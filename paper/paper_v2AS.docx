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B4AF9" w14:textId="6F159B7D" w:rsidR="00217356" w:rsidRPr="006940CE" w:rsidRDefault="00C7527A" w:rsidP="00750EC4">
      <w:pPr>
        <w:pBdr>
          <w:bottom w:val="single" w:sz="6" w:space="4" w:color="EEEEEE"/>
        </w:pBdr>
        <w:spacing w:before="100" w:beforeAutospacing="1" w:after="240" w:line="240" w:lineRule="auto"/>
        <w:jc w:val="center"/>
        <w:outlineLvl w:val="0"/>
        <w:rPr>
          <w:rFonts w:ascii="Times New Roman" w:eastAsia="Times New Roman" w:hAnsi="Times New Roman" w:cs="Times New Roman"/>
          <w:b/>
          <w:bCs/>
          <w:color w:val="333333"/>
          <w:kern w:val="36"/>
          <w:sz w:val="36"/>
          <w:szCs w:val="36"/>
        </w:rPr>
      </w:pPr>
      <w:commentRangeStart w:id="0"/>
      <w:del w:id="1" w:author="Alexey Shaytan" w:date="2015-08-28T00:29:00Z">
        <w:r w:rsidRPr="00750EC4" w:rsidDel="00234AB8">
          <w:rPr>
            <w:rFonts w:ascii="Times New Roman" w:eastAsia="Times New Roman" w:hAnsi="Times New Roman" w:cs="Times New Roman"/>
            <w:b/>
            <w:bCs/>
            <w:color w:val="333333"/>
            <w:kern w:val="36"/>
            <w:sz w:val="36"/>
            <w:szCs w:val="36"/>
          </w:rPr>
          <w:delText>The</w:delText>
        </w:r>
      </w:del>
      <w:commentRangeEnd w:id="0"/>
      <w:r w:rsidR="00234AB8">
        <w:rPr>
          <w:rStyle w:val="CommentReference"/>
        </w:rPr>
        <w:commentReference w:id="0"/>
      </w:r>
      <w:del w:id="2" w:author="Alexey Shaytan" w:date="2015-08-28T00:29:00Z">
        <w:r w:rsidRPr="00750EC4" w:rsidDel="00234AB8">
          <w:rPr>
            <w:rFonts w:ascii="Times New Roman" w:eastAsia="Times New Roman" w:hAnsi="Times New Roman" w:cs="Times New Roman"/>
            <w:b/>
            <w:bCs/>
            <w:color w:val="333333"/>
            <w:kern w:val="36"/>
            <w:sz w:val="36"/>
            <w:szCs w:val="36"/>
          </w:rPr>
          <w:delText xml:space="preserve"> </w:delText>
        </w:r>
      </w:del>
      <w:r w:rsidR="00750EC4" w:rsidRPr="00750EC4">
        <w:rPr>
          <w:rFonts w:ascii="Times New Roman" w:eastAsia="Times New Roman" w:hAnsi="Times New Roman" w:cs="Times New Roman"/>
          <w:b/>
          <w:bCs/>
          <w:color w:val="333333"/>
          <w:kern w:val="36"/>
          <w:sz w:val="36"/>
          <w:szCs w:val="36"/>
        </w:rPr>
        <w:t>“</w:t>
      </w:r>
      <w:r w:rsidRPr="00750EC4">
        <w:rPr>
          <w:rFonts w:ascii="Times New Roman" w:eastAsia="Times New Roman" w:hAnsi="Times New Roman" w:cs="Times New Roman"/>
          <w:b/>
          <w:bCs/>
          <w:color w:val="333333"/>
          <w:kern w:val="36"/>
          <w:sz w:val="36"/>
          <w:szCs w:val="36"/>
        </w:rPr>
        <w:t>HistoneDB 2.0 -</w:t>
      </w:r>
      <w:r w:rsidR="00750EC4" w:rsidRPr="00750EC4">
        <w:rPr>
          <w:rFonts w:ascii="Times New Roman" w:eastAsia="Times New Roman" w:hAnsi="Times New Roman" w:cs="Times New Roman"/>
          <w:b/>
          <w:bCs/>
          <w:color w:val="333333"/>
          <w:kern w:val="36"/>
          <w:sz w:val="36"/>
          <w:szCs w:val="36"/>
        </w:rPr>
        <w:t xml:space="preserve"> with V</w:t>
      </w:r>
      <w:r w:rsidRPr="00750EC4">
        <w:rPr>
          <w:rFonts w:ascii="Times New Roman" w:eastAsia="Times New Roman" w:hAnsi="Times New Roman" w:cs="Times New Roman"/>
          <w:b/>
          <w:bCs/>
          <w:color w:val="333333"/>
          <w:kern w:val="36"/>
          <w:sz w:val="36"/>
          <w:szCs w:val="36"/>
        </w:rPr>
        <w:t>ariants</w:t>
      </w:r>
      <w:r w:rsidR="00750EC4" w:rsidRPr="00750EC4">
        <w:rPr>
          <w:rFonts w:ascii="Times New Roman" w:eastAsia="Times New Roman" w:hAnsi="Times New Roman" w:cs="Times New Roman"/>
          <w:b/>
          <w:bCs/>
          <w:color w:val="333333"/>
          <w:kern w:val="36"/>
          <w:sz w:val="36"/>
          <w:szCs w:val="36"/>
        </w:rPr>
        <w:t>”</w:t>
      </w:r>
      <w:ins w:id="3" w:author="Alexey Shaytan" w:date="2015-08-28T00:32:00Z">
        <w:r w:rsidR="00234AB8">
          <w:rPr>
            <w:rFonts w:ascii="Times New Roman" w:eastAsia="Times New Roman" w:hAnsi="Times New Roman" w:cs="Times New Roman"/>
            <w:b/>
            <w:bCs/>
            <w:color w:val="333333"/>
            <w:kern w:val="36"/>
            <w:sz w:val="36"/>
            <w:szCs w:val="36"/>
          </w:rPr>
          <w:t>:</w:t>
        </w:r>
      </w:ins>
      <w:r w:rsidR="00750EC4" w:rsidRPr="00750EC4">
        <w:rPr>
          <w:rFonts w:ascii="Times New Roman" w:eastAsia="Times New Roman" w:hAnsi="Times New Roman" w:cs="Times New Roman"/>
          <w:b/>
          <w:bCs/>
          <w:color w:val="333333"/>
          <w:kern w:val="36"/>
          <w:sz w:val="36"/>
          <w:szCs w:val="36"/>
        </w:rPr>
        <w:t xml:space="preserve"> </w:t>
      </w:r>
      <w:del w:id="4" w:author="Alexey Shaytan" w:date="2015-08-28T00:33:00Z">
        <w:r w:rsidR="00750EC4" w:rsidRPr="00750EC4" w:rsidDel="00234AB8">
          <w:rPr>
            <w:rFonts w:ascii="Times New Roman" w:eastAsia="Times New Roman" w:hAnsi="Times New Roman" w:cs="Times New Roman"/>
            <w:b/>
            <w:bCs/>
            <w:color w:val="333333"/>
            <w:kern w:val="36"/>
            <w:sz w:val="36"/>
            <w:szCs w:val="36"/>
          </w:rPr>
          <w:delText>is</w:delText>
        </w:r>
        <w:r w:rsidR="00217356" w:rsidRPr="00750EC4" w:rsidDel="00234AB8">
          <w:rPr>
            <w:rFonts w:ascii="Times New Roman" w:eastAsia="Times New Roman" w:hAnsi="Times New Roman" w:cs="Times New Roman"/>
            <w:b/>
            <w:bCs/>
            <w:color w:val="333333"/>
            <w:kern w:val="36"/>
            <w:sz w:val="36"/>
            <w:szCs w:val="36"/>
          </w:rPr>
          <w:delText xml:space="preserve"> </w:delText>
        </w:r>
      </w:del>
      <w:r w:rsidR="00217356" w:rsidRPr="00750EC4">
        <w:rPr>
          <w:rFonts w:ascii="Times New Roman" w:eastAsia="Times New Roman" w:hAnsi="Times New Roman" w:cs="Times New Roman"/>
          <w:b/>
          <w:bCs/>
          <w:color w:val="333333"/>
          <w:kern w:val="36"/>
          <w:sz w:val="36"/>
          <w:szCs w:val="36"/>
        </w:rPr>
        <w:t>a</w:t>
      </w:r>
      <w:ins w:id="5" w:author="Alexey Shaytan" w:date="2015-08-28T15:19:00Z">
        <w:r w:rsidR="00E00C66">
          <w:rPr>
            <w:rFonts w:ascii="Times New Roman" w:eastAsia="Times New Roman" w:hAnsi="Times New Roman" w:cs="Times New Roman"/>
            <w:b/>
            <w:bCs/>
            <w:color w:val="333333"/>
            <w:kern w:val="36"/>
            <w:sz w:val="36"/>
            <w:szCs w:val="36"/>
          </w:rPr>
          <w:t xml:space="preserve"> curated</w:t>
        </w:r>
      </w:ins>
      <w:r w:rsidR="00217356" w:rsidRPr="00750EC4">
        <w:rPr>
          <w:rFonts w:ascii="Times New Roman" w:eastAsia="Times New Roman" w:hAnsi="Times New Roman" w:cs="Times New Roman"/>
          <w:b/>
          <w:bCs/>
          <w:color w:val="333333"/>
          <w:kern w:val="36"/>
          <w:sz w:val="36"/>
          <w:szCs w:val="36"/>
        </w:rPr>
        <w:t xml:space="preserve"> </w:t>
      </w:r>
      <w:del w:id="6" w:author="Alexey Shaytan" w:date="2015-08-28T15:18:00Z">
        <w:r w:rsidR="00217356" w:rsidRPr="00750EC4" w:rsidDel="00E00C66">
          <w:rPr>
            <w:rFonts w:ascii="Times New Roman" w:eastAsia="Times New Roman" w:hAnsi="Times New Roman" w:cs="Times New Roman"/>
            <w:b/>
            <w:bCs/>
            <w:color w:val="333333"/>
            <w:kern w:val="36"/>
            <w:sz w:val="36"/>
            <w:szCs w:val="36"/>
          </w:rPr>
          <w:delText>phylogeny-based</w:delText>
        </w:r>
      </w:del>
      <w:ins w:id="7" w:author="Alexey Shaytan" w:date="2015-08-28T15:18:00Z">
        <w:r w:rsidR="00E00C66">
          <w:rPr>
            <w:rFonts w:ascii="Times New Roman" w:eastAsia="Times New Roman" w:hAnsi="Times New Roman" w:cs="Times New Roman"/>
            <w:b/>
            <w:bCs/>
            <w:color w:val="333333"/>
            <w:kern w:val="36"/>
            <w:sz w:val="36"/>
            <w:szCs w:val="36"/>
          </w:rPr>
          <w:t>database f</w:t>
        </w:r>
      </w:ins>
      <w:ins w:id="8" w:author="Alexey Shaytan" w:date="2015-08-28T15:19:00Z">
        <w:r w:rsidR="00E00C66">
          <w:rPr>
            <w:rFonts w:ascii="Times New Roman" w:eastAsia="Times New Roman" w:hAnsi="Times New Roman" w:cs="Times New Roman"/>
            <w:b/>
            <w:bCs/>
            <w:color w:val="333333"/>
            <w:kern w:val="36"/>
            <w:sz w:val="36"/>
            <w:szCs w:val="36"/>
          </w:rPr>
          <w:t>or the analysis of</w:t>
        </w:r>
      </w:ins>
      <w:r w:rsidR="00217356" w:rsidRPr="00750EC4">
        <w:rPr>
          <w:rFonts w:ascii="Times New Roman" w:eastAsia="Times New Roman" w:hAnsi="Times New Roman" w:cs="Times New Roman"/>
          <w:b/>
          <w:bCs/>
          <w:color w:val="333333"/>
          <w:kern w:val="36"/>
          <w:sz w:val="36"/>
          <w:szCs w:val="36"/>
        </w:rPr>
        <w:t xml:space="preserve"> </w:t>
      </w:r>
      <w:del w:id="9" w:author="Alexey Shaytan" w:date="2015-08-28T15:18:00Z">
        <w:r w:rsidR="00217356" w:rsidRPr="00750EC4" w:rsidDel="00E00C66">
          <w:rPr>
            <w:rFonts w:ascii="Times New Roman" w:eastAsia="Times New Roman" w:hAnsi="Times New Roman" w:cs="Times New Roman"/>
            <w:b/>
            <w:bCs/>
            <w:color w:val="333333"/>
            <w:kern w:val="36"/>
            <w:sz w:val="36"/>
            <w:szCs w:val="36"/>
          </w:rPr>
          <w:delText xml:space="preserve">resource </w:delText>
        </w:r>
        <w:r w:rsidR="00750EC4" w:rsidRPr="00750EC4" w:rsidDel="00E00C66">
          <w:rPr>
            <w:rFonts w:ascii="Times New Roman" w:eastAsia="Times New Roman" w:hAnsi="Times New Roman" w:cs="Times New Roman"/>
            <w:b/>
            <w:bCs/>
            <w:color w:val="333333"/>
            <w:kern w:val="36"/>
            <w:sz w:val="36"/>
            <w:szCs w:val="36"/>
          </w:rPr>
          <w:delText xml:space="preserve">to analyze </w:delText>
        </w:r>
      </w:del>
      <w:r w:rsidR="00217356" w:rsidRPr="00750EC4">
        <w:rPr>
          <w:rFonts w:ascii="Times New Roman" w:eastAsia="Times New Roman" w:hAnsi="Times New Roman" w:cs="Times New Roman"/>
          <w:b/>
          <w:bCs/>
          <w:color w:val="333333"/>
          <w:kern w:val="36"/>
          <w:sz w:val="36"/>
          <w:szCs w:val="36"/>
        </w:rPr>
        <w:t>histone</w:t>
      </w:r>
      <w:ins w:id="10" w:author="Alexey Shaytan" w:date="2015-08-28T15:18:00Z">
        <w:r w:rsidR="00E00C66">
          <w:rPr>
            <w:rFonts w:ascii="Times New Roman" w:eastAsia="Times New Roman" w:hAnsi="Times New Roman" w:cs="Times New Roman"/>
            <w:b/>
            <w:bCs/>
            <w:color w:val="333333"/>
            <w:kern w:val="36"/>
            <w:sz w:val="36"/>
            <w:szCs w:val="36"/>
          </w:rPr>
          <w:t xml:space="preserve"> </w:t>
        </w:r>
      </w:ins>
      <w:del w:id="11" w:author="Alexey Shaytan" w:date="2015-08-28T15:18:00Z">
        <w:r w:rsidR="00750EC4" w:rsidRPr="00750EC4" w:rsidDel="00E00C66">
          <w:rPr>
            <w:rFonts w:ascii="Times New Roman" w:eastAsia="Times New Roman" w:hAnsi="Times New Roman" w:cs="Times New Roman"/>
            <w:b/>
            <w:bCs/>
            <w:color w:val="333333"/>
            <w:kern w:val="36"/>
            <w:sz w:val="36"/>
            <w:szCs w:val="36"/>
          </w:rPr>
          <w:delText xml:space="preserve">s </w:delText>
        </w:r>
        <w:r w:rsidR="00217356" w:rsidRPr="00750EC4" w:rsidDel="00E00C66">
          <w:rPr>
            <w:rFonts w:ascii="Times New Roman" w:eastAsia="Times New Roman" w:hAnsi="Times New Roman" w:cs="Times New Roman"/>
            <w:b/>
            <w:bCs/>
            <w:color w:val="333333"/>
            <w:kern w:val="36"/>
            <w:sz w:val="36"/>
            <w:szCs w:val="36"/>
          </w:rPr>
          <w:delText>and</w:delText>
        </w:r>
      </w:del>
      <w:del w:id="12" w:author="Alexey Shaytan" w:date="2015-08-28T15:20:00Z">
        <w:r w:rsidR="00217356" w:rsidRPr="00750EC4" w:rsidDel="00E00C66">
          <w:rPr>
            <w:rFonts w:ascii="Times New Roman" w:eastAsia="Times New Roman" w:hAnsi="Times New Roman" w:cs="Times New Roman"/>
            <w:b/>
            <w:bCs/>
            <w:color w:val="333333"/>
            <w:kern w:val="36"/>
            <w:sz w:val="36"/>
            <w:szCs w:val="36"/>
          </w:rPr>
          <w:delText xml:space="preserve"> their variants</w:delText>
        </w:r>
      </w:del>
      <w:ins w:id="13" w:author="Alexey Shaytan" w:date="2015-08-28T15:23:00Z">
        <w:r w:rsidR="00E21720">
          <w:rPr>
            <w:rFonts w:ascii="Times New Roman" w:eastAsia="Times New Roman" w:hAnsi="Times New Roman" w:cs="Times New Roman"/>
            <w:b/>
            <w:bCs/>
            <w:color w:val="333333"/>
            <w:kern w:val="36"/>
            <w:sz w:val="36"/>
            <w:szCs w:val="36"/>
          </w:rPr>
          <w:t>isoforms</w:t>
        </w:r>
      </w:ins>
      <w:ins w:id="14" w:author="Alexey Shaytan" w:date="2015-08-28T15:24:00Z">
        <w:r w:rsidR="00E21720">
          <w:rPr>
            <w:rFonts w:ascii="Times New Roman" w:eastAsia="Times New Roman" w:hAnsi="Times New Roman" w:cs="Times New Roman"/>
            <w:b/>
            <w:bCs/>
            <w:color w:val="333333"/>
            <w:kern w:val="36"/>
            <w:sz w:val="36"/>
            <w:szCs w:val="36"/>
          </w:rPr>
          <w:t>, their features and evolution</w:t>
        </w:r>
      </w:ins>
    </w:p>
    <w:p w14:paraId="27E817E9" w14:textId="77777777"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Eli J. Draizen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Alexey K. Shaytan</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Leonardo Marino-Ramirez</w:t>
      </w:r>
      <w:r w:rsidRPr="00750EC4">
        <w:rPr>
          <w:rFonts w:ascii="Times New Roman" w:eastAsia="Times New Roman" w:hAnsi="Times New Roman" w:cs="Times New Roman"/>
          <w:color w:val="333333"/>
          <w:sz w:val="24"/>
          <w:szCs w:val="24"/>
          <w:vertAlign w:val="superscript"/>
        </w:rPr>
        <w:t>2</w:t>
      </w:r>
      <w:r w:rsidRPr="00750EC4">
        <w:rPr>
          <w:rFonts w:ascii="Times New Roman" w:eastAsia="Times New Roman" w:hAnsi="Times New Roman" w:cs="Times New Roman"/>
          <w:color w:val="333333"/>
          <w:sz w:val="24"/>
          <w:szCs w:val="24"/>
        </w:rPr>
        <w:t>, Paul B. Talbert</w:t>
      </w:r>
      <w:r w:rsidRPr="00750EC4">
        <w:rPr>
          <w:rFonts w:ascii="Times New Roman" w:eastAsia="Times New Roman" w:hAnsi="Times New Roman" w:cs="Times New Roman"/>
          <w:color w:val="333333"/>
          <w:sz w:val="24"/>
          <w:szCs w:val="24"/>
          <w:vertAlign w:val="superscript"/>
        </w:rPr>
        <w:t>3</w:t>
      </w:r>
      <w:r w:rsidRPr="00750EC4">
        <w:rPr>
          <w:rFonts w:ascii="Times New Roman" w:eastAsia="Times New Roman" w:hAnsi="Times New Roman" w:cs="Times New Roman"/>
          <w:color w:val="333333"/>
          <w:sz w:val="24"/>
          <w:szCs w:val="24"/>
        </w:rPr>
        <w:t>, David Landsman</w:t>
      </w:r>
      <w:r w:rsidRPr="00750EC4">
        <w:rPr>
          <w:rFonts w:ascii="Times New Roman" w:eastAsia="Times New Roman" w:hAnsi="Times New Roman" w:cs="Times New Roman"/>
          <w:color w:val="333333"/>
          <w:sz w:val="24"/>
          <w:szCs w:val="24"/>
          <w:vertAlign w:val="superscript"/>
        </w:rPr>
        <w:t>2</w:t>
      </w:r>
      <w:r w:rsidR="00EA0E16" w:rsidRPr="00750EC4">
        <w:rPr>
          <w:rFonts w:ascii="Times New Roman" w:eastAsia="Times New Roman" w:hAnsi="Times New Roman" w:cs="Times New Roman"/>
          <w:color w:val="333333"/>
          <w:sz w:val="24"/>
          <w:szCs w:val="24"/>
          <w:vertAlign w:val="superscript"/>
        </w:rPr>
        <w:t>*</w:t>
      </w:r>
      <w:r w:rsidRPr="00750EC4">
        <w:rPr>
          <w:rFonts w:ascii="Times New Roman" w:eastAsia="Times New Roman" w:hAnsi="Times New Roman" w:cs="Times New Roman"/>
          <w:color w:val="333333"/>
          <w:sz w:val="24"/>
          <w:szCs w:val="24"/>
        </w:rPr>
        <w:t>, Anna R. Panchenko</w:t>
      </w:r>
      <w:r w:rsidRPr="00750EC4">
        <w:rPr>
          <w:rFonts w:ascii="Times New Roman" w:eastAsia="Times New Roman" w:hAnsi="Times New Roman" w:cs="Times New Roman"/>
          <w:color w:val="333333"/>
          <w:sz w:val="24"/>
          <w:szCs w:val="24"/>
          <w:vertAlign w:val="superscript"/>
        </w:rPr>
        <w:t>1</w:t>
      </w:r>
      <w:r w:rsidR="00EA0E16" w:rsidRPr="00750EC4">
        <w:rPr>
          <w:rFonts w:ascii="Times New Roman" w:eastAsia="Times New Roman" w:hAnsi="Times New Roman" w:cs="Times New Roman"/>
          <w:color w:val="333333"/>
          <w:sz w:val="24"/>
          <w:szCs w:val="24"/>
          <w:vertAlign w:val="superscript"/>
        </w:rPr>
        <w:t>*</w:t>
      </w:r>
    </w:p>
    <w:p w14:paraId="351A1081" w14:textId="77777777" w:rsidR="00234AB8" w:rsidRDefault="00217356">
      <w:pPr>
        <w:spacing w:after="0" w:line="384" w:lineRule="atLeast"/>
        <w:rPr>
          <w:ins w:id="15" w:author="Alexey Shaytan" w:date="2015-08-28T00:33:00Z"/>
          <w:rFonts w:ascii="Times New Roman" w:eastAsia="Times New Roman" w:hAnsi="Times New Roman" w:cs="Times New Roman"/>
          <w:color w:val="333333"/>
          <w:sz w:val="24"/>
          <w:szCs w:val="24"/>
        </w:rPr>
        <w:pPrChange w:id="16" w:author="Alexey Shaytan" w:date="2015-08-28T00:34:00Z">
          <w:pPr>
            <w:spacing w:after="240" w:line="384" w:lineRule="atLeast"/>
          </w:pPr>
        </w:pPrChange>
      </w:pPr>
      <w:r w:rsidRPr="00750EC4">
        <w:rPr>
          <w:rFonts w:ascii="Times New Roman" w:eastAsia="Times New Roman" w:hAnsi="Times New Roman" w:cs="Times New Roman"/>
          <w:color w:val="333333"/>
          <w:sz w:val="24"/>
          <w:szCs w:val="24"/>
          <w:vertAlign w:val="superscript"/>
        </w:rPr>
        <w:t>1</w:t>
      </w:r>
      <w:r w:rsidRPr="00750EC4">
        <w:rPr>
          <w:rFonts w:ascii="Times New Roman" w:eastAsia="Times New Roman" w:hAnsi="Times New Roman" w:cs="Times New Roman"/>
          <w:color w:val="333333"/>
          <w:sz w:val="24"/>
          <w:szCs w:val="24"/>
        </w:rPr>
        <w:t>Computational Biophysics Group, Computational Biology Branch, National Center for Biotechnology Information, National Library of Medicine, National Institutes of Health, 8600 Rockville Pike, MSC 6075, Bethesda, MD 20894-6075, USA</w:t>
      </w:r>
    </w:p>
    <w:p w14:paraId="19F647F5" w14:textId="77777777" w:rsidR="00234AB8" w:rsidRDefault="00217356">
      <w:pPr>
        <w:spacing w:after="0" w:line="384" w:lineRule="atLeast"/>
        <w:rPr>
          <w:ins w:id="17" w:author="Alexey Shaytan" w:date="2015-08-28T00:33:00Z"/>
          <w:rFonts w:ascii="Times New Roman" w:eastAsia="Times New Roman" w:hAnsi="Times New Roman" w:cs="Times New Roman"/>
          <w:color w:val="333333"/>
          <w:sz w:val="24"/>
          <w:szCs w:val="24"/>
        </w:rPr>
        <w:pPrChange w:id="18" w:author="Alexey Shaytan" w:date="2015-08-28T00:34:00Z">
          <w:pPr>
            <w:spacing w:after="240" w:line="384" w:lineRule="atLeast"/>
          </w:pPr>
        </w:pPrChange>
      </w:pPr>
      <w:del w:id="19" w:author="Alexey Shaytan" w:date="2015-08-28T00:33:00Z">
        <w:r w:rsidRPr="00750EC4" w:rsidDel="00234AB8">
          <w:rPr>
            <w:rFonts w:ascii="Times New Roman" w:eastAsia="Times New Roman" w:hAnsi="Times New Roman" w:cs="Times New Roman"/>
            <w:color w:val="333333"/>
            <w:sz w:val="24"/>
            <w:szCs w:val="24"/>
          </w:rPr>
          <w:delText>, </w:delText>
        </w:r>
      </w:del>
      <w:r w:rsidRPr="00750EC4">
        <w:rPr>
          <w:rFonts w:ascii="Times New Roman" w:eastAsia="Times New Roman" w:hAnsi="Times New Roman" w:cs="Times New Roman"/>
          <w:color w:val="333333"/>
          <w:sz w:val="24"/>
          <w:szCs w:val="24"/>
          <w:vertAlign w:val="superscript"/>
        </w:rPr>
        <w:t>2</w:t>
      </w:r>
      <w:r w:rsidRPr="00750EC4">
        <w:rPr>
          <w:rFonts w:ascii="Times New Roman" w:eastAsia="Times New Roman" w:hAnsi="Times New Roman" w:cs="Times New Roman"/>
          <w:color w:val="333333"/>
          <w:sz w:val="24"/>
          <w:szCs w:val="24"/>
        </w:rPr>
        <w:t>Bioinformatics of Chromatin Structure Group, Computational Biology Branch, National Center for Biotechnology Information, National Library of Medicine, National Institutes of Health, 8600 Rockville Pike, MSC 6075, Bethesda, MD 20894-6075, USA</w:t>
      </w:r>
    </w:p>
    <w:p w14:paraId="0DEA1D3D" w14:textId="1833358F" w:rsidR="00217356" w:rsidRPr="00750EC4" w:rsidRDefault="00217356" w:rsidP="00217356">
      <w:pPr>
        <w:spacing w:after="240" w:line="384" w:lineRule="atLeast"/>
        <w:rPr>
          <w:rFonts w:ascii="Times New Roman" w:eastAsia="Times New Roman" w:hAnsi="Times New Roman" w:cs="Times New Roman"/>
          <w:color w:val="333333"/>
          <w:sz w:val="24"/>
          <w:szCs w:val="24"/>
        </w:rPr>
      </w:pPr>
      <w:del w:id="20" w:author="Alexey Shaytan" w:date="2015-08-28T00:33:00Z">
        <w:r w:rsidRPr="00750EC4" w:rsidDel="00234AB8">
          <w:rPr>
            <w:rFonts w:ascii="Times New Roman" w:eastAsia="Times New Roman" w:hAnsi="Times New Roman" w:cs="Times New Roman"/>
            <w:color w:val="333333"/>
            <w:sz w:val="24"/>
            <w:szCs w:val="24"/>
          </w:rPr>
          <w:delText>, </w:delText>
        </w:r>
      </w:del>
      <w:r w:rsidRPr="00750EC4">
        <w:rPr>
          <w:rFonts w:ascii="Times New Roman" w:eastAsia="Times New Roman" w:hAnsi="Times New Roman" w:cs="Times New Roman"/>
          <w:color w:val="333333"/>
          <w:sz w:val="24"/>
          <w:szCs w:val="24"/>
          <w:vertAlign w:val="superscript"/>
        </w:rPr>
        <w:t>3</w:t>
      </w:r>
      <w:r w:rsidRPr="00750EC4">
        <w:rPr>
          <w:rFonts w:ascii="Times New Roman" w:eastAsia="Times New Roman" w:hAnsi="Times New Roman" w:cs="Times New Roman"/>
          <w:color w:val="333333"/>
          <w:sz w:val="24"/>
          <w:szCs w:val="24"/>
        </w:rPr>
        <w:t>Howard Hughes Medical Institute, Basic Sciences Division, Fred Hutchinson Cancer Research Center, Seattle, WA 98109, USA.</w:t>
      </w:r>
    </w:p>
    <w:p w14:paraId="69706D99" w14:textId="77777777" w:rsidR="00EA0E1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 xml:space="preserve"># - </w:t>
      </w:r>
      <w:proofErr w:type="gramStart"/>
      <w:r w:rsidRPr="00750EC4">
        <w:rPr>
          <w:rFonts w:ascii="Times New Roman" w:eastAsia="Times New Roman" w:hAnsi="Times New Roman" w:cs="Times New Roman"/>
          <w:bCs/>
          <w:color w:val="333333"/>
          <w:sz w:val="24"/>
          <w:szCs w:val="24"/>
        </w:rPr>
        <w:t>authors</w:t>
      </w:r>
      <w:proofErr w:type="gramEnd"/>
      <w:r w:rsidRPr="00750EC4">
        <w:rPr>
          <w:rFonts w:ascii="Times New Roman" w:eastAsia="Times New Roman" w:hAnsi="Times New Roman" w:cs="Times New Roman"/>
          <w:bCs/>
          <w:color w:val="333333"/>
          <w:sz w:val="24"/>
          <w:szCs w:val="24"/>
        </w:rPr>
        <w:t xml:space="preserve"> contributed equally to this work</w:t>
      </w:r>
    </w:p>
    <w:p w14:paraId="19296884" w14:textId="77777777" w:rsidR="00217356" w:rsidRPr="00750EC4" w:rsidRDefault="00EA0E16" w:rsidP="00217356">
      <w:pPr>
        <w:spacing w:before="240" w:after="240" w:line="240" w:lineRule="auto"/>
        <w:outlineLvl w:val="3"/>
        <w:rPr>
          <w:rFonts w:ascii="Times New Roman" w:eastAsia="Times New Roman" w:hAnsi="Times New Roman" w:cs="Times New Roman"/>
          <w:bCs/>
          <w:color w:val="333333"/>
          <w:sz w:val="24"/>
          <w:szCs w:val="24"/>
        </w:rPr>
      </w:pPr>
      <w:r w:rsidRPr="00750EC4">
        <w:rPr>
          <w:rFonts w:ascii="Times New Roman" w:eastAsia="Times New Roman" w:hAnsi="Times New Roman" w:cs="Times New Roman"/>
          <w:bCs/>
          <w:color w:val="333333"/>
          <w:sz w:val="24"/>
          <w:szCs w:val="24"/>
        </w:rPr>
        <w:t>Corresponding authors:</w:t>
      </w:r>
    </w:p>
    <w:p w14:paraId="649B52F0" w14:textId="1F80940D" w:rsidR="00217356" w:rsidRPr="00750EC4" w:rsidRDefault="00EA0E16" w:rsidP="00217356">
      <w:pPr>
        <w:spacing w:after="240" w:line="384" w:lineRule="atLeast"/>
        <w:rPr>
          <w:rFonts w:ascii="Times New Roman" w:eastAsia="Times New Roman" w:hAnsi="Times New Roman" w:cs="Times New Roman"/>
          <w:sz w:val="24"/>
          <w:szCs w:val="24"/>
        </w:rPr>
      </w:pPr>
      <w:r w:rsidRPr="00750EC4">
        <w:rPr>
          <w:rFonts w:ascii="Times New Roman" w:eastAsia="Times New Roman" w:hAnsi="Times New Roman" w:cs="Times New Roman"/>
          <w:sz w:val="24"/>
          <w:szCs w:val="24"/>
        </w:rPr>
        <w:t>David Landsman (</w:t>
      </w:r>
      <w:hyperlink r:id="rId10" w:history="1">
        <w:r w:rsidRPr="00750EC4">
          <w:rPr>
            <w:rStyle w:val="Hyperlink"/>
            <w:rFonts w:ascii="Times New Roman" w:eastAsia="Times New Roman" w:hAnsi="Times New Roman" w:cs="Times New Roman"/>
            <w:color w:val="auto"/>
            <w:sz w:val="24"/>
            <w:szCs w:val="24"/>
            <w:u w:val="none"/>
          </w:rPr>
          <w:t>landsman@ncbi.nlm.nih.gov</w:t>
        </w:r>
      </w:hyperlink>
      <w:r w:rsidR="004A071B" w:rsidRPr="00750EC4">
        <w:rPr>
          <w:rFonts w:ascii="Times New Roman" w:eastAsia="Times New Roman" w:hAnsi="Times New Roman" w:cs="Times New Roman"/>
          <w:sz w:val="24"/>
          <w:szCs w:val="24"/>
        </w:rPr>
        <w:t>),</w:t>
      </w:r>
      <w:r w:rsidRPr="00750EC4">
        <w:rPr>
          <w:rFonts w:ascii="Times New Roman" w:eastAsia="Times New Roman" w:hAnsi="Times New Roman" w:cs="Times New Roman"/>
          <w:sz w:val="24"/>
          <w:szCs w:val="24"/>
        </w:rPr>
        <w:t xml:space="preserve"> Anna Panchenk</w:t>
      </w:r>
      <w:r w:rsidR="00217356" w:rsidRPr="00750EC4">
        <w:rPr>
          <w:rFonts w:ascii="Times New Roman" w:eastAsia="Times New Roman" w:hAnsi="Times New Roman" w:cs="Times New Roman"/>
          <w:sz w:val="24"/>
          <w:szCs w:val="24"/>
        </w:rPr>
        <w:t>o (</w:t>
      </w:r>
      <w:hyperlink r:id="rId11" w:history="1">
        <w:r w:rsidR="00217356" w:rsidRPr="00750EC4">
          <w:rPr>
            <w:rFonts w:ascii="Times New Roman" w:eastAsia="Times New Roman" w:hAnsi="Times New Roman" w:cs="Times New Roman"/>
            <w:sz w:val="24"/>
            <w:szCs w:val="24"/>
          </w:rPr>
          <w:t>panch@ncbi.nlm.nih.gov</w:t>
        </w:r>
      </w:hyperlink>
      <w:r w:rsidR="00217356" w:rsidRPr="00750EC4">
        <w:rPr>
          <w:rFonts w:ascii="Times New Roman" w:eastAsia="Times New Roman" w:hAnsi="Times New Roman" w:cs="Times New Roman"/>
          <w:sz w:val="24"/>
          <w:szCs w:val="24"/>
        </w:rPr>
        <w:t>)</w:t>
      </w:r>
    </w:p>
    <w:p w14:paraId="35C9A9DD" w14:textId="77777777" w:rsidR="00217356" w:rsidRPr="00750EC4" w:rsidRDefault="00217356" w:rsidP="00217356">
      <w:pPr>
        <w:spacing w:before="240" w:after="240" w:line="240" w:lineRule="auto"/>
        <w:outlineLvl w:val="2"/>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Abstract</w:t>
      </w:r>
    </w:p>
    <w:p w14:paraId="004256BA" w14:textId="49EC1373" w:rsidR="00217356" w:rsidRPr="00750EC4" w:rsidRDefault="00217356" w:rsidP="00217356">
      <w:pPr>
        <w:spacing w:after="240" w:line="384" w:lineRule="atLeast"/>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t>Database URL: </w:t>
      </w:r>
      <w:hyperlink r:id="rId12" w:history="1">
        <w:r w:rsidRPr="00750EC4">
          <w:rPr>
            <w:rFonts w:ascii="Times New Roman" w:eastAsia="Times New Roman" w:hAnsi="Times New Roman" w:cs="Times New Roman"/>
            <w:color w:val="4078C0"/>
            <w:sz w:val="24"/>
            <w:szCs w:val="24"/>
            <w:u w:val="single"/>
          </w:rPr>
          <w:t>http://www.ncbi.nlm.nih.gov/projects/HistoneDB</w:t>
        </w:r>
      </w:hyperlink>
      <w:ins w:id="21" w:author="Alexey Shaytan" w:date="2015-08-31T16:38:00Z">
        <w:r w:rsidR="00003CF5">
          <w:rPr>
            <w:rFonts w:ascii="Times New Roman" w:eastAsia="Times New Roman" w:hAnsi="Times New Roman" w:cs="Times New Roman"/>
            <w:color w:val="4078C0"/>
            <w:sz w:val="24"/>
            <w:szCs w:val="24"/>
            <w:u w:val="single"/>
          </w:rPr>
          <w:t>2.0</w:t>
        </w:r>
      </w:ins>
    </w:p>
    <w:p w14:paraId="0C05C2E3" w14:textId="77777777" w:rsidR="00037F7A" w:rsidRDefault="00037F7A" w:rsidP="00217356">
      <w:pPr>
        <w:pBdr>
          <w:bottom w:val="single" w:sz="6" w:space="4" w:color="EEEEEE"/>
        </w:pBdr>
        <w:spacing w:before="240" w:after="240" w:line="240" w:lineRule="auto"/>
        <w:outlineLvl w:val="1"/>
        <w:rPr>
          <w:ins w:id="22" w:author="Alexey Shaytan" w:date="2015-08-28T15:29:00Z"/>
          <w:rFonts w:ascii="Times New Roman" w:eastAsia="Times New Roman" w:hAnsi="Times New Roman" w:cs="Times New Roman"/>
          <w:b/>
          <w:bCs/>
          <w:color w:val="333333"/>
          <w:sz w:val="24"/>
          <w:szCs w:val="24"/>
        </w:rPr>
      </w:pPr>
    </w:p>
    <w:p w14:paraId="75072122" w14:textId="77777777" w:rsidR="00E21720" w:rsidRDefault="00E21720" w:rsidP="00217356">
      <w:pPr>
        <w:pBdr>
          <w:bottom w:val="single" w:sz="6" w:space="4" w:color="EEEEEE"/>
        </w:pBdr>
        <w:spacing w:before="240" w:after="240" w:line="240" w:lineRule="auto"/>
        <w:outlineLvl w:val="1"/>
        <w:rPr>
          <w:ins w:id="23" w:author="Alexey Shaytan" w:date="2015-08-28T15:16:00Z"/>
          <w:rFonts w:ascii="Times New Roman" w:eastAsia="Times New Roman" w:hAnsi="Times New Roman" w:cs="Times New Roman"/>
          <w:b/>
          <w:bCs/>
          <w:color w:val="333333"/>
          <w:sz w:val="24"/>
          <w:szCs w:val="24"/>
        </w:rPr>
      </w:pPr>
    </w:p>
    <w:p w14:paraId="227EB0A8" w14:textId="77777777" w:rsidR="00E21720" w:rsidRDefault="00E21720" w:rsidP="00217356">
      <w:pPr>
        <w:pBdr>
          <w:bottom w:val="single" w:sz="6" w:space="4" w:color="EEEEEE"/>
        </w:pBdr>
        <w:spacing w:before="240" w:after="240" w:line="240" w:lineRule="auto"/>
        <w:outlineLvl w:val="1"/>
        <w:rPr>
          <w:ins w:id="24" w:author="Alexey Shaytan" w:date="2015-08-28T15:16:00Z"/>
          <w:rFonts w:ascii="Times New Roman" w:eastAsia="Times New Roman" w:hAnsi="Times New Roman" w:cs="Times New Roman"/>
          <w:b/>
          <w:bCs/>
          <w:color w:val="333333"/>
          <w:sz w:val="24"/>
          <w:szCs w:val="24"/>
        </w:rPr>
      </w:pPr>
    </w:p>
    <w:p w14:paraId="48A7401E" w14:textId="77777777" w:rsidR="00604BBB" w:rsidRPr="00750EC4" w:rsidRDefault="00604BBB" w:rsidP="00604BBB">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p>
    <w:p w14:paraId="72641CFE" w14:textId="54558367" w:rsidR="00217356" w:rsidRPr="00750EC4" w:rsidRDefault="008F110A" w:rsidP="00217356">
      <w:pPr>
        <w:pBdr>
          <w:bottom w:val="single" w:sz="6" w:space="4" w:color="EEEEEE"/>
        </w:pBdr>
        <w:spacing w:before="240" w:after="240" w:line="240" w:lineRule="auto"/>
        <w:outlineLvl w:val="1"/>
        <w:rPr>
          <w:rFonts w:ascii="Times New Roman" w:eastAsia="Times New Roman" w:hAnsi="Times New Roman" w:cs="Times New Roman"/>
          <w:b/>
          <w:bCs/>
          <w:color w:val="333333"/>
          <w:sz w:val="24"/>
          <w:szCs w:val="24"/>
        </w:rPr>
      </w:pPr>
      <w:ins w:id="25" w:author="Alexey Shaytan" w:date="2015-08-31T13:39:00Z">
        <w:r>
          <w:rPr>
            <w:rFonts w:ascii="Times New Roman" w:eastAsia="Times New Roman" w:hAnsi="Times New Roman" w:cs="Times New Roman"/>
            <w:b/>
            <w:bCs/>
            <w:color w:val="333333"/>
            <w:sz w:val="24"/>
            <w:szCs w:val="24"/>
          </w:rPr>
          <w:t xml:space="preserve">1. </w:t>
        </w:r>
      </w:ins>
      <w:r w:rsidR="00217356" w:rsidRPr="00750EC4">
        <w:rPr>
          <w:rFonts w:ascii="Times New Roman" w:eastAsia="Times New Roman" w:hAnsi="Times New Roman" w:cs="Times New Roman"/>
          <w:b/>
          <w:bCs/>
          <w:color w:val="333333"/>
          <w:sz w:val="24"/>
          <w:szCs w:val="24"/>
        </w:rPr>
        <w:t>Introduction</w:t>
      </w:r>
    </w:p>
    <w:p w14:paraId="172447CC" w14:textId="4B9AEAF6" w:rsidR="0001536F" w:rsidRDefault="00217356" w:rsidP="00003CF5">
      <w:pPr>
        <w:spacing w:line="360" w:lineRule="auto"/>
        <w:ind w:firstLine="720"/>
        <w:jc w:val="both"/>
        <w:rPr>
          <w:ins w:id="26" w:author="Alexey Shaytan" w:date="2015-08-30T08:47:00Z"/>
          <w:rFonts w:ascii="Times New Roman" w:hAnsi="Times New Roman" w:cs="Times New Roman"/>
          <w:color w:val="2E2E2E"/>
          <w:sz w:val="24"/>
          <w:szCs w:val="24"/>
          <w:shd w:val="clear" w:color="auto" w:fill="FFFFFF"/>
        </w:rPr>
        <w:pPrChange w:id="27" w:author="Alexey Shaytan" w:date="2015-08-31T16:39:00Z">
          <w:pPr>
            <w:spacing w:line="360" w:lineRule="auto"/>
            <w:ind w:firstLine="720"/>
          </w:pPr>
        </w:pPrChange>
      </w:pPr>
      <w:r w:rsidRPr="00750EC4">
        <w:rPr>
          <w:rFonts w:ascii="Times New Roman" w:hAnsi="Times New Roman" w:cs="Times New Roman"/>
          <w:color w:val="2E2E2E"/>
          <w:sz w:val="24"/>
          <w:szCs w:val="24"/>
          <w:shd w:val="clear" w:color="auto" w:fill="FFFFFF"/>
        </w:rPr>
        <w:t xml:space="preserve">Nucleosomes constitute </w:t>
      </w:r>
      <w:ins w:id="28" w:author="Alexey Shaytan" w:date="2015-08-31T12:07:00Z">
        <w:r w:rsidR="009B072E">
          <w:rPr>
            <w:rFonts w:ascii="Times New Roman" w:hAnsi="Times New Roman" w:cs="Times New Roman"/>
            <w:color w:val="2E2E2E"/>
            <w:sz w:val="24"/>
            <w:szCs w:val="24"/>
            <w:shd w:val="clear" w:color="auto" w:fill="FFFFFF"/>
          </w:rPr>
          <w:t xml:space="preserve">the </w:t>
        </w:r>
      </w:ins>
      <w:r w:rsidRPr="00750EC4">
        <w:rPr>
          <w:rFonts w:ascii="Times New Roman" w:hAnsi="Times New Roman" w:cs="Times New Roman"/>
          <w:color w:val="2E2E2E"/>
          <w:sz w:val="24"/>
          <w:szCs w:val="24"/>
          <w:shd w:val="clear" w:color="auto" w:fill="FFFFFF"/>
        </w:rPr>
        <w:t>elementary buildi</w:t>
      </w:r>
      <w:r w:rsidR="009963C9" w:rsidRPr="00750EC4">
        <w:rPr>
          <w:rFonts w:ascii="Times New Roman" w:hAnsi="Times New Roman" w:cs="Times New Roman"/>
          <w:color w:val="2E2E2E"/>
          <w:sz w:val="24"/>
          <w:szCs w:val="24"/>
          <w:shd w:val="clear" w:color="auto" w:fill="FFFFFF"/>
        </w:rPr>
        <w:t>ng block</w:t>
      </w:r>
      <w:ins w:id="29" w:author="Alexey Shaytan" w:date="2015-08-28T15:35:00Z">
        <w:r w:rsidR="008E653C">
          <w:rPr>
            <w:rFonts w:ascii="Times New Roman" w:hAnsi="Times New Roman" w:cs="Times New Roman"/>
            <w:color w:val="2E2E2E"/>
            <w:sz w:val="24"/>
            <w:szCs w:val="24"/>
            <w:shd w:val="clear" w:color="auto" w:fill="FFFFFF"/>
          </w:rPr>
          <w:t>s</w:t>
        </w:r>
      </w:ins>
      <w:r w:rsidR="009963C9" w:rsidRPr="00750EC4">
        <w:rPr>
          <w:rFonts w:ascii="Times New Roman" w:hAnsi="Times New Roman" w:cs="Times New Roman"/>
          <w:color w:val="2E2E2E"/>
          <w:sz w:val="24"/>
          <w:szCs w:val="24"/>
          <w:shd w:val="clear" w:color="auto" w:fill="FFFFFF"/>
        </w:rPr>
        <w:t xml:space="preserve"> of chromatin</w:t>
      </w:r>
      <w:r w:rsidRPr="00750EC4">
        <w:rPr>
          <w:rFonts w:ascii="Times New Roman" w:hAnsi="Times New Roman" w:cs="Times New Roman"/>
          <w:color w:val="2E2E2E"/>
          <w:sz w:val="24"/>
          <w:szCs w:val="24"/>
          <w:shd w:val="clear" w:color="auto" w:fill="FFFFFF"/>
        </w:rPr>
        <w:t xml:space="preserve"> and play important functional roles in </w:t>
      </w:r>
      <w:r w:rsidR="00037F7A" w:rsidRPr="00750EC4">
        <w:rPr>
          <w:rFonts w:ascii="Times New Roman" w:hAnsi="Times New Roman" w:cs="Times New Roman"/>
          <w:color w:val="2E2E2E"/>
          <w:sz w:val="24"/>
          <w:szCs w:val="24"/>
          <w:shd w:val="clear" w:color="auto" w:fill="FFFFFF"/>
        </w:rPr>
        <w:t xml:space="preserve">epigenetic regulation of transcription, replication and </w:t>
      </w:r>
      <w:ins w:id="30" w:author="Alexey Shaytan" w:date="2015-08-28T15:35:00Z">
        <w:r w:rsidR="008E653C">
          <w:rPr>
            <w:rFonts w:ascii="Times New Roman" w:hAnsi="Times New Roman" w:cs="Times New Roman"/>
            <w:color w:val="2E2E2E"/>
            <w:sz w:val="24"/>
            <w:szCs w:val="24"/>
            <w:shd w:val="clear" w:color="auto" w:fill="FFFFFF"/>
          </w:rPr>
          <w:t>cell</w:t>
        </w:r>
      </w:ins>
      <w:ins w:id="31" w:author="Alexey Shaytan" w:date="2015-08-28T16:39:00Z">
        <w:r w:rsidR="00311B91">
          <w:rPr>
            <w:rFonts w:ascii="Times New Roman" w:hAnsi="Times New Roman" w:cs="Times New Roman"/>
            <w:color w:val="2E2E2E"/>
            <w:sz w:val="24"/>
            <w:szCs w:val="24"/>
            <w:shd w:val="clear" w:color="auto" w:fill="FFFFFF"/>
          </w:rPr>
          <w:t xml:space="preserve"> development and</w:t>
        </w:r>
      </w:ins>
      <w:ins w:id="32" w:author="Alexey Shaytan" w:date="2015-08-28T15:35:00Z">
        <w:r w:rsidR="008E653C">
          <w:rPr>
            <w:rFonts w:ascii="Times New Roman" w:hAnsi="Times New Roman" w:cs="Times New Roman"/>
            <w:color w:val="2E2E2E"/>
            <w:sz w:val="24"/>
            <w:szCs w:val="24"/>
            <w:shd w:val="clear" w:color="auto" w:fill="FFFFFF"/>
          </w:rPr>
          <w:t xml:space="preserve"> </w:t>
        </w:r>
      </w:ins>
      <w:r w:rsidR="00037F7A" w:rsidRPr="00750EC4">
        <w:rPr>
          <w:rFonts w:ascii="Times New Roman" w:hAnsi="Times New Roman" w:cs="Times New Roman"/>
          <w:color w:val="2E2E2E"/>
          <w:sz w:val="24"/>
          <w:szCs w:val="24"/>
          <w:shd w:val="clear" w:color="auto" w:fill="FFFFFF"/>
        </w:rPr>
        <w:t>reprogramming</w:t>
      </w:r>
      <w:r w:rsidRPr="00750EC4">
        <w:rPr>
          <w:rFonts w:ascii="Times New Roman" w:hAnsi="Times New Roman" w:cs="Times New Roman"/>
          <w:color w:val="2E2E2E"/>
          <w:sz w:val="24"/>
          <w:szCs w:val="24"/>
          <w:shd w:val="clear" w:color="auto" w:fill="FFFFFF"/>
        </w:rPr>
        <w:t xml:space="preserve">. </w:t>
      </w:r>
      <w:ins w:id="33" w:author="Alexey Shaytan" w:date="2015-08-28T16:41:00Z">
        <w:r w:rsidR="00311B91">
          <w:rPr>
            <w:rFonts w:ascii="Times New Roman" w:hAnsi="Times New Roman" w:cs="Times New Roman"/>
            <w:color w:val="2E2E2E"/>
            <w:sz w:val="24"/>
            <w:szCs w:val="24"/>
            <w:shd w:val="clear" w:color="auto" w:fill="FFFFFF"/>
          </w:rPr>
          <w:t xml:space="preserve">A </w:t>
        </w:r>
      </w:ins>
      <w:del w:id="34" w:author="Alexey Shaytan" w:date="2015-08-28T16:41:00Z">
        <w:r w:rsidRPr="00750EC4" w:rsidDel="00311B91">
          <w:rPr>
            <w:rFonts w:ascii="Times New Roman" w:hAnsi="Times New Roman" w:cs="Times New Roman"/>
            <w:color w:val="2E2E2E"/>
            <w:sz w:val="24"/>
            <w:szCs w:val="24"/>
            <w:shd w:val="clear" w:color="auto" w:fill="FFFFFF"/>
          </w:rPr>
          <w:delText xml:space="preserve">Each </w:delText>
        </w:r>
      </w:del>
      <w:r w:rsidRPr="00750EC4">
        <w:rPr>
          <w:rFonts w:ascii="Times New Roman" w:hAnsi="Times New Roman" w:cs="Times New Roman"/>
          <w:color w:val="2E2E2E"/>
          <w:sz w:val="24"/>
          <w:szCs w:val="24"/>
          <w:shd w:val="clear" w:color="auto" w:fill="FFFFFF"/>
        </w:rPr>
        <w:t xml:space="preserve">nucleosome </w:t>
      </w:r>
      <w:ins w:id="35" w:author="Alexey Shaytan" w:date="2015-08-28T16:41:00Z">
        <w:r w:rsidR="00311B91">
          <w:rPr>
            <w:rFonts w:ascii="Times New Roman" w:hAnsi="Times New Roman" w:cs="Times New Roman"/>
            <w:color w:val="2E2E2E"/>
            <w:sz w:val="24"/>
            <w:szCs w:val="24"/>
            <w:shd w:val="clear" w:color="auto" w:fill="FFFFFF"/>
          </w:rPr>
          <w:t xml:space="preserve">core particle </w:t>
        </w:r>
      </w:ins>
      <w:del w:id="36" w:author="Alexey Shaytan" w:date="2015-08-28T16:40:00Z">
        <w:r w:rsidRPr="00750EC4" w:rsidDel="00311B91">
          <w:rPr>
            <w:rFonts w:ascii="Times New Roman" w:hAnsi="Times New Roman" w:cs="Times New Roman"/>
            <w:color w:val="2E2E2E"/>
            <w:sz w:val="24"/>
            <w:szCs w:val="24"/>
            <w:shd w:val="clear" w:color="auto" w:fill="FFFFFF"/>
          </w:rPr>
          <w:delText xml:space="preserve">is composed </w:delText>
        </w:r>
      </w:del>
      <w:ins w:id="37" w:author="Alexey Shaytan" w:date="2015-08-28T16:40:00Z">
        <w:r w:rsidR="00311B91">
          <w:rPr>
            <w:rFonts w:ascii="Times New Roman" w:hAnsi="Times New Roman" w:cs="Times New Roman"/>
            <w:color w:val="2E2E2E"/>
            <w:sz w:val="24"/>
            <w:szCs w:val="24"/>
            <w:shd w:val="clear" w:color="auto" w:fill="FFFFFF"/>
          </w:rPr>
          <w:t xml:space="preserve">wraps around </w:t>
        </w:r>
      </w:ins>
      <w:ins w:id="38" w:author="Alexey Shaytan" w:date="2015-08-28T16:41:00Z">
        <w:r w:rsidR="00311B91">
          <w:rPr>
            <w:rFonts w:ascii="Times New Roman" w:hAnsi="Times New Roman" w:cs="Times New Roman"/>
            <w:color w:val="2E2E2E"/>
            <w:sz w:val="24"/>
            <w:szCs w:val="24"/>
            <w:shd w:val="clear" w:color="auto" w:fill="FFFFFF"/>
          </w:rPr>
          <w:t>147</w:t>
        </w:r>
      </w:ins>
      <w:ins w:id="39" w:author="Alexey Shaytan" w:date="2015-08-28T16:40:00Z">
        <w:r w:rsidR="00311B91">
          <w:rPr>
            <w:rFonts w:ascii="Times New Roman" w:hAnsi="Times New Roman" w:cs="Times New Roman"/>
            <w:color w:val="2E2E2E"/>
            <w:sz w:val="24"/>
            <w:szCs w:val="24"/>
            <w:shd w:val="clear" w:color="auto" w:fill="FFFFFF"/>
          </w:rPr>
          <w:t xml:space="preserve"> bp </w:t>
        </w:r>
      </w:ins>
      <w:r w:rsidRPr="00750EC4">
        <w:rPr>
          <w:rFonts w:ascii="Times New Roman" w:hAnsi="Times New Roman" w:cs="Times New Roman"/>
          <w:color w:val="2E2E2E"/>
          <w:sz w:val="24"/>
          <w:szCs w:val="24"/>
          <w:shd w:val="clear" w:color="auto" w:fill="FFFFFF"/>
        </w:rPr>
        <w:t>of</w:t>
      </w:r>
      <w:ins w:id="40" w:author="Alexey Shaytan" w:date="2015-08-28T16:42:00Z">
        <w:r w:rsidR="00ED2DD9">
          <w:rPr>
            <w:rFonts w:ascii="Times New Roman" w:hAnsi="Times New Roman" w:cs="Times New Roman"/>
            <w:color w:val="2E2E2E"/>
            <w:sz w:val="24"/>
            <w:szCs w:val="24"/>
            <w:shd w:val="clear" w:color="auto" w:fill="FFFFFF"/>
          </w:rPr>
          <w:t xml:space="preserve"> “core” nucleosomal</w:t>
        </w:r>
      </w:ins>
      <w:ins w:id="41" w:author="Alexey Shaytan" w:date="2015-08-28T16:40:00Z">
        <w:r w:rsidR="00311B91">
          <w:rPr>
            <w:rFonts w:ascii="Times New Roman" w:hAnsi="Times New Roman" w:cs="Times New Roman"/>
            <w:color w:val="2E2E2E"/>
            <w:sz w:val="24"/>
            <w:szCs w:val="24"/>
            <w:shd w:val="clear" w:color="auto" w:fill="FFFFFF"/>
          </w:rPr>
          <w:t xml:space="preserve"> DNA around </w:t>
        </w:r>
      </w:ins>
      <w:ins w:id="42" w:author="Alexey Shaytan" w:date="2015-08-28T16:42:00Z">
        <w:r w:rsidR="00ED2DD9">
          <w:rPr>
            <w:rFonts w:ascii="Times New Roman" w:hAnsi="Times New Roman" w:cs="Times New Roman"/>
            <w:color w:val="2E2E2E"/>
            <w:sz w:val="24"/>
            <w:szCs w:val="24"/>
            <w:shd w:val="clear" w:color="auto" w:fill="FFFFFF"/>
          </w:rPr>
          <w:t>an octamer of histone proteins (H3,</w:t>
        </w:r>
      </w:ins>
      <w:ins w:id="43" w:author="Alexey Shaytan" w:date="2015-08-28T16:49:00Z">
        <w:r w:rsidR="00F056AC">
          <w:rPr>
            <w:rFonts w:ascii="Times New Roman" w:hAnsi="Times New Roman" w:cs="Times New Roman"/>
            <w:color w:val="2E2E2E"/>
            <w:sz w:val="24"/>
            <w:szCs w:val="24"/>
            <w:shd w:val="clear" w:color="auto" w:fill="FFFFFF"/>
          </w:rPr>
          <w:t xml:space="preserve"> </w:t>
        </w:r>
      </w:ins>
      <w:ins w:id="44" w:author="Alexey Shaytan" w:date="2015-08-28T16:42:00Z">
        <w:r w:rsidR="00ED2DD9">
          <w:rPr>
            <w:rFonts w:ascii="Times New Roman" w:hAnsi="Times New Roman" w:cs="Times New Roman"/>
            <w:color w:val="2E2E2E"/>
            <w:sz w:val="24"/>
            <w:szCs w:val="24"/>
            <w:shd w:val="clear" w:color="auto" w:fill="FFFFFF"/>
          </w:rPr>
          <w:t>H4,</w:t>
        </w:r>
      </w:ins>
      <w:ins w:id="45" w:author="Alexey Shaytan" w:date="2015-08-28T16:49:00Z">
        <w:r w:rsidR="00F056AC">
          <w:rPr>
            <w:rFonts w:ascii="Times New Roman" w:hAnsi="Times New Roman" w:cs="Times New Roman"/>
            <w:color w:val="2E2E2E"/>
            <w:sz w:val="24"/>
            <w:szCs w:val="24"/>
            <w:shd w:val="clear" w:color="auto" w:fill="FFFFFF"/>
          </w:rPr>
          <w:t xml:space="preserve"> </w:t>
        </w:r>
      </w:ins>
      <w:ins w:id="46" w:author="Alexey Shaytan" w:date="2015-08-28T16:42:00Z">
        <w:r w:rsidR="00ED2DD9">
          <w:rPr>
            <w:rFonts w:ascii="Times New Roman" w:hAnsi="Times New Roman" w:cs="Times New Roman"/>
            <w:color w:val="2E2E2E"/>
            <w:sz w:val="24"/>
            <w:szCs w:val="24"/>
            <w:shd w:val="clear" w:color="auto" w:fill="FFFFFF"/>
          </w:rPr>
          <w:t>H2A,</w:t>
        </w:r>
      </w:ins>
      <w:ins w:id="47" w:author="Alexey Shaytan" w:date="2015-08-28T16:49:00Z">
        <w:r w:rsidR="00F056AC">
          <w:rPr>
            <w:rFonts w:ascii="Times New Roman" w:hAnsi="Times New Roman" w:cs="Times New Roman"/>
            <w:color w:val="2E2E2E"/>
            <w:sz w:val="24"/>
            <w:szCs w:val="24"/>
            <w:shd w:val="clear" w:color="auto" w:fill="FFFFFF"/>
          </w:rPr>
          <w:t xml:space="preserve"> </w:t>
        </w:r>
      </w:ins>
      <w:ins w:id="48" w:author="Alexey Shaytan" w:date="2015-08-28T16:42:00Z">
        <w:r w:rsidR="00ED2DD9">
          <w:rPr>
            <w:rFonts w:ascii="Times New Roman" w:hAnsi="Times New Roman" w:cs="Times New Roman"/>
            <w:color w:val="2E2E2E"/>
            <w:sz w:val="24"/>
            <w:szCs w:val="24"/>
            <w:shd w:val="clear" w:color="auto" w:fill="FFFFFF"/>
          </w:rPr>
          <w:t>H2B – two copies of each)</w:t>
        </w:r>
      </w:ins>
      <w:ins w:id="49" w:author="Alexey Shaytan" w:date="2015-08-28T16:43:00Z">
        <w:r w:rsidR="00ED2DD9">
          <w:rPr>
            <w:rFonts w:ascii="Times New Roman" w:hAnsi="Times New Roman" w:cs="Times New Roman"/>
            <w:color w:val="2E2E2E"/>
            <w:sz w:val="24"/>
            <w:szCs w:val="24"/>
            <w:shd w:val="clear" w:color="auto" w:fill="FFFFFF"/>
          </w:rPr>
          <w:t xml:space="preserve"> </w:t>
        </w:r>
      </w:ins>
      <w:r w:rsidR="00ED2DD9">
        <w:rPr>
          <w:rFonts w:ascii="Times New Roman" w:hAnsi="Times New Roman" w:cs="Times New Roman"/>
          <w:color w:val="2E2E2E"/>
          <w:sz w:val="24"/>
          <w:szCs w:val="24"/>
          <w:shd w:val="clear" w:color="auto" w:fill="FFFFFF"/>
        </w:rPr>
        <w:fldChar w:fldCharType="begin">
          <w:fldData xml:space="preserve">PEVuZE5vdGU+PENpdGU+PEF1dGhvcj5Lb3JuYmVyZzwvQXV0aG9yPjxZZWFyPjE5NzQ8L1llYXI+
PFJlY051bT4yMzI1PC9SZWNOdW0+PERpc3BsYXlUZXh0PigxLDIpPC9EaXNwbGF5VGV4dD48cmVj
b3JkPjxyZWMtbnVtYmVyPjIzMjU8L3JlYy1udW1iZXI+PGZvcmVpZ24ta2V5cz48a2V5IGFwcD0i
RU4iIGRiLWlkPSJhZmEweHhhMDRwcmZwdmV4MHYwdjAweGh4enBweGY1c3MwZXQiPjIzMjU8L2tl
eT48L2ZvcmVpZ24ta2V5cz48cmVmLXR5cGUgbmFtZT0iSm91cm5hbCBBcnRpY2xlIj4xNzwvcmVm
LXR5cGU+PGNvbnRyaWJ1dG9ycz48YXV0aG9ycz48YXV0aG9yPktvcm5iZXJnLCBSLiBELjwvYXV0
aG9yPjwvYXV0aG9ycz48L2NvbnRyaWJ1dG9ycz48dGl0bGVzPjx0aXRsZT5DaHJvbWF0aW4gc3Ry
dWN0dXJlOiBhIHJlcGVhdGluZyB1bml0IG9mIGhpc3RvbmVzIGFuZCBETkE8L3RpdGxlPjxzZWNv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PjwvYWx0LXBlcmlvZGljYWw+PHBhZ2VzPjg2OC03MTwvcGFnZXM+PHZvbHVtZT4xODQ8L3ZvbHVt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</w:fldData>
        </w:fldChar>
      </w:r>
      <w:r w:rsidR="00ED2DD9">
        <w:rPr>
          <w:rFonts w:ascii="Times New Roman" w:hAnsi="Times New Roman" w:cs="Times New Roman"/>
          <w:color w:val="2E2E2E"/>
          <w:sz w:val="24"/>
          <w:szCs w:val="24"/>
          <w:shd w:val="clear" w:color="auto" w:fill="FFFFFF"/>
        </w:rPr>
        <w:instrText xml:space="preserve"> ADDIN EN.CITE </w:instrText>
      </w:r>
      <w:r w:rsidR="00ED2DD9">
        <w:rPr>
          <w:rFonts w:ascii="Times New Roman" w:hAnsi="Times New Roman" w:cs="Times New Roman"/>
          <w:color w:val="2E2E2E"/>
          <w:sz w:val="24"/>
          <w:szCs w:val="24"/>
          <w:shd w:val="clear" w:color="auto" w:fill="FFFFFF"/>
        </w:rPr>
        <w:fldChar w:fldCharType="begin">
          <w:fldData xml:space="preserve">PEVuZE5vdGU+PENpdGU+PEF1dGhvcj5Lb3JuYmVyZzwvQXV0aG9yPjxZZWFyPjE5NzQ8L1llYXI+
PFJlY051bT4yMzI1PC9SZWNOdW0+PERpc3BsYXlUZXh0PigxLDIpPC9EaXNwbGF5VGV4dD48cmVj
b3JkPjxyZWMtbnVtYmVyPjIzMjU8L3JlYy1udW1iZXI+PGZvcmVpZ24ta2V5cz48a2V5IGFwcD0i
RU4iIGRiLWlkPSJhZmEweHhhMDRwcmZwdmV4MHYwdjAweGh4enBweGY1c3MwZXQiPjIzMjU8L2tl
eT48L2ZvcmVpZ24ta2V5cz48cmVmLXR5cGUgbmFtZT0iSm91cm5hbCBBcnRpY2xlIj4xNzwvcmVm
LXR5cGU+PGNvbnRyaWJ1dG9ycz48YXV0aG9ycz48YXV0aG9yPktvcm5iZXJnLCBSLiBELjwvYXV0
aG9yPjwvYXV0aG9ycz48L2NvbnRyaWJ1dG9ycz48dGl0bGVzPjx0aXRsZT5DaHJvbWF0aW4gc3Ry
dWN0dXJlOiBhIHJlcGVhdGluZyB1bml0IG9mIGhpc3RvbmVzIGFuZCBETkE8L3RpdGxlPjxzZWNv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PjwvYWx0LXBlcmlvZGljYWw+PHBhZ2VzPjg2OC03MTwvcGFnZXM+PHZvbHVtZT4xODQ8L3ZvbHVt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</w:fldData>
        </w:fldChar>
      </w:r>
      <w:r w:rsidR="00ED2DD9">
        <w:rPr>
          <w:rFonts w:ascii="Times New Roman" w:hAnsi="Times New Roman" w:cs="Times New Roman"/>
          <w:color w:val="2E2E2E"/>
          <w:sz w:val="24"/>
          <w:szCs w:val="24"/>
          <w:shd w:val="clear" w:color="auto" w:fill="FFFFFF"/>
        </w:rPr>
        <w:instrText xml:space="preserve"> ADDIN EN.CITE.DATA </w:instrText>
      </w:r>
      <w:r w:rsidR="00ED2DD9">
        <w:rPr>
          <w:rFonts w:ascii="Times New Roman" w:hAnsi="Times New Roman" w:cs="Times New Roman"/>
          <w:color w:val="2E2E2E"/>
          <w:sz w:val="24"/>
          <w:szCs w:val="24"/>
          <w:shd w:val="clear" w:color="auto" w:fill="FFFFFF"/>
        </w:rPr>
      </w:r>
      <w:r w:rsidR="00ED2DD9">
        <w:rPr>
          <w:rFonts w:ascii="Times New Roman" w:hAnsi="Times New Roman" w:cs="Times New Roman"/>
          <w:color w:val="2E2E2E"/>
          <w:sz w:val="24"/>
          <w:szCs w:val="24"/>
          <w:shd w:val="clear" w:color="auto" w:fill="FFFFFF"/>
        </w:rPr>
        <w:fldChar w:fldCharType="end"/>
      </w:r>
      <w:r w:rsidR="00ED2DD9">
        <w:rPr>
          <w:rFonts w:ascii="Times New Roman" w:hAnsi="Times New Roman" w:cs="Times New Roman"/>
          <w:color w:val="2E2E2E"/>
          <w:sz w:val="24"/>
          <w:szCs w:val="24"/>
          <w:shd w:val="clear" w:color="auto" w:fill="FFFFFF"/>
        </w:rPr>
        <w:fldChar w:fldCharType="separate"/>
      </w:r>
      <w:r w:rsidR="00ED2DD9">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"_ENREF_1" \o "Kornberg, 1974 #2325"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1</w:t>
      </w:r>
      <w:r w:rsidR="001D0013">
        <w:rPr>
          <w:rFonts w:ascii="Times New Roman" w:hAnsi="Times New Roman" w:cs="Times New Roman"/>
          <w:noProof/>
          <w:color w:val="2E2E2E"/>
          <w:sz w:val="24"/>
          <w:szCs w:val="24"/>
          <w:shd w:val="clear" w:color="auto" w:fill="FFFFFF"/>
        </w:rPr>
        <w:fldChar w:fldCharType="end"/>
      </w:r>
      <w:r w:rsidR="00ED2DD9">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"_ENREF_2" \o "Luger, 1997 #98"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2</w:t>
      </w:r>
      <w:r w:rsidR="001D0013">
        <w:rPr>
          <w:rFonts w:ascii="Times New Roman" w:hAnsi="Times New Roman" w:cs="Times New Roman"/>
          <w:noProof/>
          <w:color w:val="2E2E2E"/>
          <w:sz w:val="24"/>
          <w:szCs w:val="24"/>
          <w:shd w:val="clear" w:color="auto" w:fill="FFFFFF"/>
        </w:rPr>
        <w:fldChar w:fldCharType="end"/>
      </w:r>
      <w:r w:rsidR="00ED2DD9">
        <w:rPr>
          <w:rFonts w:ascii="Times New Roman" w:hAnsi="Times New Roman" w:cs="Times New Roman"/>
          <w:noProof/>
          <w:color w:val="2E2E2E"/>
          <w:sz w:val="24"/>
          <w:szCs w:val="24"/>
          <w:shd w:val="clear" w:color="auto" w:fill="FFFFFF"/>
        </w:rPr>
        <w:t>)</w:t>
      </w:r>
      <w:r w:rsidR="00ED2DD9">
        <w:rPr>
          <w:rFonts w:ascii="Times New Roman" w:hAnsi="Times New Roman" w:cs="Times New Roman"/>
          <w:color w:val="2E2E2E"/>
          <w:sz w:val="24"/>
          <w:szCs w:val="24"/>
          <w:shd w:val="clear" w:color="auto" w:fill="FFFFFF"/>
        </w:rPr>
        <w:fldChar w:fldCharType="end"/>
      </w:r>
      <w:ins w:id="50" w:author="Alexey Shaytan" w:date="2015-08-28T16:43:00Z">
        <w:r w:rsidR="00ED2DD9">
          <w:rPr>
            <w:rFonts w:ascii="Times New Roman" w:hAnsi="Times New Roman" w:cs="Times New Roman"/>
            <w:color w:val="2E2E2E"/>
            <w:sz w:val="24"/>
            <w:szCs w:val="24"/>
            <w:shd w:val="clear" w:color="auto" w:fill="FFFFFF"/>
          </w:rPr>
          <w:t xml:space="preserve">. </w:t>
        </w:r>
      </w:ins>
      <w:ins w:id="51" w:author="Alexey Shaytan" w:date="2015-08-28T16:50:00Z">
        <w:r w:rsidR="00F056AC">
          <w:rPr>
            <w:rFonts w:ascii="Times New Roman" w:hAnsi="Times New Roman" w:cs="Times New Roman"/>
            <w:color w:val="2E2E2E"/>
            <w:sz w:val="24"/>
            <w:szCs w:val="24"/>
            <w:shd w:val="clear" w:color="auto" w:fill="FFFFFF"/>
          </w:rPr>
          <w:t xml:space="preserve">Adjacent nucleosomes are separated by stretches of </w:t>
        </w:r>
      </w:ins>
      <w:ins w:id="52" w:author="Alexey Shaytan" w:date="2015-08-28T16:48:00Z">
        <w:r w:rsidR="00ED2DD9">
          <w:rPr>
            <w:rFonts w:ascii="Times New Roman" w:hAnsi="Times New Roman" w:cs="Times New Roman"/>
            <w:color w:val="2E2E2E"/>
            <w:sz w:val="24"/>
            <w:szCs w:val="24"/>
            <w:shd w:val="clear" w:color="auto" w:fill="FFFFFF"/>
          </w:rPr>
          <w:t>linker DNA</w:t>
        </w:r>
      </w:ins>
      <w:ins w:id="53" w:author="Alexey Shaytan" w:date="2015-08-28T16:51:00Z">
        <w:r w:rsidR="00F056AC">
          <w:rPr>
            <w:rFonts w:ascii="Times New Roman" w:hAnsi="Times New Roman" w:cs="Times New Roman"/>
            <w:color w:val="2E2E2E"/>
            <w:sz w:val="24"/>
            <w:szCs w:val="24"/>
            <w:shd w:val="clear" w:color="auto" w:fill="FFFFFF"/>
          </w:rPr>
          <w:t xml:space="preserve">. </w:t>
        </w:r>
      </w:ins>
      <w:ins w:id="54" w:author="Alexey Shaytan" w:date="2015-08-30T08:41:00Z">
        <w:r w:rsidR="0001536F" w:rsidRPr="00750EC4">
          <w:rPr>
            <w:rFonts w:ascii="Times New Roman" w:eastAsia="Times New Roman" w:hAnsi="Times New Roman" w:cs="Times New Roman"/>
            <w:color w:val="333333"/>
            <w:sz w:val="24"/>
            <w:szCs w:val="24"/>
          </w:rPr>
          <w:t xml:space="preserve">All four types of </w:t>
        </w:r>
        <w:r w:rsidR="0001536F">
          <w:rPr>
            <w:rFonts w:ascii="Times New Roman" w:eastAsia="Times New Roman" w:hAnsi="Times New Roman" w:cs="Times New Roman"/>
            <w:color w:val="333333"/>
            <w:sz w:val="24"/>
            <w:szCs w:val="24"/>
          </w:rPr>
          <w:t xml:space="preserve">core </w:t>
        </w:r>
        <w:r w:rsidR="0001536F" w:rsidRPr="00750EC4">
          <w:rPr>
            <w:rFonts w:ascii="Times New Roman" w:eastAsia="Times New Roman" w:hAnsi="Times New Roman" w:cs="Times New Roman"/>
            <w:color w:val="333333"/>
            <w:sz w:val="24"/>
            <w:szCs w:val="24"/>
          </w:rPr>
          <w:t xml:space="preserve">histones share the </w:t>
        </w:r>
        <w:r w:rsidR="0001536F" w:rsidRPr="00750EC4">
          <w:rPr>
            <w:rFonts w:ascii="Times New Roman" w:eastAsia="Times New Roman" w:hAnsi="Times New Roman" w:cs="Times New Roman"/>
            <w:color w:val="333333"/>
            <w:sz w:val="24"/>
            <w:szCs w:val="24"/>
          </w:rPr>
          <w:lastRenderedPageBreak/>
          <w:t xml:space="preserve">same </w:t>
        </w:r>
        <w:r w:rsidR="0001536F">
          <w:rPr>
            <w:rFonts w:ascii="Times New Roman" w:eastAsia="Times New Roman" w:hAnsi="Times New Roman" w:cs="Times New Roman"/>
            <w:color w:val="333333"/>
            <w:sz w:val="24"/>
            <w:szCs w:val="24"/>
          </w:rPr>
          <w:t>“</w:t>
        </w:r>
        <w:r w:rsidR="0001536F" w:rsidRPr="00750EC4">
          <w:rPr>
            <w:rFonts w:ascii="Times New Roman" w:eastAsia="Times New Roman" w:hAnsi="Times New Roman" w:cs="Times New Roman"/>
            <w:color w:val="333333"/>
            <w:sz w:val="24"/>
            <w:szCs w:val="24"/>
          </w:rPr>
          <w:t>histone fold</w:t>
        </w:r>
        <w:r w:rsidR="0001536F">
          <w:rPr>
            <w:rFonts w:ascii="Times New Roman" w:eastAsia="Times New Roman" w:hAnsi="Times New Roman" w:cs="Times New Roman"/>
            <w:color w:val="333333"/>
            <w:sz w:val="24"/>
            <w:szCs w:val="24"/>
          </w:rPr>
          <w:t>”</w:t>
        </w:r>
        <w:r w:rsidR="0001536F" w:rsidRPr="00750EC4">
          <w:rPr>
            <w:rFonts w:ascii="Times New Roman" w:eastAsia="Times New Roman" w:hAnsi="Times New Roman" w:cs="Times New Roman"/>
            <w:color w:val="333333"/>
            <w:sz w:val="24"/>
            <w:szCs w:val="24"/>
          </w:rPr>
          <w:t xml:space="preserve"> while the sequence identity between them might not exceed 25%. </w:t>
        </w:r>
      </w:ins>
      <w:ins w:id="55" w:author="Alexey Shaytan" w:date="2015-08-28T16:51:00Z">
        <w:r w:rsidR="00F056AC">
          <w:rPr>
            <w:rFonts w:ascii="Times New Roman" w:hAnsi="Times New Roman" w:cs="Times New Roman"/>
            <w:color w:val="2E2E2E"/>
            <w:sz w:val="24"/>
            <w:szCs w:val="24"/>
            <w:shd w:val="clear" w:color="auto" w:fill="FFFFFF"/>
          </w:rPr>
          <w:t xml:space="preserve">The linker histone H1 usually binds to the nucleosome core and linker DNA to </w:t>
        </w:r>
      </w:ins>
      <w:ins w:id="56" w:author="Alexey Shaytan" w:date="2015-08-28T16:52:00Z">
        <w:r w:rsidR="00A0598C">
          <w:rPr>
            <w:rFonts w:ascii="Times New Roman" w:hAnsi="Times New Roman" w:cs="Times New Roman"/>
            <w:color w:val="2E2E2E"/>
            <w:sz w:val="24"/>
            <w:szCs w:val="24"/>
            <w:shd w:val="clear" w:color="auto" w:fill="FFFFFF"/>
          </w:rPr>
          <w:t xml:space="preserve">form “chromatosomes” and </w:t>
        </w:r>
      </w:ins>
      <w:ins w:id="57" w:author="Alexey Shaytan" w:date="2015-08-28T16:51:00Z">
        <w:r w:rsidR="00F056AC">
          <w:rPr>
            <w:rFonts w:ascii="Times New Roman" w:hAnsi="Times New Roman" w:cs="Times New Roman"/>
            <w:color w:val="2E2E2E"/>
            <w:sz w:val="24"/>
            <w:szCs w:val="24"/>
            <w:shd w:val="clear" w:color="auto" w:fill="FFFFFF"/>
          </w:rPr>
          <w:t>promote further chromatin compaction</w:t>
        </w:r>
      </w:ins>
      <w:del w:id="58" w:author="Alexey Shaytan" w:date="2015-08-28T16:52:00Z">
        <w:r w:rsidRPr="00750EC4" w:rsidDel="00A0598C">
          <w:rPr>
            <w:rFonts w:ascii="Times New Roman" w:hAnsi="Times New Roman" w:cs="Times New Roman"/>
            <w:color w:val="2E2E2E"/>
            <w:sz w:val="24"/>
            <w:szCs w:val="24"/>
            <w:shd w:val="clear" w:color="auto" w:fill="FFFFFF"/>
          </w:rPr>
          <w:delText xml:space="preserve"> a nuc</w:delText>
        </w:r>
        <w:r w:rsidR="004A071B" w:rsidRPr="00750EC4" w:rsidDel="00A0598C">
          <w:rPr>
            <w:rFonts w:ascii="Times New Roman" w:hAnsi="Times New Roman" w:cs="Times New Roman"/>
            <w:color w:val="2E2E2E"/>
            <w:sz w:val="24"/>
            <w:szCs w:val="24"/>
            <w:shd w:val="clear" w:color="auto" w:fill="FFFFFF"/>
          </w:rPr>
          <w:delText>leosome ‘core’ and a linker DNA;</w:delText>
        </w:r>
        <w:r w:rsidRPr="00750EC4" w:rsidDel="00A0598C">
          <w:rPr>
            <w:rFonts w:ascii="Times New Roman" w:hAnsi="Times New Roman" w:cs="Times New Roman"/>
            <w:color w:val="2E2E2E"/>
            <w:sz w:val="24"/>
            <w:szCs w:val="24"/>
            <w:shd w:val="clear" w:color="auto" w:fill="FFFFFF"/>
          </w:rPr>
          <w:delText xml:space="preserve"> if a linker histone is present, it is </w:delText>
        </w:r>
        <w:r w:rsidR="004A071B" w:rsidRPr="00750EC4" w:rsidDel="00A0598C">
          <w:rPr>
            <w:rFonts w:ascii="Times New Roman" w:hAnsi="Times New Roman" w:cs="Times New Roman"/>
            <w:color w:val="2E2E2E"/>
            <w:sz w:val="24"/>
            <w:szCs w:val="24"/>
            <w:shd w:val="clear" w:color="auto" w:fill="FFFFFF"/>
          </w:rPr>
          <w:delText>referred to as ‘</w:delText>
        </w:r>
        <w:r w:rsidRPr="00750EC4" w:rsidDel="00A0598C">
          <w:rPr>
            <w:rFonts w:ascii="Times New Roman" w:hAnsi="Times New Roman" w:cs="Times New Roman"/>
            <w:color w:val="2E2E2E"/>
            <w:sz w:val="24"/>
            <w:szCs w:val="24"/>
            <w:shd w:val="clear" w:color="auto" w:fill="FFFFFF"/>
          </w:rPr>
          <w:delText>chromatosome</w:delText>
        </w:r>
        <w:r w:rsidR="004A071B" w:rsidRPr="00750EC4" w:rsidDel="00A0598C">
          <w:rPr>
            <w:rFonts w:ascii="Times New Roman" w:hAnsi="Times New Roman" w:cs="Times New Roman"/>
            <w:color w:val="2E2E2E"/>
            <w:sz w:val="24"/>
            <w:szCs w:val="24"/>
            <w:shd w:val="clear" w:color="auto" w:fill="FFFFFF"/>
          </w:rPr>
          <w:delText>’</w:delText>
        </w:r>
      </w:del>
      <w:r w:rsidRPr="00750EC4">
        <w:rPr>
          <w:rFonts w:ascii="Times New Roman" w:hAnsi="Times New Roman" w:cs="Times New Roman"/>
          <w:color w:val="2E2E2E"/>
          <w:sz w:val="24"/>
          <w:szCs w:val="24"/>
          <w:shd w:val="clear" w:color="auto" w:fill="FFFFFF"/>
        </w:rPr>
        <w:t xml:space="preserve">. </w:t>
      </w:r>
      <w:ins w:id="59" w:author="Alexey Shaytan" w:date="2015-08-30T08:46:00Z">
        <w:r w:rsidR="00182A2F" w:rsidRPr="00750EC4">
          <w:rPr>
            <w:rFonts w:ascii="Times New Roman" w:eastAsia="Times New Roman" w:hAnsi="Times New Roman" w:cs="Times New Roman"/>
            <w:color w:val="333333"/>
            <w:sz w:val="24"/>
            <w:szCs w:val="24"/>
          </w:rPr>
          <w:t>A linker histone H1 has a different fold and makes a unique set of interactions with the linker DNA</w:t>
        </w:r>
        <w:r w:rsidR="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PFJlY051bT4yODgzPC9SZWNOdW0+PERpc3BsYXlUZXh0PigzKTwvRGlzcGxheVRleHQ+PHJlY29y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ins>
      <w:r w:rsidR="00014363">
        <w:rPr>
          <w:rFonts w:ascii="Times New Roman" w:eastAsia="Times New Roman" w:hAnsi="Times New Roman" w:cs="Times New Roman"/>
          <w:color w:val="333333"/>
          <w:sz w:val="24"/>
          <w:szCs w:val="24"/>
        </w:rPr>
        <w:instrText xml:space="preserve"> ADDIN EN.CITE </w:instrText>
      </w:r>
      <w:r w:rsidR="00014363">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PFJlY051bT4yODgzPC9SZWNOdW0+PERpc3BsYXlUZXh0PigzKTwvRGlzcGxheVRleHQ+PHJlY29y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014363">
        <w:rPr>
          <w:rFonts w:ascii="Times New Roman" w:eastAsia="Times New Roman" w:hAnsi="Times New Roman" w:cs="Times New Roman"/>
          <w:color w:val="333333"/>
          <w:sz w:val="24"/>
          <w:szCs w:val="24"/>
        </w:rPr>
        <w:instrText xml:space="preserve"> ADDIN EN.CITE.DATA </w:instrText>
      </w:r>
      <w:r w:rsidR="00014363">
        <w:rPr>
          <w:rFonts w:ascii="Times New Roman" w:eastAsia="Times New Roman" w:hAnsi="Times New Roman" w:cs="Times New Roman"/>
          <w:color w:val="333333"/>
          <w:sz w:val="24"/>
          <w:szCs w:val="24"/>
        </w:rPr>
      </w:r>
      <w:r w:rsidR="00014363">
        <w:rPr>
          <w:rFonts w:ascii="Times New Roman" w:eastAsia="Times New Roman" w:hAnsi="Times New Roman" w:cs="Times New Roman"/>
          <w:color w:val="333333"/>
          <w:sz w:val="24"/>
          <w:szCs w:val="24"/>
        </w:rPr>
        <w:fldChar w:fldCharType="end"/>
      </w:r>
      <w:ins w:id="60" w:author="Alexey Shaytan" w:date="2015-08-30T08:46:00Z">
        <w:r w:rsidR="00182A2F">
          <w:rPr>
            <w:rFonts w:ascii="Times New Roman" w:eastAsia="Times New Roman" w:hAnsi="Times New Roman" w:cs="Times New Roman"/>
            <w:color w:val="333333"/>
            <w:sz w:val="24"/>
            <w:szCs w:val="24"/>
          </w:rPr>
          <w:fldChar w:fldCharType="separate"/>
        </w:r>
      </w:ins>
      <w:r w:rsidR="00014363">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noProof/>
          <w:color w:val="333333"/>
          <w:sz w:val="24"/>
          <w:szCs w:val="24"/>
        </w:rPr>
        <w:fldChar w:fldCharType="begin"/>
      </w:r>
      <w:r w:rsidR="001D0013">
        <w:rPr>
          <w:rFonts w:ascii="Times New Roman" w:eastAsia="Times New Roman" w:hAnsi="Times New Roman" w:cs="Times New Roman"/>
          <w:noProof/>
          <w:color w:val="333333"/>
          <w:sz w:val="24"/>
          <w:szCs w:val="24"/>
        </w:rPr>
        <w:instrText xml:space="preserve"> HYPERLINK \l "_ENREF_3" \o "Harshman, 2013 #2883" </w:instrText>
      </w:r>
      <w:r w:rsidR="001D0013">
        <w:rPr>
          <w:rFonts w:ascii="Times New Roman" w:eastAsia="Times New Roman" w:hAnsi="Times New Roman" w:cs="Times New Roman"/>
          <w:noProof/>
          <w:color w:val="333333"/>
          <w:sz w:val="24"/>
          <w:szCs w:val="24"/>
        </w:rPr>
      </w:r>
      <w:r w:rsidR="001D0013">
        <w:rPr>
          <w:rFonts w:ascii="Times New Roman" w:eastAsia="Times New Roman" w:hAnsi="Times New Roman" w:cs="Times New Roman"/>
          <w:noProof/>
          <w:color w:val="333333"/>
          <w:sz w:val="24"/>
          <w:szCs w:val="24"/>
        </w:rPr>
        <w:fldChar w:fldCharType="separate"/>
      </w:r>
      <w:r w:rsidR="001D0013">
        <w:rPr>
          <w:rFonts w:ascii="Times New Roman" w:eastAsia="Times New Roman" w:hAnsi="Times New Roman" w:cs="Times New Roman"/>
          <w:noProof/>
          <w:color w:val="333333"/>
          <w:sz w:val="24"/>
          <w:szCs w:val="24"/>
        </w:rPr>
        <w:t>3</w:t>
      </w:r>
      <w:r w:rsidR="001D0013">
        <w:rPr>
          <w:rFonts w:ascii="Times New Roman" w:eastAsia="Times New Roman" w:hAnsi="Times New Roman" w:cs="Times New Roman"/>
          <w:noProof/>
          <w:color w:val="333333"/>
          <w:sz w:val="24"/>
          <w:szCs w:val="24"/>
        </w:rPr>
        <w:fldChar w:fldCharType="end"/>
      </w:r>
      <w:r w:rsidR="00014363">
        <w:rPr>
          <w:rFonts w:ascii="Times New Roman" w:eastAsia="Times New Roman" w:hAnsi="Times New Roman" w:cs="Times New Roman"/>
          <w:noProof/>
          <w:color w:val="333333"/>
          <w:sz w:val="24"/>
          <w:szCs w:val="24"/>
        </w:rPr>
        <w:t>)</w:t>
      </w:r>
      <w:ins w:id="61" w:author="Alexey Shaytan" w:date="2015-08-30T08:46:00Z">
        <w:r w:rsidR="00182A2F">
          <w:rPr>
            <w:rFonts w:ascii="Times New Roman" w:eastAsia="Times New Roman" w:hAnsi="Times New Roman" w:cs="Times New Roman"/>
            <w:color w:val="333333"/>
            <w:sz w:val="24"/>
            <w:szCs w:val="24"/>
          </w:rPr>
          <w:fldChar w:fldCharType="end"/>
        </w:r>
        <w:r w:rsidR="00182A2F" w:rsidRPr="00750EC4">
          <w:rPr>
            <w:rFonts w:ascii="Times New Roman" w:eastAsia="Times New Roman" w:hAnsi="Times New Roman" w:cs="Times New Roman"/>
            <w:color w:val="333333"/>
            <w:sz w:val="24"/>
            <w:szCs w:val="24"/>
          </w:rPr>
          <w:t>.</w:t>
        </w:r>
        <w:r w:rsidR="00182A2F">
          <w:rPr>
            <w:rFonts w:ascii="Times New Roman" w:eastAsia="Times New Roman" w:hAnsi="Times New Roman" w:cs="Times New Roman"/>
            <w:color w:val="333333"/>
            <w:sz w:val="24"/>
            <w:szCs w:val="24"/>
          </w:rPr>
          <w:t xml:space="preserve"> </w:t>
        </w:r>
      </w:ins>
      <w:r w:rsidRPr="00750EC4">
        <w:rPr>
          <w:rFonts w:ascii="Times New Roman" w:hAnsi="Times New Roman" w:cs="Times New Roman"/>
          <w:color w:val="2E2E2E"/>
          <w:sz w:val="24"/>
          <w:szCs w:val="24"/>
          <w:shd w:val="clear" w:color="auto" w:fill="FFFFFF"/>
        </w:rPr>
        <w:t>The structure of the nucleosome core</w:t>
      </w:r>
      <w:ins w:id="62" w:author="Alexey Shaytan" w:date="2015-08-28T16:58:00Z">
        <w:r w:rsidR="00A0598C">
          <w:rPr>
            <w:rFonts w:ascii="Times New Roman" w:hAnsi="Times New Roman" w:cs="Times New Roman"/>
            <w:color w:val="2E2E2E"/>
            <w:sz w:val="24"/>
            <w:szCs w:val="24"/>
            <w:shd w:val="clear" w:color="auto" w:fill="FFFFFF"/>
          </w:rPr>
          <w:t xml:space="preserve"> as revealed by X-ray crystallography</w:t>
        </w:r>
      </w:ins>
      <w:r w:rsidRPr="00750EC4">
        <w:rPr>
          <w:rFonts w:ascii="Times New Roman" w:hAnsi="Times New Roman" w:cs="Times New Roman"/>
          <w:color w:val="2E2E2E"/>
          <w:sz w:val="24"/>
          <w:szCs w:val="24"/>
          <w:shd w:val="clear" w:color="auto" w:fill="FFFFFF"/>
        </w:rPr>
        <w:t xml:space="preserve"> is very conserved from </w:t>
      </w:r>
      <w:del w:id="63" w:author="Alexey Shaytan" w:date="2015-08-31T12:07:00Z">
        <w:r w:rsidRPr="00750EC4" w:rsidDel="009B072E">
          <w:rPr>
            <w:rFonts w:ascii="Times New Roman" w:hAnsi="Times New Roman" w:cs="Times New Roman"/>
            <w:color w:val="2E2E2E"/>
            <w:sz w:val="24"/>
            <w:szCs w:val="24"/>
            <w:shd w:val="clear" w:color="auto" w:fill="FFFFFF"/>
          </w:rPr>
          <w:delText>yeast to metazoans</w:delText>
        </w:r>
      </w:del>
      <w:ins w:id="64" w:author="Alexey Shaytan" w:date="2015-08-31T12:07:00Z">
        <w:r w:rsidR="009B072E">
          <w:rPr>
            <w:rFonts w:ascii="Times New Roman" w:hAnsi="Times New Roman" w:cs="Times New Roman"/>
            <w:color w:val="2E2E2E"/>
            <w:sz w:val="24"/>
            <w:szCs w:val="24"/>
            <w:shd w:val="clear" w:color="auto" w:fill="FFFFFF"/>
          </w:rPr>
          <w:t>through eukaryotes</w:t>
        </w:r>
      </w:ins>
      <w:r w:rsidRPr="00750EC4">
        <w:rPr>
          <w:rFonts w:ascii="Times New Roman" w:hAnsi="Times New Roman" w:cs="Times New Roman"/>
          <w:color w:val="2E2E2E"/>
          <w:sz w:val="24"/>
          <w:szCs w:val="24"/>
          <w:shd w:val="clear" w:color="auto" w:fill="FFFFFF"/>
        </w:rPr>
        <w:t xml:space="preserve"> </w:t>
      </w:r>
      <w:r w:rsidRPr="00750EC4">
        <w:rPr>
          <w:rFonts w:ascii="Times New Roman" w:hAnsi="Times New Roman" w:cs="Times New Roman"/>
          <w:sz w:val="24"/>
          <w:szCs w:val="24"/>
        </w:rPr>
        <w:t>irrespective of histone sequence variants, mutations and post-translational modifications</w:t>
      </w:r>
      <w:r w:rsidR="00A0598C">
        <w:rPr>
          <w:rFonts w:ascii="Times New Roman" w:hAnsi="Times New Roman" w:cs="Times New Roman"/>
          <w:sz w:val="24"/>
          <w:szCs w:val="24"/>
        </w:rPr>
        <w:fldChar w:fldCharType="begin"/>
      </w:r>
      <w:r w:rsidR="00014363">
        <w:rPr>
          <w:rFonts w:ascii="Times New Roman" w:hAnsi="Times New Roman" w:cs="Times New Roman"/>
          <w:sz w:val="24"/>
          <w:szCs w:val="24"/>
        </w:rPr>
        <w:instrText xml:space="preserve"> ADDIN EN.CITE &lt;EndNote&gt;&lt;Cite&gt;&lt;Author&gt;Tan&lt;/Author&gt;&lt;Year&gt;2011&lt;/Year&gt;&lt;RecNum&gt;102&lt;/RecNum&gt;&lt;DisplayText&gt;(4)&lt;/DisplayText&gt;&lt;record&gt;&lt;rec-number&gt;102&lt;/rec-number&gt;&lt;foreign-keys&gt;&lt;key app="EN" db-id="afa0xxa04prfpvex0v0v00xhxzppxf5ss0et"&gt;102&lt;/key&gt;&lt;/foreign-keys&gt;&lt;ref-type name="Journal Article"&gt;17&lt;/ref-type&gt;&lt;contributors&gt;&lt;authors&gt;&lt;author&gt;Tan, S.&lt;/author&gt;&lt;author&gt;Davey, C. A.&lt;/author&gt;&lt;/authors&gt;&lt;/contributors&gt;&lt;auth-address&gt;Center for Eukaryotic Gene Regulation, Department of Biochemistry &amp;amp; Molecular Biology, The Pennsylvania State University, University Park, PA 16802, USA.&lt;/auth-address&gt;&lt;titles&gt;&lt;title&gt;Nucleosome structural studies&lt;/title&gt;&lt;secondary-title&gt;Curr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128-36&lt;/pages&gt;&lt;volume&gt;21&lt;/volume&gt;&lt;number&gt;1&lt;/number&gt;&lt;keywords&gt;&lt;keyword&gt;Animals&lt;/keyword&gt;&lt;keyword&gt;DNA/chemistry&lt;/keyword&gt;&lt;keyword&gt;Humans&lt;/keyword&gt;&lt;keyword&gt;Nuclear Proteins/chemistry/metabolism&lt;/keyword&gt;&lt;keyword&gt;Nucleosomes/*chemistry&lt;/keyword&gt;&lt;keyword&gt;Protein Binding&lt;/keyword&gt;&lt;/keywords&gt;&lt;dates&gt;&lt;year&gt;2011&lt;/year&gt;&lt;pub-dates&gt;&lt;date&gt;Feb&lt;/date&gt;&lt;/pub-dates&gt;&lt;/dates&gt;&lt;isbn&gt;1879-033X (Electronic)&amp;#xD;0959-440X (Linking)&lt;/isbn&gt;&lt;accession-num&gt;21176878&lt;/accession-num&gt;&lt;urls&gt;&lt;related-urls&gt;&lt;url&gt;http://www.ncbi.nlm.nih.gov/pubmed/21176878&lt;/url&gt;&lt;url&gt;http://ac.els-cdn.com/S0959440X10001946/1-s2.0-S0959440X10001946-main.pdf?_tid=c296af0c-f548-11e2-9a4d-00000aacb35e&amp;amp;acdnat=1374770542_0ce0f4d66996a4ea3242f61238329abe&lt;/url&gt;&lt;/related-urls&gt;&lt;/urls&gt;&lt;custom2&gt;3052702&lt;/custom2&gt;&lt;electronic-resource-num&gt;10.1016/j.sbi.2010.11.006&lt;/electronic-resource-num&gt;&lt;/record&gt;&lt;/Cite&gt;&lt;/EndNote&gt;</w:instrText>
      </w:r>
      <w:r w:rsidR="00A0598C">
        <w:rPr>
          <w:rFonts w:ascii="Times New Roman" w:hAnsi="Times New Roman" w:cs="Times New Roman"/>
          <w:sz w:val="24"/>
          <w:szCs w:val="24"/>
        </w:rPr>
        <w:fldChar w:fldCharType="separate"/>
      </w:r>
      <w:r w:rsidR="00014363">
        <w:rPr>
          <w:rFonts w:ascii="Times New Roman" w:hAnsi="Times New Roman" w:cs="Times New Roman"/>
          <w:noProof/>
          <w:sz w:val="24"/>
          <w:szCs w:val="24"/>
        </w:rPr>
        <w:t>(</w:t>
      </w:r>
      <w:r w:rsidR="001D0013">
        <w:rPr>
          <w:rFonts w:ascii="Times New Roman" w:hAnsi="Times New Roman" w:cs="Times New Roman"/>
          <w:noProof/>
          <w:sz w:val="24"/>
          <w:szCs w:val="24"/>
        </w:rPr>
        <w:fldChar w:fldCharType="begin"/>
      </w:r>
      <w:r w:rsidR="001D0013">
        <w:rPr>
          <w:rFonts w:ascii="Times New Roman" w:hAnsi="Times New Roman" w:cs="Times New Roman"/>
          <w:noProof/>
          <w:sz w:val="24"/>
          <w:szCs w:val="24"/>
        </w:rPr>
        <w:instrText xml:space="preserve"> HYPERLINK \l "_ENREF_4" \o "Tan, 2011 #102" </w:instrText>
      </w:r>
      <w:r w:rsidR="001D0013">
        <w:rPr>
          <w:rFonts w:ascii="Times New Roman" w:hAnsi="Times New Roman" w:cs="Times New Roman"/>
          <w:noProof/>
          <w:sz w:val="24"/>
          <w:szCs w:val="24"/>
        </w:rPr>
      </w:r>
      <w:r w:rsidR="001D0013">
        <w:rPr>
          <w:rFonts w:ascii="Times New Roman" w:hAnsi="Times New Roman" w:cs="Times New Roman"/>
          <w:noProof/>
          <w:sz w:val="24"/>
          <w:szCs w:val="24"/>
        </w:rPr>
        <w:fldChar w:fldCharType="separate"/>
      </w:r>
      <w:r w:rsidR="001D0013">
        <w:rPr>
          <w:rFonts w:ascii="Times New Roman" w:hAnsi="Times New Roman" w:cs="Times New Roman"/>
          <w:noProof/>
          <w:sz w:val="24"/>
          <w:szCs w:val="24"/>
        </w:rPr>
        <w:t>4</w:t>
      </w:r>
      <w:r w:rsidR="001D0013">
        <w:rPr>
          <w:rFonts w:ascii="Times New Roman" w:hAnsi="Times New Roman" w:cs="Times New Roman"/>
          <w:noProof/>
          <w:sz w:val="24"/>
          <w:szCs w:val="24"/>
        </w:rPr>
        <w:fldChar w:fldCharType="end"/>
      </w:r>
      <w:r w:rsidR="00014363">
        <w:rPr>
          <w:rFonts w:ascii="Times New Roman" w:hAnsi="Times New Roman" w:cs="Times New Roman"/>
          <w:noProof/>
          <w:sz w:val="24"/>
          <w:szCs w:val="24"/>
        </w:rPr>
        <w:t>)</w:t>
      </w:r>
      <w:r w:rsidR="00A0598C">
        <w:rPr>
          <w:rFonts w:ascii="Times New Roman" w:hAnsi="Times New Roman" w:cs="Times New Roman"/>
          <w:sz w:val="24"/>
          <w:szCs w:val="24"/>
        </w:rPr>
        <w:fldChar w:fldCharType="end"/>
      </w:r>
      <w:del w:id="65" w:author="Alexey Shaytan" w:date="2015-08-28T16:53:00Z">
        <w:r w:rsidRPr="00750EC4" w:rsidDel="00A0598C">
          <w:rPr>
            <w:rFonts w:ascii="Times New Roman" w:hAnsi="Times New Roman" w:cs="Times New Roman"/>
            <w:sz w:val="24"/>
            <w:szCs w:val="24"/>
          </w:rPr>
          <w:delText>, it</w:delText>
        </w:r>
        <w:r w:rsidRPr="00750EC4" w:rsidDel="00A0598C">
          <w:rPr>
            <w:rFonts w:ascii="Times New Roman" w:hAnsi="Times New Roman" w:cs="Times New Roman"/>
            <w:color w:val="2E2E2E"/>
            <w:sz w:val="24"/>
            <w:szCs w:val="24"/>
            <w:shd w:val="clear" w:color="auto" w:fill="FFFFFF"/>
          </w:rPr>
          <w:delText xml:space="preserve"> includes a 147 bp segment of DNA wrapped around an octamer composed of two copies each of four core histone proteins </w:delText>
        </w:r>
        <w:r w:rsidRPr="00750EC4" w:rsidDel="00A0598C">
          <w:rPr>
            <w:rFonts w:ascii="Times New Roman" w:hAnsi="Times New Roman" w:cs="Times New Roman"/>
            <w:sz w:val="24"/>
            <w:szCs w:val="24"/>
          </w:rPr>
          <w:delText>(H3, H4, H2A, H2B)</w:delText>
        </w:r>
      </w:del>
      <w:r w:rsidRPr="00750EC4">
        <w:rPr>
          <w:rFonts w:ascii="Times New Roman" w:hAnsi="Times New Roman" w:cs="Times New Roman"/>
          <w:sz w:val="24"/>
          <w:szCs w:val="24"/>
        </w:rPr>
        <w:t>.</w:t>
      </w:r>
      <w:ins w:id="66" w:author="Alexey Shaytan" w:date="2015-08-28T16:58:00Z">
        <w:r w:rsidR="00A0598C">
          <w:rPr>
            <w:rFonts w:ascii="Times New Roman" w:hAnsi="Times New Roman" w:cs="Times New Roman"/>
            <w:sz w:val="24"/>
            <w:szCs w:val="24"/>
          </w:rPr>
          <w:t xml:space="preserve"> However, it is being appreciated tha</w:t>
        </w:r>
      </w:ins>
      <w:ins w:id="67" w:author="Alexey Shaytan" w:date="2015-08-28T17:00:00Z">
        <w:r w:rsidR="00A0598C">
          <w:rPr>
            <w:rFonts w:ascii="Times New Roman" w:hAnsi="Times New Roman" w:cs="Times New Roman"/>
            <w:sz w:val="24"/>
            <w:szCs w:val="24"/>
          </w:rPr>
          <w:t xml:space="preserve">t </w:t>
        </w:r>
      </w:ins>
      <w:ins w:id="68" w:author="Alexey Shaytan" w:date="2015-08-28T16:59:00Z">
        <w:r w:rsidR="00A0598C">
          <w:rPr>
            <w:rFonts w:ascii="Times New Roman" w:hAnsi="Times New Roman" w:cs="Times New Roman"/>
            <w:sz w:val="24"/>
            <w:szCs w:val="24"/>
          </w:rPr>
          <w:t xml:space="preserve">during its functioning </w:t>
        </w:r>
      </w:ins>
      <w:ins w:id="69" w:author="Alexey Shaytan" w:date="2015-08-28T17:01:00Z">
        <w:r w:rsidR="00A0598C">
          <w:rPr>
            <w:rFonts w:ascii="Times New Roman" w:hAnsi="Times New Roman" w:cs="Times New Roman"/>
            <w:sz w:val="24"/>
            <w:szCs w:val="24"/>
          </w:rPr>
          <w:t xml:space="preserve">chromatin and </w:t>
        </w:r>
      </w:ins>
      <w:ins w:id="70" w:author="Alexey Shaytan" w:date="2015-08-28T16:59:00Z">
        <w:r w:rsidR="00A0598C">
          <w:rPr>
            <w:rFonts w:ascii="Times New Roman" w:hAnsi="Times New Roman" w:cs="Times New Roman"/>
            <w:sz w:val="24"/>
            <w:szCs w:val="24"/>
          </w:rPr>
          <w:t>nucleosomes undergo substantial conformational changes and the balance between different conformations</w:t>
        </w:r>
      </w:ins>
      <w:r w:rsidRPr="00750EC4">
        <w:rPr>
          <w:rFonts w:ascii="Times New Roman" w:hAnsi="Times New Roman" w:cs="Times New Roman"/>
          <w:sz w:val="24"/>
          <w:szCs w:val="24"/>
        </w:rPr>
        <w:t xml:space="preserve"> </w:t>
      </w:r>
      <w:ins w:id="71" w:author="Alexey Shaytan" w:date="2015-08-28T17:00:00Z">
        <w:r w:rsidR="00A0598C">
          <w:rPr>
            <w:rFonts w:ascii="Times New Roman" w:hAnsi="Times New Roman" w:cs="Times New Roman"/>
            <w:sz w:val="24"/>
            <w:szCs w:val="24"/>
          </w:rPr>
          <w:t>may</w:t>
        </w:r>
        <w:r w:rsidR="005868AB">
          <w:rPr>
            <w:rFonts w:ascii="Times New Roman" w:hAnsi="Times New Roman" w:cs="Times New Roman"/>
            <w:sz w:val="24"/>
            <w:szCs w:val="24"/>
          </w:rPr>
          <w:t xml:space="preserve"> be shifted </w:t>
        </w:r>
      </w:ins>
      <w:ins w:id="72" w:author="Alexey Shaytan" w:date="2015-08-28T17:21:00Z">
        <w:r w:rsidR="005868AB">
          <w:rPr>
            <w:rFonts w:ascii="Times New Roman" w:hAnsi="Times New Roman" w:cs="Times New Roman"/>
            <w:sz w:val="24"/>
            <w:szCs w:val="24"/>
          </w:rPr>
          <w:t xml:space="preserve">even </w:t>
        </w:r>
      </w:ins>
      <w:ins w:id="73" w:author="Alexey Shaytan" w:date="2015-08-28T17:00:00Z">
        <w:r w:rsidR="005868AB">
          <w:rPr>
            <w:rFonts w:ascii="Times New Roman" w:hAnsi="Times New Roman" w:cs="Times New Roman"/>
            <w:sz w:val="24"/>
            <w:szCs w:val="24"/>
          </w:rPr>
          <w:t xml:space="preserve">by subtle </w:t>
        </w:r>
      </w:ins>
      <w:ins w:id="74" w:author="Alexey Shaytan" w:date="2015-08-28T17:21:00Z">
        <w:r w:rsidR="005868AB">
          <w:rPr>
            <w:rFonts w:ascii="Times New Roman" w:hAnsi="Times New Roman" w:cs="Times New Roman"/>
            <w:sz w:val="24"/>
            <w:szCs w:val="24"/>
          </w:rPr>
          <w:t>alteration of</w:t>
        </w:r>
      </w:ins>
      <w:ins w:id="75" w:author="Alexey Shaytan" w:date="2015-08-28T17:00:00Z">
        <w:r w:rsidR="00A0598C">
          <w:rPr>
            <w:rFonts w:ascii="Times New Roman" w:hAnsi="Times New Roman" w:cs="Times New Roman"/>
            <w:sz w:val="24"/>
            <w:szCs w:val="24"/>
          </w:rPr>
          <w:t xml:space="preserve"> histone sequence</w:t>
        </w:r>
      </w:ins>
      <w:r w:rsidR="00A0598C">
        <w:rPr>
          <w:rFonts w:ascii="Times New Roman" w:hAnsi="Times New Roman" w:cs="Times New Roman"/>
          <w:sz w:val="24"/>
          <w:szCs w:val="24"/>
        </w:rPr>
        <w:fldChar w:fldCharType="begin">
          <w:fldData xml:space="preserve">PEVuZE5vdGU+PENpdGU+PEF1dGhvcj5MdWdlcjwvQXV0aG9yPjxZZWFyPjIwMTI8L1llYXI+PFJl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</w:fldData>
        </w:fldChar>
      </w:r>
      <w:r w:rsidR="00014363">
        <w:rPr>
          <w:rFonts w:ascii="Times New Roman" w:hAnsi="Times New Roman" w:cs="Times New Roman"/>
          <w:sz w:val="24"/>
          <w:szCs w:val="24"/>
        </w:rPr>
        <w:instrText xml:space="preserve"> ADDIN EN.CITE </w:instrText>
      </w:r>
      <w:r w:rsidR="00014363">
        <w:rPr>
          <w:rFonts w:ascii="Times New Roman" w:hAnsi="Times New Roman" w:cs="Times New Roman"/>
          <w:sz w:val="24"/>
          <w:szCs w:val="24"/>
        </w:rPr>
        <w:fldChar w:fldCharType="begin">
          <w:fldData xml:space="preserve">PEVuZE5vdGU+PENpdGU+PEF1dGhvcj5MdWdlcjwvQXV0aG9yPjxZZWFyPjIwMTI8L1llYXI+PFJl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</w:fldData>
        </w:fldChar>
      </w:r>
      <w:r w:rsidR="00014363">
        <w:rPr>
          <w:rFonts w:ascii="Times New Roman" w:hAnsi="Times New Roman" w:cs="Times New Roman"/>
          <w:sz w:val="24"/>
          <w:szCs w:val="24"/>
        </w:rPr>
        <w:instrText xml:space="preserve"> ADDIN EN.CITE.DATA </w:instrText>
      </w:r>
      <w:r w:rsidR="00014363">
        <w:rPr>
          <w:rFonts w:ascii="Times New Roman" w:hAnsi="Times New Roman" w:cs="Times New Roman"/>
          <w:sz w:val="24"/>
          <w:szCs w:val="24"/>
        </w:rPr>
      </w:r>
      <w:r w:rsidR="00014363">
        <w:rPr>
          <w:rFonts w:ascii="Times New Roman" w:hAnsi="Times New Roman" w:cs="Times New Roman"/>
          <w:sz w:val="24"/>
          <w:szCs w:val="24"/>
        </w:rPr>
        <w:fldChar w:fldCharType="end"/>
      </w:r>
      <w:r w:rsidR="00A0598C">
        <w:rPr>
          <w:rFonts w:ascii="Times New Roman" w:hAnsi="Times New Roman" w:cs="Times New Roman"/>
          <w:sz w:val="24"/>
          <w:szCs w:val="24"/>
        </w:rPr>
        <w:fldChar w:fldCharType="separate"/>
      </w:r>
      <w:r w:rsidR="00014363">
        <w:rPr>
          <w:rFonts w:ascii="Times New Roman" w:hAnsi="Times New Roman" w:cs="Times New Roman"/>
          <w:noProof/>
          <w:sz w:val="24"/>
          <w:szCs w:val="24"/>
        </w:rPr>
        <w:t>(</w:t>
      </w:r>
      <w:r w:rsidR="001D0013">
        <w:rPr>
          <w:rFonts w:ascii="Times New Roman" w:hAnsi="Times New Roman" w:cs="Times New Roman"/>
          <w:noProof/>
          <w:sz w:val="24"/>
          <w:szCs w:val="24"/>
        </w:rPr>
        <w:fldChar w:fldCharType="begin"/>
      </w:r>
      <w:r w:rsidR="001D0013">
        <w:rPr>
          <w:rFonts w:ascii="Times New Roman" w:hAnsi="Times New Roman" w:cs="Times New Roman"/>
          <w:noProof/>
          <w:sz w:val="24"/>
          <w:szCs w:val="24"/>
        </w:rPr>
        <w:instrText xml:space="preserve"> HYPERLINK \l "_ENREF_5" \o "Luger, 2012 #68" </w:instrText>
      </w:r>
      <w:r w:rsidR="001D0013">
        <w:rPr>
          <w:rFonts w:ascii="Times New Roman" w:hAnsi="Times New Roman" w:cs="Times New Roman"/>
          <w:noProof/>
          <w:sz w:val="24"/>
          <w:szCs w:val="24"/>
        </w:rPr>
      </w:r>
      <w:r w:rsidR="001D0013">
        <w:rPr>
          <w:rFonts w:ascii="Times New Roman" w:hAnsi="Times New Roman" w:cs="Times New Roman"/>
          <w:noProof/>
          <w:sz w:val="24"/>
          <w:szCs w:val="24"/>
        </w:rPr>
        <w:fldChar w:fldCharType="separate"/>
      </w:r>
      <w:r w:rsidR="001D0013">
        <w:rPr>
          <w:rFonts w:ascii="Times New Roman" w:hAnsi="Times New Roman" w:cs="Times New Roman"/>
          <w:noProof/>
          <w:sz w:val="24"/>
          <w:szCs w:val="24"/>
        </w:rPr>
        <w:t>5</w:t>
      </w:r>
      <w:r w:rsidR="001D0013">
        <w:rPr>
          <w:rFonts w:ascii="Times New Roman" w:hAnsi="Times New Roman" w:cs="Times New Roman"/>
          <w:noProof/>
          <w:sz w:val="24"/>
          <w:szCs w:val="24"/>
        </w:rPr>
        <w:fldChar w:fldCharType="end"/>
      </w:r>
      <w:r w:rsidR="00014363">
        <w:rPr>
          <w:rFonts w:ascii="Times New Roman" w:hAnsi="Times New Roman" w:cs="Times New Roman"/>
          <w:noProof/>
          <w:sz w:val="24"/>
          <w:szCs w:val="24"/>
        </w:rPr>
        <w:t>)</w:t>
      </w:r>
      <w:r w:rsidR="00A0598C">
        <w:rPr>
          <w:rFonts w:ascii="Times New Roman" w:hAnsi="Times New Roman" w:cs="Times New Roman"/>
          <w:sz w:val="24"/>
          <w:szCs w:val="24"/>
        </w:rPr>
        <w:fldChar w:fldCharType="end"/>
      </w:r>
      <w:ins w:id="76" w:author="Alexey Shaytan" w:date="2015-08-28T17:01:00Z">
        <w:r w:rsidR="00A0598C">
          <w:rPr>
            <w:rFonts w:ascii="Times New Roman" w:hAnsi="Times New Roman" w:cs="Times New Roman"/>
            <w:sz w:val="24"/>
            <w:szCs w:val="24"/>
          </w:rPr>
          <w:t xml:space="preserve">. </w:t>
        </w:r>
      </w:ins>
      <w:ins w:id="77" w:author="Alexey Shaytan" w:date="2015-08-31T12:09:00Z">
        <w:r w:rsidR="009B072E">
          <w:rPr>
            <w:rFonts w:ascii="Times New Roman" w:hAnsi="Times New Roman" w:cs="Times New Roman"/>
            <w:color w:val="2E2E2E"/>
            <w:sz w:val="24"/>
            <w:szCs w:val="24"/>
            <w:shd w:val="clear" w:color="auto" w:fill="FFFFFF"/>
          </w:rPr>
          <w:t xml:space="preserve">In most eukaryotes, there are paralogs, or ‘histone variants’, for some or all of the histone proteins (H2A, H2B, H3, H4, H1). </w:t>
        </w:r>
        <w:r w:rsidR="009B072E" w:rsidRPr="00750EC4">
          <w:rPr>
            <w:rFonts w:ascii="Times New Roman" w:hAnsi="Times New Roman" w:cs="Times New Roman"/>
            <w:color w:val="2E2E2E"/>
            <w:sz w:val="24"/>
            <w:szCs w:val="24"/>
            <w:shd w:val="clear" w:color="auto" w:fill="FFFFFF"/>
          </w:rPr>
          <w:t>Nucleosomes may employ different sets of</w:t>
        </w:r>
        <w:r w:rsidR="009B072E">
          <w:rPr>
            <w:rFonts w:ascii="Times New Roman" w:hAnsi="Times New Roman" w:cs="Times New Roman"/>
            <w:color w:val="2E2E2E"/>
            <w:sz w:val="24"/>
            <w:szCs w:val="24"/>
            <w:shd w:val="clear" w:color="auto" w:fill="FFFFFF"/>
          </w:rPr>
          <w:t xml:space="preserve"> </w:t>
        </w:r>
        <w:r w:rsidR="009B072E" w:rsidRPr="00750EC4">
          <w:rPr>
            <w:rFonts w:ascii="Times New Roman" w:hAnsi="Times New Roman" w:cs="Times New Roman"/>
            <w:color w:val="2E2E2E"/>
            <w:sz w:val="24"/>
            <w:szCs w:val="24"/>
            <w:shd w:val="clear" w:color="auto" w:fill="FFFFFF"/>
          </w:rPr>
          <w:t>histone variants</w:t>
        </w:r>
        <w:r w:rsidR="009B072E">
          <w:rPr>
            <w:rFonts w:ascii="Times New Roman" w:hAnsi="Times New Roman" w:cs="Times New Roman"/>
            <w:color w:val="2E2E2E"/>
            <w:sz w:val="24"/>
            <w:szCs w:val="24"/>
            <w:shd w:val="clear" w:color="auto" w:fill="FFFFFF"/>
          </w:rPr>
          <w:t>,</w:t>
        </w:r>
        <w:r w:rsidR="009B072E" w:rsidRPr="00750EC4">
          <w:rPr>
            <w:rFonts w:ascii="Times New Roman" w:hAnsi="Times New Roman" w:cs="Times New Roman"/>
            <w:color w:val="2E2E2E"/>
            <w:sz w:val="24"/>
            <w:szCs w:val="24"/>
            <w:shd w:val="clear" w:color="auto" w:fill="FFFFFF"/>
          </w:rPr>
          <w:t xml:space="preserve"> and post-translational modifications, which may </w:t>
        </w:r>
        <w:r w:rsidR="009B072E">
          <w:rPr>
            <w:rFonts w:ascii="Times New Roman" w:hAnsi="Times New Roman" w:cs="Times New Roman"/>
            <w:color w:val="2E2E2E"/>
            <w:sz w:val="24"/>
            <w:szCs w:val="24"/>
            <w:shd w:val="clear" w:color="auto" w:fill="FFFFFF"/>
          </w:rPr>
          <w:t>be</w:t>
        </w:r>
        <w:r w:rsidR="009B072E" w:rsidRPr="00750EC4">
          <w:rPr>
            <w:rFonts w:ascii="Times New Roman" w:hAnsi="Times New Roman" w:cs="Times New Roman"/>
            <w:color w:val="2E2E2E"/>
            <w:sz w:val="24"/>
            <w:szCs w:val="24"/>
            <w:shd w:val="clear" w:color="auto" w:fill="FFFFFF"/>
          </w:rPr>
          <w:t xml:space="preserve"> essential to perform their diverse functions and respond to environmental stimuli. </w:t>
        </w:r>
      </w:ins>
      <w:ins w:id="78" w:author="Alexey Shaytan" w:date="2015-08-30T08:47:00Z">
        <w:r w:rsidR="00182A2F">
          <w:rPr>
            <w:rFonts w:ascii="Times New Roman" w:hAnsi="Times New Roman" w:cs="Times New Roman"/>
            <w:color w:val="2E2E2E"/>
            <w:sz w:val="24"/>
            <w:szCs w:val="24"/>
            <w:shd w:val="clear" w:color="auto" w:fill="FFFFFF"/>
          </w:rPr>
          <w:fldChar w:fldCharType="begin"/>
        </w:r>
        <w:r w:rsidR="00182A2F">
          <w:rPr>
            <w:rFonts w:ascii="Times New Roman" w:hAnsi="Times New Roman" w:cs="Times New Roman"/>
            <w:color w:val="2E2E2E"/>
            <w:sz w:val="24"/>
            <w:szCs w:val="24"/>
            <w:shd w:val="clear" w:color="auto" w:fill="FFFFFF"/>
          </w:rPr>
          <w:instrText xml:space="preserve"> ADDIN EN.CITE &lt;EndNote&gt;&lt;Cite&gt;&lt;Author&gt;Talbert&lt;/Author&gt;&lt;Year&gt;2014&lt;/Year&gt;&lt;RecNum&gt;2440&lt;/RecNum&gt;&lt;DisplayText&gt;(6)&lt;/DisplayText&gt;&lt;record&gt;&lt;rec-number&gt;2440&lt;/rec-number&gt;&lt;foreign-keys&gt;&lt;key app="EN" db-id="afa0xxa04prfpvex0v0v00xhxzppxf5ss0et"&gt;2440&lt;/key&gt;&lt;/foreign-keys&gt;&lt;ref-type name="Journal Article"&gt;17&lt;/ref-type&gt;&lt;contributors&gt;&lt;authors&gt;&lt;author&gt;Talbert, P. B.&lt;/author&gt;&lt;author&gt;Henikoff, S.&lt;/author&gt;&lt;/authors&gt;&lt;/contributors&gt;&lt;auth-address&gt;Basic Sciences Division, Fred Hutchinson Cancer Research Center, Seattle, WA 98109, USA; Howard Hughes Medical Institute, Seattle, WA 98109, USA.&amp;#xD;Basic Sciences Division, Fred Hutchinson Cancer Research Center, Seattle, WA 98109, USA; Howard Hughes Medical Institute, Seattle, WA 98109, USA. Electronic address: steveh@fhcrc.org.&lt;/auth-address&gt;&lt;titles&gt;&lt;title&gt;Environmental responses mediated by histone variants&lt;/title&gt;&lt;secondary-title&gt;Trends Cell Biol&lt;/secondary-title&gt;&lt;alt-title&gt;Trends in cell biology&lt;/alt-title&gt;&lt;/titles&gt;&lt;periodical&gt;&lt;full-title&gt;Trends Cell Biol&lt;/full-title&gt;&lt;abbr-1&gt;Trends in cell biology&lt;/abbr-1&gt;&lt;/periodical&gt;&lt;alt-periodical&gt;&lt;full-title&gt;Trends Cell Biol&lt;/full-title&gt;&lt;abbr-1&gt;Trends in cell biology&lt;/abbr-1&gt;&lt;/alt-periodical&gt;&lt;edition&gt;2014/08/26&lt;/edition&gt;&lt;dates&gt;&lt;year&gt;2014&lt;/year&gt;&lt;pub-dates&gt;&lt;date&gt;Aug 20&lt;/date&gt;&lt;/pub-dates&gt;&lt;/dates&gt;&lt;isbn&gt;1879-3088 (Electronic)&amp;#xD;0962-8924 (Linking)&lt;/isbn&gt;&lt;accession-num&gt;25150594&lt;/accession-num&gt;&lt;label&gt;review&lt;/label&gt;&lt;urls&gt;&lt;related-urls&gt;&lt;url&gt;http://ac.els-cdn.com/S0962892414001202/1-s2.0-S0962892414001202-main.pdf?_tid=222d07bc-3cfc-11e4-8347-00000aacb360&amp;amp;acdnat=1410801613_cfc4b2e4368e5d553555e0e0b89a5080&lt;/url&gt;&lt;/related-urls&gt;&lt;/urls&gt;&lt;electronic-resource-num&gt;10.1016/j.tcb.2014.07.006&lt;/electronic-resource-num&gt;&lt;remote-database-provider&gt;NLM&lt;/remote-database-provider&gt;&lt;language&gt;Eng&lt;/language&gt;&lt;/record&gt;&lt;/Cite&gt;&lt;/EndNote&gt;</w:instrText>
        </w:r>
        <w:r w:rsidR="00182A2F">
          <w:rPr>
            <w:rFonts w:ascii="Times New Roman" w:hAnsi="Times New Roman" w:cs="Times New Roman"/>
            <w:color w:val="2E2E2E"/>
            <w:sz w:val="24"/>
            <w:szCs w:val="24"/>
            <w:shd w:val="clear" w:color="auto" w:fill="FFFFFF"/>
          </w:rPr>
          <w:fldChar w:fldCharType="separate"/>
        </w:r>
        <w:r w:rsidR="00182A2F">
          <w:rPr>
            <w:rFonts w:ascii="Times New Roman" w:hAnsi="Times New Roman" w:cs="Times New Roman"/>
            <w:noProof/>
            <w:color w:val="2E2E2E"/>
            <w:sz w:val="24"/>
            <w:szCs w:val="24"/>
            <w:shd w:val="clear" w:color="auto" w:fill="FFFFFF"/>
          </w:rPr>
          <w:t>(</w:t>
        </w:r>
      </w:ins>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"_ENREF_6" \o "Talbert, 2014 #2440"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ins w:id="79" w:author="Alexey Shaytan" w:date="2015-08-30T08:47:00Z">
        <w:r w:rsidR="001D0013">
          <w:rPr>
            <w:rFonts w:ascii="Times New Roman" w:hAnsi="Times New Roman" w:cs="Times New Roman"/>
            <w:noProof/>
            <w:color w:val="2E2E2E"/>
            <w:sz w:val="24"/>
            <w:szCs w:val="24"/>
            <w:shd w:val="clear" w:color="auto" w:fill="FFFFFF"/>
          </w:rPr>
          <w:t>6</w:t>
        </w:r>
      </w:ins>
      <w:r w:rsidR="001D0013">
        <w:rPr>
          <w:rFonts w:ascii="Times New Roman" w:hAnsi="Times New Roman" w:cs="Times New Roman"/>
          <w:noProof/>
          <w:color w:val="2E2E2E"/>
          <w:sz w:val="24"/>
          <w:szCs w:val="24"/>
          <w:shd w:val="clear" w:color="auto" w:fill="FFFFFF"/>
        </w:rPr>
        <w:fldChar w:fldCharType="end"/>
      </w:r>
      <w:ins w:id="80" w:author="Alexey Shaytan" w:date="2015-08-30T08:47:00Z">
        <w:r w:rsidR="00182A2F">
          <w:rPr>
            <w:rFonts w:ascii="Times New Roman" w:hAnsi="Times New Roman" w:cs="Times New Roman"/>
            <w:noProof/>
            <w:color w:val="2E2E2E"/>
            <w:sz w:val="24"/>
            <w:szCs w:val="24"/>
            <w:shd w:val="clear" w:color="auto" w:fill="FFFFFF"/>
          </w:rPr>
          <w:t>)</w:t>
        </w:r>
        <w:r w:rsidR="00182A2F">
          <w:rPr>
            <w:rFonts w:ascii="Times New Roman" w:hAnsi="Times New Roman" w:cs="Times New Roman"/>
            <w:color w:val="2E2E2E"/>
            <w:sz w:val="24"/>
            <w:szCs w:val="24"/>
            <w:shd w:val="clear" w:color="auto" w:fill="FFFFFF"/>
          </w:rPr>
          <w:fldChar w:fldCharType="end"/>
        </w:r>
        <w:r w:rsidR="00182A2F">
          <w:rPr>
            <w:rFonts w:ascii="Times New Roman" w:hAnsi="Times New Roman" w:cs="Times New Roman"/>
            <w:color w:val="2E2E2E"/>
            <w:sz w:val="24"/>
            <w:szCs w:val="24"/>
            <w:shd w:val="clear" w:color="auto" w:fill="FFFFFF"/>
          </w:rPr>
          <w:t>.</w:t>
        </w:r>
      </w:ins>
    </w:p>
    <w:p w14:paraId="130CEFEB" w14:textId="3AD20F53" w:rsidR="00182A2F" w:rsidRPr="00750EC4" w:rsidDel="00014363" w:rsidRDefault="00182A2F" w:rsidP="00003CF5">
      <w:pPr>
        <w:spacing w:after="240" w:line="384" w:lineRule="atLeast"/>
        <w:ind w:firstLine="720"/>
        <w:jc w:val="both"/>
        <w:rPr>
          <w:del w:id="81" w:author="Alexey Shaytan" w:date="2015-08-30T09:03:00Z"/>
          <w:rFonts w:ascii="Times New Roman" w:hAnsi="Times New Roman" w:cs="Times New Roman"/>
          <w:sz w:val="24"/>
          <w:szCs w:val="24"/>
        </w:rPr>
        <w:pPrChange w:id="82" w:author="Alexey Shaytan" w:date="2015-08-31T16:39:00Z">
          <w:pPr>
            <w:spacing w:after="240" w:line="384" w:lineRule="atLeast"/>
            <w:ind w:firstLine="720"/>
          </w:pPr>
        </w:pPrChange>
      </w:pPr>
      <w:moveToRangeStart w:id="83" w:author="Alexey Shaytan" w:date="2015-08-30T08:52:00Z" w:name="move302544058"/>
      <w:moveTo w:id="84" w:author="Alexey Shaytan" w:date="2015-08-30T08:52:00Z">
        <w:r w:rsidRPr="00750EC4">
          <w:rPr>
            <w:rFonts w:ascii="Times New Roman" w:hAnsi="Times New Roman" w:cs="Times New Roman"/>
            <w:color w:val="2E2E2E"/>
            <w:sz w:val="24"/>
            <w:szCs w:val="24"/>
            <w:shd w:val="clear" w:color="auto" w:fill="FFFFFF"/>
          </w:rPr>
          <w:t>Classification of histone</w:t>
        </w:r>
      </w:moveTo>
      <w:ins w:id="85" w:author="Alexey Shaytan" w:date="2015-08-31T12:09:00Z">
        <w:r w:rsidR="009B072E">
          <w:rPr>
            <w:rFonts w:ascii="Times New Roman" w:hAnsi="Times New Roman" w:cs="Times New Roman"/>
            <w:color w:val="2E2E2E"/>
            <w:sz w:val="24"/>
            <w:szCs w:val="24"/>
            <w:shd w:val="clear" w:color="auto" w:fill="FFFFFF"/>
          </w:rPr>
          <w:t xml:space="preserve"> paralogs </w:t>
        </w:r>
      </w:ins>
      <w:moveTo w:id="86" w:author="Alexey Shaytan" w:date="2015-08-30T08:52:00Z">
        <w:del w:id="87" w:author="Alexey Shaytan" w:date="2015-08-31T12:09:00Z">
          <w:r w:rsidRPr="00750EC4" w:rsidDel="009B072E">
            <w:rPr>
              <w:rFonts w:ascii="Times New Roman" w:hAnsi="Times New Roman" w:cs="Times New Roman"/>
              <w:color w:val="2E2E2E"/>
              <w:sz w:val="24"/>
              <w:szCs w:val="24"/>
              <w:shd w:val="clear" w:color="auto" w:fill="FFFFFF"/>
            </w:rPr>
            <w:delText xml:space="preserve">s </w:delText>
          </w:r>
        </w:del>
        <w:r w:rsidRPr="00750EC4">
          <w:rPr>
            <w:rFonts w:ascii="Times New Roman" w:hAnsi="Times New Roman" w:cs="Times New Roman"/>
            <w:color w:val="2E2E2E"/>
            <w:sz w:val="24"/>
            <w:szCs w:val="24"/>
            <w:shd w:val="clear" w:color="auto" w:fill="FFFFFF"/>
          </w:rPr>
          <w:t xml:space="preserve">is a daunting task. They are usually subdivided into </w:t>
        </w:r>
      </w:moveTo>
      <w:ins w:id="88" w:author="Alexey Shaytan" w:date="2015-08-31T12:10:00Z">
        <w:r w:rsidR="009B072E">
          <w:rPr>
            <w:rFonts w:ascii="Times New Roman" w:hAnsi="Times New Roman" w:cs="Times New Roman"/>
            <w:color w:val="2E2E2E"/>
            <w:sz w:val="24"/>
            <w:szCs w:val="24"/>
            <w:shd w:val="clear" w:color="auto" w:fill="FFFFFF"/>
          </w:rPr>
          <w:t>‘</w:t>
        </w:r>
      </w:ins>
      <w:moveTo w:id="89" w:author="Alexey Shaytan" w:date="2015-08-30T08:52:00Z">
        <w:r w:rsidRPr="00750EC4">
          <w:rPr>
            <w:rFonts w:ascii="Times New Roman" w:hAnsi="Times New Roman" w:cs="Times New Roman"/>
            <w:color w:val="2E2E2E"/>
            <w:sz w:val="24"/>
            <w:szCs w:val="24"/>
            <w:shd w:val="clear" w:color="auto" w:fill="FFFFFF"/>
          </w:rPr>
          <w:t>canonical</w:t>
        </w:r>
      </w:moveTo>
      <w:ins w:id="90" w:author="Alexey Shaytan" w:date="2015-08-31T12:10:00Z">
        <w:r w:rsidR="009B072E">
          <w:rPr>
            <w:rFonts w:ascii="Times New Roman" w:hAnsi="Times New Roman" w:cs="Times New Roman"/>
            <w:color w:val="2E2E2E"/>
            <w:sz w:val="24"/>
            <w:szCs w:val="24"/>
            <w:shd w:val="clear" w:color="auto" w:fill="FFFFFF"/>
          </w:rPr>
          <w:t>’</w:t>
        </w:r>
      </w:ins>
      <w:moveTo w:id="91" w:author="Alexey Shaytan" w:date="2015-08-30T08:52:00Z">
        <w:r w:rsidRPr="00750EC4">
          <w:rPr>
            <w:rFonts w:ascii="Times New Roman" w:hAnsi="Times New Roman" w:cs="Times New Roman"/>
            <w:color w:val="2E2E2E"/>
            <w:sz w:val="24"/>
            <w:szCs w:val="24"/>
            <w:shd w:val="clear" w:color="auto" w:fill="FFFFFF"/>
          </w:rPr>
          <w:t xml:space="preserve"> replication-dependent histones that are expressed during the S-phase of cell cycle and replication-independent histone </w:t>
        </w:r>
      </w:moveTo>
      <w:ins w:id="92" w:author="Alexey Shaytan" w:date="2015-08-31T12:10:00Z">
        <w:r w:rsidR="009B072E">
          <w:rPr>
            <w:rFonts w:ascii="Times New Roman" w:hAnsi="Times New Roman" w:cs="Times New Roman"/>
            <w:color w:val="2E2E2E"/>
            <w:sz w:val="24"/>
            <w:szCs w:val="24"/>
            <w:shd w:val="clear" w:color="auto" w:fill="FFFFFF"/>
          </w:rPr>
          <w:t>‘</w:t>
        </w:r>
      </w:ins>
      <w:moveTo w:id="93" w:author="Alexey Shaytan" w:date="2015-08-30T08:52:00Z">
        <w:r w:rsidRPr="00750EC4">
          <w:rPr>
            <w:rFonts w:ascii="Times New Roman" w:hAnsi="Times New Roman" w:cs="Times New Roman"/>
            <w:color w:val="2E2E2E"/>
            <w:sz w:val="24"/>
            <w:szCs w:val="24"/>
            <w:shd w:val="clear" w:color="auto" w:fill="FFFFFF"/>
          </w:rPr>
          <w:t>variants</w:t>
        </w:r>
      </w:moveTo>
      <w:ins w:id="94" w:author="Alexey Shaytan" w:date="2015-08-31T12:10:00Z">
        <w:r w:rsidR="009B072E">
          <w:rPr>
            <w:rFonts w:ascii="Times New Roman" w:hAnsi="Times New Roman" w:cs="Times New Roman"/>
            <w:color w:val="2E2E2E"/>
            <w:sz w:val="24"/>
            <w:szCs w:val="24"/>
            <w:shd w:val="clear" w:color="auto" w:fill="FFFFFF"/>
          </w:rPr>
          <w:t>’</w:t>
        </w:r>
      </w:ins>
      <w:moveTo w:id="95" w:author="Alexey Shaytan" w:date="2015-08-30T08:52:00Z">
        <w:r w:rsidRPr="00750EC4">
          <w:rPr>
            <w:rFonts w:ascii="Times New Roman" w:hAnsi="Times New Roman" w:cs="Times New Roman"/>
            <w:color w:val="2E2E2E"/>
            <w:sz w:val="24"/>
            <w:szCs w:val="24"/>
            <w:shd w:val="clear" w:color="auto" w:fill="FFFFFF"/>
          </w:rPr>
          <w:t>, constitutively expressed during cell cycle</w:t>
        </w:r>
      </w:moveTo>
      <w:ins w:id="96" w:author="Alexey Shaytan" w:date="2015-08-30T08:53:00Z">
        <w:r w:rsidR="00014363">
          <w:rPr>
            <w:rFonts w:ascii="Times New Roman" w:hAnsi="Times New Roman" w:cs="Times New Roman"/>
            <w:color w:val="2E2E2E"/>
            <w:sz w:val="24"/>
            <w:szCs w:val="24"/>
            <w:shd w:val="clear" w:color="auto" w:fill="FFFFFF"/>
          </w:rPr>
          <w:t xml:space="preserve"> </w:t>
        </w:r>
      </w:ins>
      <w:r w:rsidR="00014363">
        <w:rPr>
          <w:rFonts w:ascii="Times New Roman" w:hAnsi="Times New Roman" w:cs="Times New Roman"/>
          <w:color w:val="2E2E2E"/>
          <w:sz w:val="24"/>
          <w:szCs w:val="24"/>
          <w:shd w:val="clear" w:color="auto" w:fill="FFFFFF"/>
        </w:rPr>
        <w:fldChar w:fldCharType="begin"/>
      </w:r>
      <w:r w:rsidR="00014363">
        <w:rPr>
          <w:rFonts w:ascii="Times New Roman" w:hAnsi="Times New Roman" w:cs="Times New Roman"/>
          <w:color w:val="2E2E2E"/>
          <w:sz w:val="24"/>
          <w:szCs w:val="24"/>
          <w:shd w:val="clear" w:color="auto" w:fill="FFFFFF"/>
        </w:rPr>
        <w:instrText xml:space="preserve"> ADDIN EN.CITE &lt;EndNote&gt;&lt;Cite&gt;&lt;Author&gt;Talbert&lt;/Author&gt;&lt;Year&gt;2010&lt;/Year&gt;&lt;RecNum&gt;2613&lt;/RecNum&gt;&lt;DisplayText&gt;(7)&lt;/DisplayText&gt;&lt;record&gt;&lt;rec-number&gt;2613&lt;/rec-number&gt;&lt;foreign-keys&gt;&lt;key app="EN" db-id="afa0xxa04prfpvex0v0v00xhxzppxf5ss0et"&gt;2613&lt;/key&gt;&lt;/foreign-keys&gt;&lt;ref-type name="Journal Article"&gt;17&lt;/ref-type&gt;&lt;contributors&gt;&lt;authors&gt;&lt;author&gt;Talbert, P. B.&lt;/author&gt;&lt;author&gt;Henikoff, S.&lt;/author&gt;&lt;/authors&gt;&lt;/contributors&gt;&lt;auth-address&gt;Howard Hughes Medical Institute, Fred Hutchinson Cancer Research Center, 1100 Fairview Avenue North, Seattle, Washington 98109-1024, USA. ptalbert@fhcrc.org&lt;/auth-address&gt;&lt;titles&gt;&lt;title&gt;Histone variants--ancient wrap artists of the epigenome&lt;/title&gt;&lt;secondary-title&gt;Nat Rev Mol Cell Biol&lt;/secondary-title&gt;&lt;alt-title&gt;Nature reviews. Molecular cell biology&lt;/alt-title&gt;&lt;/titles&gt;&lt;periodical&gt;&lt;full-title&gt;Nat Rev Mol Cell Biol&lt;/full-title&gt;&lt;abbr-1&gt;Nature reviews. Molecular cell biology&lt;/abbr-1&gt;&lt;/periodical&gt;&lt;alt-periodical&gt;&lt;full-title&gt;Nat Rev Mol Cell Biol&lt;/full-title&gt;&lt;abbr-1&gt;Nature reviews. Molecular cell biology&lt;/abbr-1&gt;&lt;/alt-periodical&gt;&lt;pages&gt;264-75&lt;/pages&gt;&lt;volume&gt;11&lt;/volume&gt;&lt;number&gt;4&lt;/number&gt;&lt;keywords&gt;&lt;keyword&gt;Animals&lt;/keyword&gt;&lt;keyword&gt;DNA Repair&lt;/keyword&gt;&lt;keyword&gt;*Epigenesis, Genetic&lt;/keyword&gt;&lt;keyword&gt;*Genetic Variation&lt;/keyword&gt;&lt;keyword&gt;Histones/*genetics&lt;/keyword&gt;&lt;keyword&gt;Humans&lt;/keyword&gt;&lt;keyword&gt;Protein Processing, Post-Translational&lt;/keyword&gt;&lt;/keywords&gt;&lt;dates&gt;&lt;year&gt;2010&lt;/year&gt;&lt;pub-dates&gt;&lt;date&gt;Apr&lt;/date&gt;&lt;/pub-dates&gt;&lt;/dates&gt;&lt;isbn&gt;1471-0080 (Electronic)&amp;#xD;1471-0072 (Linking)&lt;/isbn&gt;&lt;accession-num&gt;20197778&lt;/accession-num&gt;&lt;label&gt;review&lt;/label&gt;&lt;urls&gt;&lt;related-urls&gt;&lt;url&gt;http://www.ncbi.nlm.nih.gov/pubmed/20197778&lt;/url&gt;&lt;url&gt;http://www.nature.com/nrm/journal/v11/n4/pdf/nrm2861.pdf&lt;/url&gt;&lt;/related-urls&gt;&lt;/urls&gt;&lt;electronic-resource-num&gt;10.1038/nrm2861&lt;/electronic-resource-num&gt;&lt;/record&gt;&lt;/Cite&gt;&lt;/EndNote&gt;</w:instrText>
      </w:r>
      <w:r w:rsidR="00014363">
        <w:rPr>
          <w:rFonts w:ascii="Times New Roman" w:hAnsi="Times New Roman" w:cs="Times New Roman"/>
          <w:color w:val="2E2E2E"/>
          <w:sz w:val="24"/>
          <w:szCs w:val="24"/>
          <w:shd w:val="clear" w:color="auto" w:fill="FFFFFF"/>
        </w:rPr>
        <w:fldChar w:fldCharType="separate"/>
      </w:r>
      <w:r w:rsidR="00014363">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"_ENREF_7" \o "Talbert, 2010 #2613"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7</w:t>
      </w:r>
      <w:r w:rsidR="001D0013">
        <w:rPr>
          <w:rFonts w:ascii="Times New Roman" w:hAnsi="Times New Roman" w:cs="Times New Roman"/>
          <w:noProof/>
          <w:color w:val="2E2E2E"/>
          <w:sz w:val="24"/>
          <w:szCs w:val="24"/>
          <w:shd w:val="clear" w:color="auto" w:fill="FFFFFF"/>
        </w:rPr>
        <w:fldChar w:fldCharType="end"/>
      </w:r>
      <w:r w:rsidR="00014363">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moveTo w:id="97" w:author="Alexey Shaytan" w:date="2015-08-30T08:52:00Z">
        <w:r w:rsidRPr="00750EC4">
          <w:rPr>
            <w:rFonts w:ascii="Times New Roman" w:hAnsi="Times New Roman" w:cs="Times New Roman"/>
            <w:color w:val="2E2E2E"/>
            <w:sz w:val="24"/>
            <w:szCs w:val="24"/>
            <w:shd w:val="clear" w:color="auto" w:fill="FFFFFF"/>
          </w:rPr>
          <w:t xml:space="preserve">. </w:t>
        </w:r>
      </w:moveTo>
      <w:ins w:id="98" w:author="Alexey Shaytan" w:date="2015-08-31T12:11:00Z">
        <w:r w:rsidR="009B072E">
          <w:rPr>
            <w:rFonts w:ascii="Times New Roman" w:hAnsi="Times New Roman" w:cs="Times New Roman"/>
            <w:color w:val="2E2E2E"/>
            <w:sz w:val="24"/>
            <w:szCs w:val="24"/>
            <w:shd w:val="clear" w:color="auto" w:fill="FFFFFF"/>
          </w:rPr>
          <w:t xml:space="preserve">This division is based on the history of their discovery, however, and has its limitations. ‘Canonical’ histones in plants and animals usually encompass a variety of structurally distinct paralogs of H2A and H2B, while in many unicellular organisms, there is no special set of ‘canonical’ replication-coupled paralogs, and ‘variants’ fulfill their role, rendering the distinction between these classes meaningless in these organisms. In animals, </w:t>
        </w:r>
      </w:ins>
      <w:moveTo w:id="99" w:author="Alexey Shaytan" w:date="2015-08-30T08:52:00Z">
        <w:del w:id="100" w:author="Alexey Shaytan" w:date="2015-08-31T12:11:00Z">
          <w:r w:rsidRPr="00750EC4" w:rsidDel="009B072E">
            <w:rPr>
              <w:rFonts w:ascii="Times New Roman" w:hAnsi="Times New Roman" w:cs="Times New Roman"/>
              <w:color w:val="2E2E2E"/>
              <w:sz w:val="24"/>
              <w:szCs w:val="24"/>
              <w:shd w:val="clear" w:color="auto" w:fill="FFFFFF"/>
            </w:rPr>
            <w:delText xml:space="preserve">Typically </w:delText>
          </w:r>
        </w:del>
        <w:r w:rsidRPr="00750EC4">
          <w:rPr>
            <w:rFonts w:ascii="Times New Roman" w:hAnsi="Times New Roman" w:cs="Times New Roman"/>
            <w:color w:val="2E2E2E"/>
            <w:sz w:val="24"/>
            <w:szCs w:val="24"/>
            <w:shd w:val="clear" w:color="auto" w:fill="FFFFFF"/>
          </w:rPr>
          <w:t xml:space="preserve">genes encoding canonical histones are </w:t>
        </w:r>
      </w:moveTo>
      <w:ins w:id="101" w:author="Alexey Shaytan" w:date="2015-08-31T12:12:00Z">
        <w:r w:rsidR="000A073B">
          <w:rPr>
            <w:rFonts w:ascii="Times New Roman" w:hAnsi="Times New Roman" w:cs="Times New Roman"/>
            <w:color w:val="2E2E2E"/>
            <w:sz w:val="24"/>
            <w:szCs w:val="24"/>
            <w:shd w:val="clear" w:color="auto" w:fill="FFFFFF"/>
          </w:rPr>
          <w:t xml:space="preserve">typically </w:t>
        </w:r>
      </w:ins>
      <w:moveTo w:id="102" w:author="Alexey Shaytan" w:date="2015-08-30T08:52:00Z">
        <w:r w:rsidRPr="00750EC4">
          <w:rPr>
            <w:rFonts w:ascii="Times New Roman" w:hAnsi="Times New Roman" w:cs="Times New Roman"/>
            <w:color w:val="2E2E2E"/>
            <w:sz w:val="24"/>
            <w:szCs w:val="24"/>
            <w:shd w:val="clear" w:color="auto" w:fill="FFFFFF"/>
          </w:rPr>
          <w:t xml:space="preserve">clustered </w:t>
        </w:r>
      </w:moveTo>
      <w:ins w:id="103" w:author="Alexey Shaytan" w:date="2015-08-31T12:12:00Z">
        <w:r w:rsidR="000A073B">
          <w:rPr>
            <w:rFonts w:ascii="Times New Roman" w:hAnsi="Times New Roman" w:cs="Times New Roman"/>
            <w:color w:val="2E2E2E"/>
            <w:sz w:val="24"/>
            <w:szCs w:val="24"/>
            <w:shd w:val="clear" w:color="auto" w:fill="FFFFFF"/>
          </w:rPr>
          <w:t xml:space="preserve">along the chromosome, lack introns, </w:t>
        </w:r>
        <w:r w:rsidR="000A073B" w:rsidRPr="00750EC4">
          <w:rPr>
            <w:rFonts w:ascii="Times New Roman" w:hAnsi="Times New Roman" w:cs="Times New Roman"/>
            <w:color w:val="2E2E2E"/>
            <w:sz w:val="24"/>
            <w:szCs w:val="24"/>
            <w:shd w:val="clear" w:color="auto" w:fill="FFFFFF"/>
          </w:rPr>
          <w:t>and employ</w:t>
        </w:r>
        <w:r w:rsidR="000A073B">
          <w:rPr>
            <w:rFonts w:ascii="Times New Roman" w:hAnsi="Times New Roman" w:cs="Times New Roman"/>
            <w:color w:val="2E2E2E"/>
            <w:sz w:val="24"/>
            <w:szCs w:val="24"/>
            <w:shd w:val="clear" w:color="auto" w:fill="FFFFFF"/>
          </w:rPr>
          <w:t xml:space="preserve"> a</w:t>
        </w:r>
        <w:r w:rsidR="000A073B" w:rsidRPr="00750EC4">
          <w:rPr>
            <w:rFonts w:ascii="Times New Roman" w:hAnsi="Times New Roman" w:cs="Times New Roman"/>
            <w:color w:val="2E2E2E"/>
            <w:sz w:val="24"/>
            <w:szCs w:val="24"/>
            <w:shd w:val="clear" w:color="auto" w:fill="FFFFFF"/>
          </w:rPr>
          <w:t xml:space="preserve"> specific type of regulation at the RNA level with a stem loop structure</w:t>
        </w:r>
        <w:r w:rsidR="000A073B">
          <w:rPr>
            <w:rFonts w:ascii="Times New Roman" w:hAnsi="Times New Roman" w:cs="Times New Roman"/>
            <w:color w:val="2E2E2E"/>
            <w:sz w:val="24"/>
            <w:szCs w:val="24"/>
            <w:shd w:val="clear" w:color="auto" w:fill="FFFFFF"/>
          </w:rPr>
          <w:t xml:space="preserve"> at the 3’ end</w:t>
        </w:r>
        <w:r w:rsidR="000A073B" w:rsidRPr="00750EC4">
          <w:rPr>
            <w:rFonts w:ascii="Times New Roman" w:hAnsi="Times New Roman" w:cs="Times New Roman"/>
            <w:color w:val="2E2E2E"/>
            <w:sz w:val="24"/>
            <w:szCs w:val="24"/>
            <w:shd w:val="clear" w:color="auto" w:fill="FFFFFF"/>
          </w:rPr>
          <w:t xml:space="preserve"> instead of polyA tail</w:t>
        </w:r>
      </w:ins>
      <w:moveTo w:id="104" w:author="Alexey Shaytan" w:date="2015-08-30T08:52:00Z">
        <w:del w:id="105" w:author="Alexey Shaytan" w:date="2015-08-31T12:12:00Z">
          <w:r w:rsidRPr="00750EC4" w:rsidDel="000A073B">
            <w:rPr>
              <w:rFonts w:ascii="Times New Roman" w:hAnsi="Times New Roman" w:cs="Times New Roman"/>
              <w:color w:val="2E2E2E"/>
              <w:sz w:val="24"/>
              <w:szCs w:val="24"/>
              <w:shd w:val="clear" w:color="auto" w:fill="FFFFFF"/>
            </w:rPr>
            <w:delText>in DNA and employ specific type of regulation at the RNA level with a stem loop structure instead of polyA tail</w:delText>
          </w:r>
        </w:del>
      </w:moveTo>
      <w:del w:id="106" w:author="Alexey Shaytan" w:date="2015-08-30T08:57:00Z">
        <w:r w:rsidR="00014363" w:rsidDel="00014363">
          <w:rPr>
            <w:rFonts w:ascii="Times New Roman" w:hAnsi="Times New Roman" w:cs="Times New Roman"/>
            <w:color w:val="2E2E2E"/>
            <w:sz w:val="24"/>
            <w:szCs w:val="24"/>
            <w:shd w:val="clear" w:color="auto" w:fill="FFFFFF"/>
          </w:rPr>
          <w:fldChar w:fldCharType="begin"/>
        </w:r>
        <w:r w:rsidR="00014363" w:rsidDel="00014363">
          <w:rPr>
            <w:rFonts w:ascii="Times New Roman" w:hAnsi="Times New Roman" w:cs="Times New Roman"/>
            <w:color w:val="2E2E2E"/>
            <w:sz w:val="24"/>
            <w:szCs w:val="24"/>
            <w:shd w:val="clear" w:color="auto" w:fill="FFFFFF"/>
          </w:rPr>
          <w:delInstrText xml:space="preserve"> ADDIN EN.CITE &lt;EndNote&gt;&lt;Cite&gt;&lt;Author&gt;Marzluff&lt;/Author&gt;&lt;Year&gt;2008&lt;/Year&gt;&lt;RecNum&gt;2573&lt;/RecNum&gt;&lt;DisplayText&gt;(8)&lt;/DisplayText&gt;&lt;record&gt;&lt;rec-number&gt;2573&lt;/rec-number&gt;&lt;foreign-keys&gt;&lt;key app="EN" db-id="afa0xxa04prfpvex0v0v00xhxzppxf5ss0et"&gt;2573&lt;/key&gt;&lt;/foreign-keys&gt;&lt;ref-type name="Journal Article"&gt;17&lt;/ref-type&gt;&lt;contributors&gt;&lt;authors&gt;&lt;author&gt;Marzluff, W. F.&lt;/author&gt;&lt;author&gt;Wagner, E. J.&lt;/author&gt;&lt;author&gt;Duronio, R. J.&lt;/author&gt;&lt;/authors&gt;&lt;/contributors&gt;&lt;auth-address&gt;Program in Molecular Biology and Biotechnology, University of North Carolina at Chapel Hill, Chapel Hill, North Carolina 27599, USA. marzluff@med.unc.edu&lt;/auth-address&gt;&lt;titles&gt;&lt;title&gt;Metabolism and regulation of canonical histone mRNAs: life without a poly(A) tail&lt;/title&gt;&lt;secondary-title&gt;Nat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Genetics&lt;/abbr-1&gt;&lt;/alt-periodical&gt;&lt;pages&gt;843-54&lt;/pages&gt;&lt;volume&gt;9&lt;/volume&gt;&lt;number&gt;11&lt;/number&gt;&lt;edition&gt;2008/10/18&lt;/edition&gt;&lt;keywords&gt;&lt;keyword&gt;Base Pairing&lt;/keyword&gt;&lt;keyword&gt;Cell Cycle/ physiology&lt;/keyword&gt;&lt;keyword&gt;Coiled Bodies/metabolism&lt;/keyword&gt;&lt;keyword&gt;Epigenesis, Genetic/genetics/ physiology&lt;/keyword&gt;&lt;keyword&gt;Gene Expression Regulation/genetics/ physiology&lt;/keyword&gt;&lt;keyword&gt;Histones/ genetics&lt;/keyword&gt;&lt;keyword&gt;Models, Genetic&lt;/keyword&gt;&lt;keyword&gt;RNA, Messenger/ genetics&lt;/keyword&gt;&lt;/keywords&gt;&lt;dates&gt;&lt;year&gt;2008&lt;/year&gt;&lt;pub-dates&gt;&lt;date&gt;Nov&lt;/date&gt;&lt;/pub-dates&gt;&lt;/dates&gt;&lt;isbn&gt;1471-0064 (Electronic)&amp;#xD;1471-0056 (Linking)&lt;/isbn&gt;&lt;accession-num&gt;18927579&lt;/accession-num&gt;&lt;label&gt;review&lt;/label&gt;&lt;urls&gt;&lt;related-urls&gt;&lt;url&gt;http://www.nature.com/nrg/journal/v9/n11/pdf/nrg2438.pdf&lt;/url&gt;&lt;/related-urls&gt;&lt;/urls&gt;&lt;custom2&gt;PMC2715827&lt;/custom2&gt;&lt;custom6&gt;Nihms112366&lt;/custom6&gt;&lt;electronic-resource-num&gt;10.1038/nrg2438&lt;/electronic-resource-num&gt;&lt;remote-database-provider&gt;NLM&lt;/remote-database-provider&gt;&lt;language&gt;eng&lt;/language&gt;&lt;/record&gt;&lt;/Cite&gt;&lt;/EndNote&gt;</w:delInstrText>
        </w:r>
        <w:r w:rsidR="00014363" w:rsidDel="00014363">
          <w:rPr>
            <w:rFonts w:ascii="Times New Roman" w:hAnsi="Times New Roman" w:cs="Times New Roman"/>
            <w:color w:val="2E2E2E"/>
            <w:sz w:val="24"/>
            <w:szCs w:val="24"/>
            <w:shd w:val="clear" w:color="auto" w:fill="FFFFFF"/>
          </w:rPr>
          <w:fldChar w:fldCharType="separate"/>
        </w:r>
        <w:r w:rsidR="00014363" w:rsidDel="00014363">
          <w:rPr>
            <w:rFonts w:ascii="Times New Roman" w:hAnsi="Times New Roman" w:cs="Times New Roman"/>
            <w:noProof/>
            <w:color w:val="2E2E2E"/>
            <w:sz w:val="24"/>
            <w:szCs w:val="24"/>
            <w:shd w:val="clear" w:color="auto" w:fill="FFFFFF"/>
          </w:rPr>
          <w:delText>(</w:delText>
        </w:r>
        <w:r w:rsidR="00014363" w:rsidDel="00014363">
          <w:rPr>
            <w:rFonts w:ascii="Times New Roman" w:hAnsi="Times New Roman" w:cs="Times New Roman"/>
            <w:noProof/>
            <w:color w:val="2E2E2E"/>
            <w:sz w:val="24"/>
            <w:szCs w:val="24"/>
            <w:shd w:val="clear" w:color="auto" w:fill="FFFFFF"/>
          </w:rPr>
          <w:fldChar w:fldCharType="begin"/>
        </w:r>
        <w:r w:rsidR="00014363" w:rsidDel="00014363">
          <w:rPr>
            <w:rFonts w:ascii="Times New Roman" w:hAnsi="Times New Roman" w:cs="Times New Roman"/>
            <w:noProof/>
            <w:color w:val="2E2E2E"/>
            <w:sz w:val="24"/>
            <w:szCs w:val="24"/>
            <w:shd w:val="clear" w:color="auto" w:fill="FFFFFF"/>
          </w:rPr>
          <w:delInstrText xml:space="preserve"> HYPERLINK \l "_ENREF_8" \o "Marzluff, 2008 #2573" </w:delInstrText>
        </w:r>
        <w:r w:rsidR="00014363" w:rsidDel="00014363">
          <w:rPr>
            <w:rFonts w:ascii="Times New Roman" w:hAnsi="Times New Roman" w:cs="Times New Roman"/>
            <w:noProof/>
            <w:color w:val="2E2E2E"/>
            <w:sz w:val="24"/>
            <w:szCs w:val="24"/>
            <w:shd w:val="clear" w:color="auto" w:fill="FFFFFF"/>
          </w:rPr>
        </w:r>
        <w:r w:rsidR="00014363" w:rsidDel="00014363">
          <w:rPr>
            <w:rFonts w:ascii="Times New Roman" w:hAnsi="Times New Roman" w:cs="Times New Roman"/>
            <w:noProof/>
            <w:color w:val="2E2E2E"/>
            <w:sz w:val="24"/>
            <w:szCs w:val="24"/>
            <w:shd w:val="clear" w:color="auto" w:fill="FFFFFF"/>
          </w:rPr>
          <w:fldChar w:fldCharType="separate"/>
        </w:r>
        <w:r w:rsidR="00014363" w:rsidDel="00014363">
          <w:rPr>
            <w:rFonts w:ascii="Times New Roman" w:hAnsi="Times New Roman" w:cs="Times New Roman"/>
            <w:noProof/>
            <w:color w:val="2E2E2E"/>
            <w:sz w:val="24"/>
            <w:szCs w:val="24"/>
            <w:shd w:val="clear" w:color="auto" w:fill="FFFFFF"/>
          </w:rPr>
          <w:delText>8</w:delText>
        </w:r>
        <w:r w:rsidR="00014363" w:rsidDel="00014363">
          <w:rPr>
            <w:rFonts w:ascii="Times New Roman" w:hAnsi="Times New Roman" w:cs="Times New Roman"/>
            <w:noProof/>
            <w:color w:val="2E2E2E"/>
            <w:sz w:val="24"/>
            <w:szCs w:val="24"/>
            <w:shd w:val="clear" w:color="auto" w:fill="FFFFFF"/>
          </w:rPr>
          <w:fldChar w:fldCharType="end"/>
        </w:r>
        <w:r w:rsidR="00014363" w:rsidDel="00014363">
          <w:rPr>
            <w:rFonts w:ascii="Times New Roman" w:hAnsi="Times New Roman" w:cs="Times New Roman"/>
            <w:noProof/>
            <w:color w:val="2E2E2E"/>
            <w:sz w:val="24"/>
            <w:szCs w:val="24"/>
            <w:shd w:val="clear" w:color="auto" w:fill="FFFFFF"/>
          </w:rPr>
          <w:delText>)</w:delText>
        </w:r>
        <w:r w:rsidR="00014363" w:rsidDel="00014363">
          <w:rPr>
            <w:rFonts w:ascii="Times New Roman" w:hAnsi="Times New Roman" w:cs="Times New Roman"/>
            <w:color w:val="2E2E2E"/>
            <w:sz w:val="24"/>
            <w:szCs w:val="24"/>
            <w:shd w:val="clear" w:color="auto" w:fill="FFFFFF"/>
          </w:rPr>
          <w:fldChar w:fldCharType="end"/>
        </w:r>
      </w:del>
      <w:moveTo w:id="107" w:author="Alexey Shaytan" w:date="2015-08-30T08:52:00Z">
        <w:r w:rsidRPr="00750EC4">
          <w:rPr>
            <w:rFonts w:ascii="Times New Roman" w:hAnsi="Times New Roman" w:cs="Times New Roman"/>
            <w:color w:val="2E2E2E"/>
            <w:sz w:val="24"/>
            <w:szCs w:val="24"/>
            <w:shd w:val="clear" w:color="auto" w:fill="FFFFFF"/>
          </w:rPr>
          <w:t>.</w:t>
        </w:r>
      </w:moveTo>
      <w:ins w:id="108" w:author="Alexey Shaytan" w:date="2015-08-30T08:56:00Z">
        <w:r w:rsidR="00014363">
          <w:rPr>
            <w:rFonts w:ascii="Times New Roman" w:hAnsi="Times New Roman" w:cs="Times New Roman"/>
            <w:color w:val="2E2E2E"/>
            <w:sz w:val="24"/>
            <w:szCs w:val="24"/>
            <w:shd w:val="clear" w:color="auto" w:fill="FFFFFF"/>
          </w:rPr>
          <w:t xml:space="preserve"> </w:t>
        </w:r>
      </w:ins>
      <w:moveTo w:id="109" w:author="Alexey Shaytan" w:date="2015-08-30T08:52:00Z">
        <w:r w:rsidRPr="00750EC4">
          <w:rPr>
            <w:rFonts w:ascii="Times New Roman" w:hAnsi="Times New Roman" w:cs="Times New Roman"/>
            <w:color w:val="2E2E2E"/>
            <w:sz w:val="24"/>
            <w:szCs w:val="24"/>
            <w:shd w:val="clear" w:color="auto" w:fill="FFFFFF"/>
          </w:rPr>
          <w:t xml:space="preserve"> </w:t>
        </w:r>
      </w:moveTo>
      <w:ins w:id="110" w:author="Alexey Shaytan" w:date="2015-08-31T12:13:00Z">
        <w:r w:rsidR="000A073B" w:rsidRPr="00750EC4">
          <w:rPr>
            <w:rFonts w:ascii="Times New Roman" w:hAnsi="Times New Roman" w:cs="Times New Roman"/>
            <w:color w:val="2E2E2E"/>
            <w:sz w:val="24"/>
            <w:szCs w:val="24"/>
            <w:shd w:val="clear" w:color="auto" w:fill="FFFFFF"/>
          </w:rPr>
          <w:t>On the other hand, genes encoding histone variants are usually not clustered</w:t>
        </w:r>
        <w:r w:rsidR="000A073B">
          <w:rPr>
            <w:rFonts w:ascii="Times New Roman" w:hAnsi="Times New Roman" w:cs="Times New Roman"/>
            <w:color w:val="2E2E2E"/>
            <w:sz w:val="24"/>
            <w:szCs w:val="24"/>
            <w:shd w:val="clear" w:color="auto" w:fill="FFFFFF"/>
          </w:rPr>
          <w:t>, have introns,</w:t>
        </w:r>
        <w:r w:rsidR="000A073B" w:rsidRPr="00750EC4">
          <w:rPr>
            <w:rFonts w:ascii="Times New Roman" w:hAnsi="Times New Roman" w:cs="Times New Roman"/>
            <w:color w:val="2E2E2E"/>
            <w:sz w:val="24"/>
            <w:szCs w:val="24"/>
            <w:shd w:val="clear" w:color="auto" w:fill="FFFFFF"/>
          </w:rPr>
          <w:t xml:space="preserve"> and</w:t>
        </w:r>
        <w:r w:rsidR="000A073B">
          <w:rPr>
            <w:rFonts w:ascii="Times New Roman" w:hAnsi="Times New Roman" w:cs="Times New Roman"/>
            <w:color w:val="2E2E2E"/>
            <w:sz w:val="24"/>
            <w:szCs w:val="24"/>
            <w:shd w:val="clear" w:color="auto" w:fill="FFFFFF"/>
          </w:rPr>
          <w:t xml:space="preserve"> their mRNAs</w:t>
        </w:r>
        <w:r w:rsidR="000A073B" w:rsidRPr="00750EC4">
          <w:rPr>
            <w:rFonts w:ascii="Times New Roman" w:hAnsi="Times New Roman" w:cs="Times New Roman"/>
            <w:color w:val="2E2E2E"/>
            <w:sz w:val="24"/>
            <w:szCs w:val="24"/>
            <w:shd w:val="clear" w:color="auto" w:fill="FFFFFF"/>
          </w:rPr>
          <w:t xml:space="preserve"> are regulated</w:t>
        </w:r>
        <w:r w:rsidR="000A073B">
          <w:rPr>
            <w:rFonts w:ascii="Times New Roman" w:hAnsi="Times New Roman" w:cs="Times New Roman"/>
            <w:color w:val="2E2E2E"/>
            <w:sz w:val="24"/>
            <w:szCs w:val="24"/>
            <w:shd w:val="clear" w:color="auto" w:fill="FFFFFF"/>
          </w:rPr>
          <w:t xml:space="preserve"> with polyA tails</w:t>
        </w:r>
        <w:r w:rsidR="000A073B" w:rsidRPr="00750EC4">
          <w:rPr>
            <w:rFonts w:ascii="Times New Roman" w:hAnsi="Times New Roman" w:cs="Times New Roman"/>
            <w:color w:val="2E2E2E"/>
            <w:sz w:val="24"/>
            <w:szCs w:val="24"/>
            <w:shd w:val="clear" w:color="auto" w:fill="FFFFFF"/>
          </w:rPr>
          <w:t xml:space="preserve"> similar to </w:t>
        </w:r>
        <w:r w:rsidR="000A073B">
          <w:rPr>
            <w:rFonts w:ascii="Times New Roman" w:hAnsi="Times New Roman" w:cs="Times New Roman"/>
            <w:color w:val="2E2E2E"/>
            <w:sz w:val="24"/>
            <w:szCs w:val="24"/>
            <w:shd w:val="clear" w:color="auto" w:fill="FFFFFF"/>
          </w:rPr>
          <w:t>the</w:t>
        </w:r>
        <w:r w:rsidR="000A073B" w:rsidRPr="00750EC4">
          <w:rPr>
            <w:rFonts w:ascii="Times New Roman" w:hAnsi="Times New Roman" w:cs="Times New Roman"/>
            <w:color w:val="2E2E2E"/>
            <w:sz w:val="24"/>
            <w:szCs w:val="24"/>
            <w:shd w:val="clear" w:color="auto" w:fill="FFFFFF"/>
          </w:rPr>
          <w:t xml:space="preserve"> </w:t>
        </w:r>
        <w:r w:rsidR="000A073B">
          <w:rPr>
            <w:rFonts w:ascii="Times New Roman" w:hAnsi="Times New Roman" w:cs="Times New Roman"/>
            <w:color w:val="2E2E2E"/>
            <w:sz w:val="24"/>
            <w:szCs w:val="24"/>
            <w:shd w:val="clear" w:color="auto" w:fill="FFFFFF"/>
          </w:rPr>
          <w:t xml:space="preserve">mRNAs of most </w:t>
        </w:r>
        <w:r w:rsidR="000A073B" w:rsidRPr="00750EC4">
          <w:rPr>
            <w:rFonts w:ascii="Times New Roman" w:hAnsi="Times New Roman" w:cs="Times New Roman"/>
            <w:color w:val="2E2E2E"/>
            <w:sz w:val="24"/>
            <w:szCs w:val="24"/>
            <w:shd w:val="clear" w:color="auto" w:fill="FFFFFF"/>
          </w:rPr>
          <w:t>genes</w:t>
        </w:r>
      </w:ins>
      <w:moveTo w:id="111" w:author="Alexey Shaytan" w:date="2015-08-30T08:52:00Z">
        <w:del w:id="112" w:author="Alexey Shaytan" w:date="2015-08-31T12:13:00Z">
          <w:r w:rsidRPr="00750EC4" w:rsidDel="000A073B">
            <w:rPr>
              <w:rFonts w:ascii="Times New Roman" w:hAnsi="Times New Roman" w:cs="Times New Roman"/>
              <w:color w:val="2E2E2E"/>
              <w:sz w:val="24"/>
              <w:szCs w:val="24"/>
              <w:shd w:val="clear" w:color="auto" w:fill="FFFFFF"/>
            </w:rPr>
            <w:delText>On the other hand, genes encoding histone variants are usually not clustered and are regulated similar to normal genes</w:delText>
          </w:r>
        </w:del>
      </w:moveTo>
      <w:r w:rsidR="00014363">
        <w:rPr>
          <w:rFonts w:ascii="Times New Roman" w:hAnsi="Times New Roman" w:cs="Times New Roman"/>
          <w:color w:val="2E2E2E"/>
          <w:sz w:val="24"/>
          <w:szCs w:val="24"/>
          <w:shd w:val="clear" w:color="auto" w:fill="FFFFFF"/>
        </w:rPr>
        <w:fldChar w:fldCharType="begin"/>
      </w:r>
      <w:r w:rsidR="00014363">
        <w:rPr>
          <w:rFonts w:ascii="Times New Roman" w:hAnsi="Times New Roman" w:cs="Times New Roman"/>
          <w:color w:val="2E2E2E"/>
          <w:sz w:val="24"/>
          <w:szCs w:val="24"/>
          <w:shd w:val="clear" w:color="auto" w:fill="FFFFFF"/>
        </w:rPr>
        <w:instrText xml:space="preserve"> ADDIN EN.CITE &lt;EndNote&gt;&lt;Cite&gt;&lt;Author&gt;Marzluff&lt;/Author&gt;&lt;Year&gt;2008&lt;/Year&gt;&lt;RecNum&gt;2573&lt;/RecNum&gt;&lt;DisplayText&gt;(8)&lt;/DisplayText&gt;&lt;record&gt;&lt;rec-number&gt;2573&lt;/rec-number&gt;&lt;foreign-keys&gt;&lt;key app="EN" db-id="afa0xxa04prfpvex0v0v00xhxzppxf5ss0et"&gt;2573&lt;/key&gt;&lt;/foreign-keys&gt;&lt;ref-type name="Journal Article"&gt;17&lt;/ref-type&gt;&lt;contributors&gt;&lt;authors&gt;&lt;author&gt;Marzluff, W. F.&lt;/author&gt;&lt;author&gt;Wagner, E. J.&lt;/author&gt;&lt;author&gt;Duronio, R. J.&lt;/author&gt;&lt;/authors&gt;&lt;/contributors&gt;&lt;auth-address&gt;Program in Molecular Biology and Biotechnology, University of North Carolina at Chapel Hill, Chapel Hill, North Carolina 27599, USA. marzluff@med.unc.edu&lt;/auth-address&gt;&lt;titles&gt;&lt;title&gt;Metabolism and regulation of canonical histone mRNAs: life without a poly(A) tail&lt;/title&gt;&lt;secondary-title&gt;Nat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Genetics&lt;/abbr-1&gt;&lt;/alt-periodical&gt;&lt;pages&gt;843-54&lt;/pages&gt;&lt;volume&gt;9&lt;/volume&gt;&lt;number&gt;11&lt;/number&gt;&lt;edition&gt;2008/10/18&lt;/edition&gt;&lt;keywords&gt;&lt;keyword&gt;Base Pairing&lt;/keyword&gt;&lt;keyword&gt;Cell Cycle/ physiology&lt;/keyword&gt;&lt;keyword&gt;Coiled Bodies/metabolism&lt;/keyword&gt;&lt;keyword&gt;Epigenesis, Genetic/genetics/ physiology&lt;/keyword&gt;&lt;keyword&gt;Gene Expression Regulation/genetics/ physiology&lt;/keyword&gt;&lt;keyword&gt;Histones/ genetics&lt;/keyword&gt;&lt;keyword&gt;Models, Genetic&lt;/keyword&gt;&lt;keyword&gt;RNA, Messenger/ genetics&lt;/keyword&gt;&lt;/keywords&gt;&lt;dates&gt;&lt;year&gt;2008&lt;/year&gt;&lt;pub-dates&gt;&lt;date&gt;Nov&lt;/date&gt;&lt;/pub-dates&gt;&lt;/dates&gt;&lt;isbn&gt;1471-0064 (Electronic)&amp;#xD;1471-0056 (Linking)&lt;/isbn&gt;&lt;accession-num&gt;18927579&lt;/accession-num&gt;&lt;label&gt;review&lt;/label&gt;&lt;urls&gt;&lt;related-urls&gt;&lt;url&gt;http://www.nature.com/nrg/journal/v9/n11/pdf/nrg2438.pdf&lt;/url&gt;&lt;/related-urls&gt;&lt;/urls&gt;&lt;custom2&gt;PMC2715827&lt;/custom2&gt;&lt;custom6&gt;Nihms112366&lt;/custom6&gt;&lt;electronic-resource-num&gt;10.1038/nrg2438&lt;/electronic-resource-num&gt;&lt;remote-database-provider&gt;NLM&lt;/remote-database-provider&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014363">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"_ENREF_8" \o "Marzluff, 2008 #2573"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8</w:t>
      </w:r>
      <w:r w:rsidR="001D0013">
        <w:rPr>
          <w:rFonts w:ascii="Times New Roman" w:hAnsi="Times New Roman" w:cs="Times New Roman"/>
          <w:noProof/>
          <w:color w:val="2E2E2E"/>
          <w:sz w:val="24"/>
          <w:szCs w:val="24"/>
          <w:shd w:val="clear" w:color="auto" w:fill="FFFFFF"/>
        </w:rPr>
        <w:fldChar w:fldCharType="end"/>
      </w:r>
      <w:r w:rsidR="00014363">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moveTo w:id="113" w:author="Alexey Shaytan" w:date="2015-08-30T08:52:00Z">
        <w:r w:rsidRPr="00750EC4">
          <w:rPr>
            <w:rFonts w:ascii="Times New Roman" w:hAnsi="Times New Roman" w:cs="Times New Roman"/>
            <w:color w:val="2E2E2E"/>
            <w:sz w:val="24"/>
            <w:szCs w:val="24"/>
            <w:shd w:val="clear" w:color="auto" w:fill="FFFFFF"/>
          </w:rPr>
          <w:t>.</w:t>
        </w:r>
      </w:moveTo>
      <w:ins w:id="114" w:author="Alexey Shaytan" w:date="2015-08-31T12:14:00Z">
        <w:r w:rsidR="000A073B">
          <w:rPr>
            <w:rFonts w:ascii="Times New Roman" w:hAnsi="Times New Roman" w:cs="Times New Roman"/>
            <w:color w:val="2E2E2E"/>
            <w:sz w:val="24"/>
            <w:szCs w:val="24"/>
            <w:shd w:val="clear" w:color="auto" w:fill="FFFFFF"/>
          </w:rPr>
          <w:t xml:space="preserve"> In plants, canonical histone genes lack introns, but they are not clustered and the mRNAs are polyadenylated.</w:t>
        </w:r>
        <w:r w:rsidR="000A073B" w:rsidRPr="00750EC4">
          <w:rPr>
            <w:rFonts w:ascii="Times New Roman" w:hAnsi="Times New Roman" w:cs="Times New Roman"/>
            <w:color w:val="2E2E2E"/>
            <w:sz w:val="24"/>
            <w:szCs w:val="24"/>
            <w:shd w:val="clear" w:color="auto" w:fill="FFFFFF"/>
          </w:rPr>
          <w:t xml:space="preserve"> Remarkably, more complex </w:t>
        </w:r>
        <w:r w:rsidR="000A073B">
          <w:rPr>
            <w:rFonts w:ascii="Times New Roman" w:hAnsi="Times New Roman" w:cs="Times New Roman"/>
            <w:color w:val="2E2E2E"/>
            <w:sz w:val="24"/>
            <w:szCs w:val="24"/>
            <w:shd w:val="clear" w:color="auto" w:fill="FFFFFF"/>
          </w:rPr>
          <w:t xml:space="preserve">multicellular </w:t>
        </w:r>
        <w:r w:rsidR="000A073B" w:rsidRPr="00750EC4">
          <w:rPr>
            <w:rFonts w:ascii="Times New Roman" w:hAnsi="Times New Roman" w:cs="Times New Roman"/>
            <w:color w:val="2E2E2E"/>
            <w:sz w:val="24"/>
            <w:szCs w:val="24"/>
            <w:shd w:val="clear" w:color="auto" w:fill="FFFFFF"/>
          </w:rPr>
          <w:t>organisms</w:t>
        </w:r>
        <w:r w:rsidR="000A073B">
          <w:rPr>
            <w:rFonts w:ascii="Times New Roman" w:hAnsi="Times New Roman" w:cs="Times New Roman"/>
            <w:color w:val="2E2E2E"/>
            <w:sz w:val="24"/>
            <w:szCs w:val="24"/>
            <w:shd w:val="clear" w:color="auto" w:fill="FFFFFF"/>
          </w:rPr>
          <w:t xml:space="preserve"> typically</w:t>
        </w:r>
        <w:r w:rsidR="000A073B" w:rsidRPr="00750EC4">
          <w:rPr>
            <w:rFonts w:ascii="Times New Roman" w:hAnsi="Times New Roman" w:cs="Times New Roman"/>
            <w:color w:val="2E2E2E"/>
            <w:sz w:val="24"/>
            <w:szCs w:val="24"/>
            <w:shd w:val="clear" w:color="auto" w:fill="FFFFFF"/>
          </w:rPr>
          <w:t xml:space="preserve"> have a higher number of histone variants providing a variety of different functions. </w:t>
        </w:r>
      </w:ins>
      <w:moveTo w:id="115" w:author="Alexey Shaytan" w:date="2015-08-30T08:52:00Z">
        <w:del w:id="116" w:author="Alexey Shaytan" w:date="2015-08-31T12:14:00Z">
          <w:r w:rsidRPr="00750EC4" w:rsidDel="000A073B">
            <w:rPr>
              <w:rFonts w:ascii="Times New Roman" w:hAnsi="Times New Roman" w:cs="Times New Roman"/>
              <w:color w:val="2E2E2E"/>
              <w:sz w:val="24"/>
              <w:szCs w:val="24"/>
              <w:shd w:val="clear" w:color="auto" w:fill="FFFFFF"/>
            </w:rPr>
            <w:delText xml:space="preserve"> Remarkably, more complex organisms have a higher number of histone variants providing a variety of different functions. </w:delText>
          </w:r>
        </w:del>
      </w:moveTo>
    </w:p>
    <w:moveToRangeEnd w:id="83"/>
    <w:p w14:paraId="05B92314" w14:textId="614E730D" w:rsidR="009963C9" w:rsidRPr="00750EC4" w:rsidRDefault="00037F7A" w:rsidP="00003CF5">
      <w:pPr>
        <w:spacing w:after="240" w:line="384" w:lineRule="atLeast"/>
        <w:ind w:firstLine="720"/>
        <w:jc w:val="both"/>
        <w:rPr>
          <w:rFonts w:ascii="Times New Roman" w:hAnsi="Times New Roman" w:cs="Times New Roman"/>
          <w:sz w:val="24"/>
          <w:szCs w:val="24"/>
        </w:rPr>
        <w:pPrChange w:id="117" w:author="Alexey Shaytan" w:date="2015-08-31T16:39:00Z">
          <w:pPr>
            <w:spacing w:line="360" w:lineRule="auto"/>
            <w:ind w:firstLine="720"/>
          </w:pPr>
        </w:pPrChange>
      </w:pPr>
      <w:del w:id="118" w:author="Alexey Shaytan" w:date="2015-08-30T08:41:00Z">
        <w:r w:rsidRPr="00750EC4" w:rsidDel="0001536F">
          <w:rPr>
            <w:rFonts w:ascii="Times New Roman" w:eastAsia="Times New Roman" w:hAnsi="Times New Roman" w:cs="Times New Roman"/>
            <w:color w:val="333333"/>
            <w:sz w:val="24"/>
            <w:szCs w:val="24"/>
          </w:rPr>
          <w:delText xml:space="preserve">All four types of histones share the same histone fold while the sequence identity between them might not exceed 25%. </w:delText>
        </w:r>
      </w:del>
      <w:del w:id="119" w:author="Alexey Shaytan" w:date="2015-08-30T08:46:00Z">
        <w:r w:rsidRPr="00750EC4" w:rsidDel="00182A2F">
          <w:rPr>
            <w:rFonts w:ascii="Times New Roman" w:eastAsia="Times New Roman" w:hAnsi="Times New Roman" w:cs="Times New Roman"/>
            <w:color w:val="333333"/>
            <w:sz w:val="24"/>
            <w:szCs w:val="24"/>
          </w:rPr>
          <w:delText>A linker histone H1 has a different fold and makes a unique set of interactions with the linker DNA</w:delText>
        </w:r>
        <w:r w:rsidR="00A0598C" w:rsidDel="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PFJlY051bT4yODgzPC9SZWNOdW0+PERpc3BsYXlUZXh0Pig1KTwvRGlzcGxheVRleHQ+PHJlY29y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A0598C" w:rsidDel="00182A2F">
          <w:rPr>
            <w:rFonts w:ascii="Times New Roman" w:eastAsia="Times New Roman" w:hAnsi="Times New Roman" w:cs="Times New Roman"/>
            <w:color w:val="333333"/>
            <w:sz w:val="24"/>
            <w:szCs w:val="24"/>
          </w:rPr>
          <w:delInstrText xml:space="preserve"> ADDIN EN.CITE </w:delInstrText>
        </w:r>
        <w:r w:rsidR="00A0598C" w:rsidDel="00182A2F">
          <w:rPr>
            <w:rFonts w:ascii="Times New Roman" w:eastAsia="Times New Roman" w:hAnsi="Times New Roman" w:cs="Times New Roman"/>
            <w:color w:val="333333"/>
            <w:sz w:val="24"/>
            <w:szCs w:val="24"/>
          </w:rPr>
          <w:fldChar w:fldCharType="begin">
            <w:fldData xml:space="preserve">PEVuZE5vdGU+PENpdGU+PEF1dGhvcj5IYXJzaG1hbjwvQXV0aG9yPjxZZWFyPjIwMTM8L1llYXI+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</w:fldData>
          </w:fldChar>
        </w:r>
        <w:r w:rsidR="00A0598C" w:rsidDel="00182A2F">
          <w:rPr>
            <w:rFonts w:ascii="Times New Roman" w:eastAsia="Times New Roman" w:hAnsi="Times New Roman" w:cs="Times New Roman"/>
            <w:color w:val="333333"/>
            <w:sz w:val="24"/>
            <w:szCs w:val="24"/>
          </w:rPr>
          <w:delInstrText xml:space="preserve"> ADDIN EN.CITE.DATA </w:delInstrText>
        </w:r>
        <w:r w:rsidR="00A0598C" w:rsidDel="00182A2F">
          <w:rPr>
            <w:rFonts w:ascii="Times New Roman" w:eastAsia="Times New Roman" w:hAnsi="Times New Roman" w:cs="Times New Roman"/>
            <w:color w:val="333333"/>
            <w:sz w:val="24"/>
            <w:szCs w:val="24"/>
          </w:rPr>
        </w:r>
        <w:r w:rsidR="00A0598C" w:rsidDel="00182A2F">
          <w:rPr>
            <w:rFonts w:ascii="Times New Roman" w:eastAsia="Times New Roman" w:hAnsi="Times New Roman" w:cs="Times New Roman"/>
            <w:color w:val="333333"/>
            <w:sz w:val="24"/>
            <w:szCs w:val="24"/>
          </w:rPr>
          <w:fldChar w:fldCharType="end"/>
        </w:r>
        <w:r w:rsidR="00A0598C" w:rsidDel="00182A2F">
          <w:rPr>
            <w:rFonts w:ascii="Times New Roman" w:eastAsia="Times New Roman" w:hAnsi="Times New Roman" w:cs="Times New Roman"/>
            <w:color w:val="333333"/>
            <w:sz w:val="24"/>
            <w:szCs w:val="24"/>
          </w:rPr>
          <w:fldChar w:fldCharType="separate"/>
        </w:r>
        <w:r w:rsidR="00A0598C" w:rsidDel="00182A2F">
          <w:rPr>
            <w:rFonts w:ascii="Times New Roman" w:eastAsia="Times New Roman" w:hAnsi="Times New Roman" w:cs="Times New Roman"/>
            <w:noProof/>
            <w:color w:val="333333"/>
            <w:sz w:val="24"/>
            <w:szCs w:val="24"/>
          </w:rPr>
          <w:delText>(</w:delText>
        </w:r>
        <w:r w:rsidR="00A0598C" w:rsidDel="00182A2F">
          <w:rPr>
            <w:rFonts w:ascii="Times New Roman" w:eastAsia="Times New Roman" w:hAnsi="Times New Roman" w:cs="Times New Roman"/>
            <w:noProof/>
            <w:color w:val="333333"/>
            <w:sz w:val="24"/>
            <w:szCs w:val="24"/>
          </w:rPr>
          <w:fldChar w:fldCharType="begin"/>
        </w:r>
        <w:r w:rsidR="00A0598C" w:rsidDel="00182A2F">
          <w:rPr>
            <w:rFonts w:ascii="Times New Roman" w:eastAsia="Times New Roman" w:hAnsi="Times New Roman" w:cs="Times New Roman"/>
            <w:noProof/>
            <w:color w:val="333333"/>
            <w:sz w:val="24"/>
            <w:szCs w:val="24"/>
          </w:rPr>
          <w:delInstrText xml:space="preserve"> HYPERLINK \l "_ENREF_5" \o "Harshman, 2013 #2883" </w:delInstrText>
        </w:r>
        <w:r w:rsidR="00A0598C" w:rsidDel="00182A2F">
          <w:rPr>
            <w:rFonts w:ascii="Times New Roman" w:eastAsia="Times New Roman" w:hAnsi="Times New Roman" w:cs="Times New Roman"/>
            <w:noProof/>
            <w:color w:val="333333"/>
            <w:sz w:val="24"/>
            <w:szCs w:val="24"/>
          </w:rPr>
        </w:r>
        <w:r w:rsidR="00A0598C" w:rsidDel="00182A2F">
          <w:rPr>
            <w:rFonts w:ascii="Times New Roman" w:eastAsia="Times New Roman" w:hAnsi="Times New Roman" w:cs="Times New Roman"/>
            <w:noProof/>
            <w:color w:val="333333"/>
            <w:sz w:val="24"/>
            <w:szCs w:val="24"/>
          </w:rPr>
          <w:fldChar w:fldCharType="separate"/>
        </w:r>
        <w:r w:rsidR="00A0598C" w:rsidDel="00182A2F">
          <w:rPr>
            <w:rFonts w:ascii="Times New Roman" w:eastAsia="Times New Roman" w:hAnsi="Times New Roman" w:cs="Times New Roman"/>
            <w:noProof/>
            <w:color w:val="333333"/>
            <w:sz w:val="24"/>
            <w:szCs w:val="24"/>
          </w:rPr>
          <w:delText>5</w:delText>
        </w:r>
        <w:r w:rsidR="00A0598C" w:rsidDel="00182A2F">
          <w:rPr>
            <w:rFonts w:ascii="Times New Roman" w:eastAsia="Times New Roman" w:hAnsi="Times New Roman" w:cs="Times New Roman"/>
            <w:noProof/>
            <w:color w:val="333333"/>
            <w:sz w:val="24"/>
            <w:szCs w:val="24"/>
          </w:rPr>
          <w:fldChar w:fldCharType="end"/>
        </w:r>
        <w:r w:rsidR="00A0598C" w:rsidDel="00182A2F">
          <w:rPr>
            <w:rFonts w:ascii="Times New Roman" w:eastAsia="Times New Roman" w:hAnsi="Times New Roman" w:cs="Times New Roman"/>
            <w:noProof/>
            <w:color w:val="333333"/>
            <w:sz w:val="24"/>
            <w:szCs w:val="24"/>
          </w:rPr>
          <w:delText>)</w:delText>
        </w:r>
        <w:r w:rsidR="00A0598C" w:rsidDel="00182A2F">
          <w:rPr>
            <w:rFonts w:ascii="Times New Roman" w:eastAsia="Times New Roman" w:hAnsi="Times New Roman" w:cs="Times New Roman"/>
            <w:color w:val="333333"/>
            <w:sz w:val="24"/>
            <w:szCs w:val="24"/>
          </w:rPr>
          <w:fldChar w:fldCharType="end"/>
        </w:r>
        <w:r w:rsidRPr="00750EC4" w:rsidDel="00182A2F">
          <w:rPr>
            <w:rFonts w:ascii="Times New Roman" w:eastAsia="Times New Roman" w:hAnsi="Times New Roman" w:cs="Times New Roman"/>
            <w:color w:val="333333"/>
            <w:sz w:val="24"/>
            <w:szCs w:val="24"/>
          </w:rPr>
          <w:delText>.</w:delText>
        </w:r>
      </w:del>
      <w:del w:id="120" w:author="Alexey Shaytan" w:date="2015-08-28T16:55:00Z">
        <w:r w:rsidRPr="00750EC4" w:rsidDel="00A0598C">
          <w:rPr>
            <w:rFonts w:ascii="Times New Roman" w:eastAsia="Times New Roman" w:hAnsi="Times New Roman" w:cs="Times New Roman"/>
            <w:color w:val="333333"/>
            <w:sz w:val="24"/>
            <w:szCs w:val="24"/>
          </w:rPr>
          <w:delText xml:space="preserve"> </w:delText>
        </w:r>
        <w:r w:rsidR="004A071B" w:rsidRPr="00750EC4" w:rsidDel="00A0598C">
          <w:rPr>
            <w:rFonts w:ascii="Times New Roman" w:eastAsia="Times New Roman" w:hAnsi="Times New Roman" w:cs="Times New Roman"/>
            <w:color w:val="333333"/>
            <w:sz w:val="24"/>
            <w:szCs w:val="24"/>
          </w:rPr>
          <w:delText xml:space="preserve">As a result, </w:delText>
        </w:r>
        <w:r w:rsidR="004A071B" w:rsidRPr="00750EC4" w:rsidDel="00A0598C">
          <w:rPr>
            <w:rFonts w:ascii="Times New Roman" w:hAnsi="Times New Roman" w:cs="Times New Roman"/>
            <w:color w:val="252525"/>
            <w:sz w:val="24"/>
            <w:szCs w:val="24"/>
            <w:shd w:val="clear" w:color="auto" w:fill="FFFFFF"/>
          </w:rPr>
          <w:delText>the chromatin fiber is</w:delText>
        </w:r>
        <w:r w:rsidRPr="00750EC4" w:rsidDel="00A0598C">
          <w:rPr>
            <w:rFonts w:ascii="Times New Roman" w:hAnsi="Times New Roman" w:cs="Times New Roman"/>
            <w:color w:val="252525"/>
            <w:sz w:val="24"/>
            <w:szCs w:val="24"/>
            <w:shd w:val="clear" w:color="auto" w:fill="FFFFFF"/>
          </w:rPr>
          <w:delText xml:space="preserve"> compacted through the interaction of a linker histone with the </w:delText>
        </w:r>
        <w:r w:rsidR="004A071B" w:rsidRPr="00750EC4" w:rsidDel="00A0598C">
          <w:rPr>
            <w:rFonts w:ascii="Times New Roman" w:hAnsi="Times New Roman" w:cs="Times New Roman"/>
            <w:color w:val="252525"/>
            <w:sz w:val="24"/>
            <w:szCs w:val="24"/>
            <w:shd w:val="clear" w:color="auto" w:fill="FFFFFF"/>
          </w:rPr>
          <w:delText xml:space="preserve">linker </w:delText>
        </w:r>
        <w:r w:rsidRPr="00750EC4" w:rsidDel="00A0598C">
          <w:rPr>
            <w:rFonts w:ascii="Times New Roman" w:hAnsi="Times New Roman" w:cs="Times New Roman"/>
            <w:color w:val="252525"/>
            <w:sz w:val="24"/>
            <w:szCs w:val="24"/>
            <w:shd w:val="clear" w:color="auto" w:fill="FFFFFF"/>
          </w:rPr>
          <w:delText>DNA to form higher order chromatin structures.</w:delText>
        </w:r>
      </w:del>
      <w:del w:id="121" w:author="Alexey Shaytan" w:date="2015-08-30T08:47:00Z">
        <w:r w:rsidR="00512A88" w:rsidRPr="00750EC4" w:rsidDel="00182A2F">
          <w:rPr>
            <w:rFonts w:ascii="Times New Roman" w:hAnsi="Times New Roman" w:cs="Times New Roman"/>
            <w:sz w:val="24"/>
            <w:szCs w:val="24"/>
          </w:rPr>
          <w:delText xml:space="preserve"> </w:delText>
        </w:r>
        <w:r w:rsidRPr="00750EC4" w:rsidDel="00182A2F">
          <w:rPr>
            <w:rFonts w:ascii="Times New Roman" w:hAnsi="Times New Roman" w:cs="Times New Roman"/>
            <w:color w:val="2E2E2E"/>
            <w:sz w:val="24"/>
            <w:szCs w:val="24"/>
            <w:shd w:val="clear" w:color="auto" w:fill="FFFFFF"/>
          </w:rPr>
          <w:delText>Nucleosome</w:delText>
        </w:r>
        <w:r w:rsidR="009963C9" w:rsidRPr="00750EC4" w:rsidDel="00182A2F">
          <w:rPr>
            <w:rFonts w:ascii="Times New Roman" w:hAnsi="Times New Roman" w:cs="Times New Roman"/>
            <w:color w:val="2E2E2E"/>
            <w:sz w:val="24"/>
            <w:szCs w:val="24"/>
            <w:shd w:val="clear" w:color="auto" w:fill="FFFFFF"/>
          </w:rPr>
          <w:delText>s</w:delText>
        </w:r>
        <w:r w:rsidR="00512A88" w:rsidRPr="00750EC4" w:rsidDel="00182A2F">
          <w:rPr>
            <w:rFonts w:ascii="Times New Roman" w:hAnsi="Times New Roman" w:cs="Times New Roman"/>
            <w:color w:val="2E2E2E"/>
            <w:sz w:val="24"/>
            <w:szCs w:val="24"/>
            <w:shd w:val="clear" w:color="auto" w:fill="FFFFFF"/>
          </w:rPr>
          <w:delText>’</w:delText>
        </w:r>
        <w:r w:rsidRPr="00750EC4" w:rsidDel="00182A2F">
          <w:rPr>
            <w:rFonts w:ascii="Times New Roman" w:hAnsi="Times New Roman" w:cs="Times New Roman"/>
            <w:color w:val="2E2E2E"/>
            <w:sz w:val="24"/>
            <w:szCs w:val="24"/>
            <w:shd w:val="clear" w:color="auto" w:fill="FFFFFF"/>
          </w:rPr>
          <w:delText xml:space="preserve"> variability is essential </w:delText>
        </w:r>
        <w:r w:rsidR="009963C9" w:rsidRPr="00750EC4" w:rsidDel="00182A2F">
          <w:rPr>
            <w:rFonts w:ascii="Times New Roman" w:hAnsi="Times New Roman" w:cs="Times New Roman"/>
            <w:color w:val="2E2E2E"/>
            <w:sz w:val="24"/>
            <w:szCs w:val="24"/>
            <w:shd w:val="clear" w:color="auto" w:fill="FFFFFF"/>
          </w:rPr>
          <w:delText>to perform their diverse</w:delText>
        </w:r>
        <w:r w:rsidRPr="00750EC4" w:rsidDel="00182A2F">
          <w:rPr>
            <w:rFonts w:ascii="Times New Roman" w:hAnsi="Times New Roman" w:cs="Times New Roman"/>
            <w:color w:val="2E2E2E"/>
            <w:sz w:val="24"/>
            <w:szCs w:val="24"/>
            <w:shd w:val="clear" w:color="auto" w:fill="FFFFFF"/>
          </w:rPr>
          <w:delText xml:space="preserve"> function</w:delText>
        </w:r>
        <w:r w:rsidR="009963C9" w:rsidRPr="00750EC4" w:rsidDel="00182A2F">
          <w:rPr>
            <w:rFonts w:ascii="Times New Roman" w:hAnsi="Times New Roman" w:cs="Times New Roman"/>
            <w:color w:val="2E2E2E"/>
            <w:sz w:val="24"/>
            <w:szCs w:val="24"/>
            <w:shd w:val="clear" w:color="auto" w:fill="FFFFFF"/>
          </w:rPr>
          <w:delText>s and</w:delText>
        </w:r>
        <w:r w:rsidRPr="00750EC4" w:rsidDel="00182A2F">
          <w:rPr>
            <w:rFonts w:ascii="Times New Roman" w:hAnsi="Times New Roman" w:cs="Times New Roman"/>
            <w:color w:val="2E2E2E"/>
            <w:sz w:val="24"/>
            <w:szCs w:val="24"/>
            <w:shd w:val="clear" w:color="auto" w:fill="FFFFFF"/>
          </w:rPr>
          <w:delText xml:space="preserve"> respond to </w:delText>
        </w:r>
        <w:r w:rsidR="009963C9" w:rsidRPr="00750EC4" w:rsidDel="00182A2F">
          <w:rPr>
            <w:rFonts w:ascii="Times New Roman" w:hAnsi="Times New Roman" w:cs="Times New Roman"/>
            <w:color w:val="2E2E2E"/>
            <w:sz w:val="24"/>
            <w:szCs w:val="24"/>
            <w:shd w:val="clear" w:color="auto" w:fill="FFFFFF"/>
          </w:rPr>
          <w:delText xml:space="preserve">various </w:delText>
        </w:r>
        <w:r w:rsidRPr="00750EC4" w:rsidDel="00182A2F">
          <w:rPr>
            <w:rFonts w:ascii="Times New Roman" w:hAnsi="Times New Roman" w:cs="Times New Roman"/>
            <w:color w:val="2E2E2E"/>
            <w:sz w:val="24"/>
            <w:szCs w:val="24"/>
            <w:shd w:val="clear" w:color="auto" w:fill="FFFFFF"/>
          </w:rPr>
          <w:delText>environmental stimul</w:delText>
        </w:r>
        <w:r w:rsidR="009963C9" w:rsidRPr="00750EC4" w:rsidDel="00182A2F">
          <w:rPr>
            <w:rFonts w:ascii="Times New Roman" w:hAnsi="Times New Roman" w:cs="Times New Roman"/>
            <w:color w:val="2E2E2E"/>
            <w:sz w:val="24"/>
            <w:szCs w:val="24"/>
            <w:shd w:val="clear" w:color="auto" w:fill="FFFFFF"/>
          </w:rPr>
          <w:delText>i</w:delText>
        </w:r>
        <w:r w:rsidR="00A0598C" w:rsidDel="00182A2F">
          <w:rPr>
            <w:rFonts w:ascii="Times New Roman" w:hAnsi="Times New Roman" w:cs="Times New Roman"/>
            <w:color w:val="2E2E2E"/>
            <w:sz w:val="24"/>
            <w:szCs w:val="24"/>
            <w:shd w:val="clear" w:color="auto" w:fill="FFFFFF"/>
          </w:rPr>
          <w:fldChar w:fldCharType="begin"/>
        </w:r>
        <w:r w:rsidR="00A0598C" w:rsidDel="00182A2F">
          <w:rPr>
            <w:rFonts w:ascii="Times New Roman" w:hAnsi="Times New Roman" w:cs="Times New Roman"/>
            <w:color w:val="2E2E2E"/>
            <w:sz w:val="24"/>
            <w:szCs w:val="24"/>
            <w:shd w:val="clear" w:color="auto" w:fill="FFFFFF"/>
          </w:rPr>
          <w:delInstrText xml:space="preserve"> ADDIN EN.CITE &lt;EndNote&gt;&lt;Cite&gt;&lt;Author&gt;Talbert&lt;/Author&gt;&lt;Year&gt;2014&lt;/Year&gt;&lt;RecNum&gt;2440&lt;/RecNum&gt;&lt;DisplayText&gt;(6)&lt;/DisplayText&gt;&lt;record&gt;&lt;rec-number&gt;2440&lt;/rec-number&gt;&lt;foreign-keys&gt;&lt;key app="EN" db-id="afa0xxa04prfpvex0v0v00xhxzppxf5ss0et"&gt;2440&lt;/key&gt;&lt;/foreign-keys&gt;&lt;ref-type name="Journal Article"&gt;17&lt;/ref-type&gt;&lt;contributors&gt;&lt;authors&gt;&lt;author&gt;Talbert, P. B.&lt;/author&gt;&lt;author&gt;Henikoff, S.&lt;/author&gt;&lt;/authors&gt;&lt;/contributors&gt;&lt;auth-address&gt;Basic Sciences Division, Fred Hutchinson Cancer Research Center, Seattle, WA 98109, USA; Howard Hughes Medical Institute, Seattle, WA 98109, USA.&amp;#xD;Basic Sciences Division, Fred Hutchinson Cancer Research Center, Seattle, WA 98109, USA; Howard Hughes Medical Institute, Seattle, WA 98109, USA. Electronic address: steveh@fhcrc.org.&lt;/auth-address&gt;&lt;titles&gt;&lt;title&gt;Environmental responses mediated by histone variants&lt;/title&gt;&lt;secondary-title&gt;Trends Cell Biol&lt;/secondary-title&gt;&lt;alt-title&gt;Trends in cell biology&lt;/alt-title&gt;&lt;/titles&gt;&lt;periodical&gt;&lt;full-title&gt;Trends Cell Biol&lt;/full-title&gt;&lt;abbr-1&gt;Trends in cell biology&lt;/abbr-1&gt;&lt;/periodical&gt;&lt;alt-periodical&gt;&lt;full-title&gt;Trends Cell Biol&lt;/full-title&gt;&lt;abbr-1&gt;Trends in cell biology&lt;/abbr-1&gt;&lt;/alt-periodical&gt;&lt;edition&gt;2014/08/26&lt;/edition&gt;&lt;dates&gt;&lt;year&gt;2014&lt;/year&gt;&lt;pub-dates&gt;&lt;date&gt;Aug 20&lt;/date&gt;&lt;/pub-dates&gt;&lt;/dates&gt;&lt;isbn&gt;1879-3088 (Electronic)&amp;#xD;0962-8924 (Linking)&lt;/isbn&gt;&lt;accession-num&gt;25150594&lt;/accession-num&gt;&lt;label&gt;review&lt;/label&gt;&lt;urls&gt;&lt;related-urls&gt;&lt;url&gt;http://ac.els-cdn.com/S0962892414001202/1-s2.0-S0962892414001202-main.pdf?_tid=222d07bc-3cfc-11e4-8347-00000aacb360&amp;amp;acdnat=1410801613_cfc4b2e4368e5d553555e0e0b89a5080&lt;/url&gt;&lt;/related-urls&gt;&lt;/urls&gt;&lt;electronic-resource-num&gt;10.1016/j.tcb.2014.07.006&lt;/electronic-resource-num&gt;&lt;remote-database-provider&gt;NLM&lt;/remote-database-provider&gt;&lt;language&gt;Eng&lt;/language&gt;&lt;/record&gt;&lt;/Cite&gt;&lt;/EndNote&gt;</w:delInstrText>
        </w:r>
        <w:r w:rsidR="00A0598C" w:rsidDel="00182A2F">
          <w:rPr>
            <w:rFonts w:ascii="Times New Roman" w:hAnsi="Times New Roman" w:cs="Times New Roman"/>
            <w:color w:val="2E2E2E"/>
            <w:sz w:val="24"/>
            <w:szCs w:val="24"/>
            <w:shd w:val="clear" w:color="auto" w:fill="FFFFFF"/>
          </w:rPr>
          <w:fldChar w:fldCharType="separate"/>
        </w:r>
        <w:r w:rsidR="00A0598C" w:rsidDel="00182A2F">
          <w:rPr>
            <w:rFonts w:ascii="Times New Roman" w:hAnsi="Times New Roman" w:cs="Times New Roman"/>
            <w:noProof/>
            <w:color w:val="2E2E2E"/>
            <w:sz w:val="24"/>
            <w:szCs w:val="24"/>
            <w:shd w:val="clear" w:color="auto" w:fill="FFFFFF"/>
          </w:rPr>
          <w:delText>(</w:delText>
        </w:r>
        <w:r w:rsidR="00A0598C" w:rsidDel="00182A2F">
          <w:rPr>
            <w:rFonts w:ascii="Times New Roman" w:hAnsi="Times New Roman" w:cs="Times New Roman"/>
            <w:noProof/>
            <w:color w:val="2E2E2E"/>
            <w:sz w:val="24"/>
            <w:szCs w:val="24"/>
            <w:shd w:val="clear" w:color="auto" w:fill="FFFFFF"/>
          </w:rPr>
          <w:fldChar w:fldCharType="begin"/>
        </w:r>
        <w:r w:rsidR="00A0598C" w:rsidDel="00182A2F">
          <w:rPr>
            <w:rFonts w:ascii="Times New Roman" w:hAnsi="Times New Roman" w:cs="Times New Roman"/>
            <w:noProof/>
            <w:color w:val="2E2E2E"/>
            <w:sz w:val="24"/>
            <w:szCs w:val="24"/>
            <w:shd w:val="clear" w:color="auto" w:fill="FFFFFF"/>
          </w:rPr>
          <w:delInstrText xml:space="preserve"> HYPERLINK \l "_ENREF_6" \o "Talbert, 2014 #2440" </w:delInstrText>
        </w:r>
        <w:r w:rsidR="00A0598C" w:rsidDel="00182A2F">
          <w:rPr>
            <w:rFonts w:ascii="Times New Roman" w:hAnsi="Times New Roman" w:cs="Times New Roman"/>
            <w:noProof/>
            <w:color w:val="2E2E2E"/>
            <w:sz w:val="24"/>
            <w:szCs w:val="24"/>
            <w:shd w:val="clear" w:color="auto" w:fill="FFFFFF"/>
          </w:rPr>
        </w:r>
        <w:r w:rsidR="00A0598C" w:rsidDel="00182A2F">
          <w:rPr>
            <w:rFonts w:ascii="Times New Roman" w:hAnsi="Times New Roman" w:cs="Times New Roman"/>
            <w:noProof/>
            <w:color w:val="2E2E2E"/>
            <w:sz w:val="24"/>
            <w:szCs w:val="24"/>
            <w:shd w:val="clear" w:color="auto" w:fill="FFFFFF"/>
          </w:rPr>
          <w:fldChar w:fldCharType="separate"/>
        </w:r>
        <w:r w:rsidR="00A0598C" w:rsidDel="00182A2F">
          <w:rPr>
            <w:rFonts w:ascii="Times New Roman" w:hAnsi="Times New Roman" w:cs="Times New Roman"/>
            <w:noProof/>
            <w:color w:val="2E2E2E"/>
            <w:sz w:val="24"/>
            <w:szCs w:val="24"/>
            <w:shd w:val="clear" w:color="auto" w:fill="FFFFFF"/>
          </w:rPr>
          <w:delText>6</w:delText>
        </w:r>
        <w:r w:rsidR="00A0598C" w:rsidDel="00182A2F">
          <w:rPr>
            <w:rFonts w:ascii="Times New Roman" w:hAnsi="Times New Roman" w:cs="Times New Roman"/>
            <w:noProof/>
            <w:color w:val="2E2E2E"/>
            <w:sz w:val="24"/>
            <w:szCs w:val="24"/>
            <w:shd w:val="clear" w:color="auto" w:fill="FFFFFF"/>
          </w:rPr>
          <w:fldChar w:fldCharType="end"/>
        </w:r>
        <w:r w:rsidR="00A0598C" w:rsidDel="00182A2F">
          <w:rPr>
            <w:rFonts w:ascii="Times New Roman" w:hAnsi="Times New Roman" w:cs="Times New Roman"/>
            <w:noProof/>
            <w:color w:val="2E2E2E"/>
            <w:sz w:val="24"/>
            <w:szCs w:val="24"/>
            <w:shd w:val="clear" w:color="auto" w:fill="FFFFFF"/>
          </w:rPr>
          <w:delText>)</w:delText>
        </w:r>
        <w:r w:rsidR="00A0598C" w:rsidDel="00182A2F">
          <w:rPr>
            <w:rFonts w:ascii="Times New Roman" w:hAnsi="Times New Roman" w:cs="Times New Roman"/>
            <w:color w:val="2E2E2E"/>
            <w:sz w:val="24"/>
            <w:szCs w:val="24"/>
            <w:shd w:val="clear" w:color="auto" w:fill="FFFFFF"/>
          </w:rPr>
          <w:fldChar w:fldCharType="end"/>
        </w:r>
        <w:r w:rsidRPr="00750EC4" w:rsidDel="00182A2F">
          <w:rPr>
            <w:rFonts w:ascii="Times New Roman" w:hAnsi="Times New Roman" w:cs="Times New Roman"/>
            <w:color w:val="2E2E2E"/>
            <w:sz w:val="24"/>
            <w:szCs w:val="24"/>
            <w:shd w:val="clear" w:color="auto" w:fill="FFFFFF"/>
          </w:rPr>
          <w:delText xml:space="preserve">. </w:delText>
        </w:r>
      </w:del>
      <w:del w:id="122" w:author="Alexey Shaytan" w:date="2015-08-30T08:57:00Z">
        <w:r w:rsidR="009963C9" w:rsidRPr="00750EC4" w:rsidDel="00014363">
          <w:rPr>
            <w:rFonts w:ascii="Times New Roman" w:hAnsi="Times New Roman" w:cs="Times New Roman"/>
            <w:color w:val="2E2E2E"/>
            <w:sz w:val="24"/>
            <w:szCs w:val="24"/>
            <w:shd w:val="clear" w:color="auto" w:fill="FFFFFF"/>
          </w:rPr>
          <w:delText xml:space="preserve">Nucleosomes may employ different sets of histone variants and post-translational modifications which may account for its functional variability and specificity. </w:delText>
        </w:r>
      </w:del>
      <w:r w:rsidR="009963C9" w:rsidRPr="00750EC4">
        <w:rPr>
          <w:rFonts w:ascii="Times New Roman" w:hAnsi="Times New Roman" w:cs="Times New Roman"/>
          <w:color w:val="2E2E2E"/>
          <w:sz w:val="24"/>
          <w:szCs w:val="24"/>
          <w:shd w:val="clear" w:color="auto" w:fill="FFFFFF"/>
        </w:rPr>
        <w:t xml:space="preserve">Recent data </w:t>
      </w:r>
      <w:del w:id="123" w:author="Alexey Shaytan" w:date="2015-08-30T08:57:00Z">
        <w:r w:rsidR="009963C9" w:rsidRPr="00750EC4" w:rsidDel="00014363">
          <w:rPr>
            <w:rFonts w:ascii="Times New Roman" w:hAnsi="Times New Roman" w:cs="Times New Roman"/>
            <w:color w:val="2E2E2E"/>
            <w:sz w:val="24"/>
            <w:szCs w:val="24"/>
            <w:shd w:val="clear" w:color="auto" w:fill="FFFFFF"/>
          </w:rPr>
          <w:delText xml:space="preserve">have been </w:delText>
        </w:r>
      </w:del>
      <w:r w:rsidR="009963C9" w:rsidRPr="00750EC4">
        <w:rPr>
          <w:rFonts w:ascii="Times New Roman" w:hAnsi="Times New Roman" w:cs="Times New Roman"/>
          <w:color w:val="2E2E2E"/>
          <w:sz w:val="24"/>
          <w:szCs w:val="24"/>
          <w:shd w:val="clear" w:color="auto" w:fill="FFFFFF"/>
        </w:rPr>
        <w:t xml:space="preserve">accumulating about the </w:t>
      </w:r>
      <w:del w:id="124" w:author="Alexey Shaytan" w:date="2015-08-30T09:02:00Z">
        <w:r w:rsidR="009963C9" w:rsidRPr="00750EC4" w:rsidDel="00014363">
          <w:rPr>
            <w:rFonts w:ascii="Times New Roman" w:hAnsi="Times New Roman" w:cs="Times New Roman"/>
            <w:color w:val="2E2E2E"/>
            <w:sz w:val="24"/>
            <w:szCs w:val="24"/>
            <w:shd w:val="clear" w:color="auto" w:fill="FFFFFF"/>
          </w:rPr>
          <w:delText>functionally</w:delText>
        </w:r>
      </w:del>
      <w:ins w:id="125" w:author="Alexey Shaytan" w:date="2015-08-30T09:02:00Z">
        <w:r w:rsidR="00014363">
          <w:rPr>
            <w:rFonts w:ascii="Times New Roman" w:hAnsi="Times New Roman" w:cs="Times New Roman"/>
            <w:color w:val="2E2E2E"/>
            <w:sz w:val="24"/>
            <w:szCs w:val="24"/>
            <w:shd w:val="clear" w:color="auto" w:fill="FFFFFF"/>
          </w:rPr>
          <w:t xml:space="preserve">role </w:t>
        </w:r>
      </w:ins>
      <w:ins w:id="126" w:author="Alexey Shaytan" w:date="2015-08-30T08:58:00Z">
        <w:r w:rsidR="00014363">
          <w:rPr>
            <w:rFonts w:ascii="Times New Roman" w:hAnsi="Times New Roman" w:cs="Times New Roman"/>
            <w:color w:val="2E2E2E"/>
            <w:sz w:val="24"/>
            <w:szCs w:val="24"/>
            <w:shd w:val="clear" w:color="auto" w:fill="FFFFFF"/>
          </w:rPr>
          <w:t>of</w:t>
        </w:r>
      </w:ins>
      <w:r w:rsidR="009963C9" w:rsidRPr="00750EC4">
        <w:rPr>
          <w:rFonts w:ascii="Times New Roman" w:hAnsi="Times New Roman" w:cs="Times New Roman"/>
          <w:color w:val="2E2E2E"/>
          <w:sz w:val="24"/>
          <w:szCs w:val="24"/>
          <w:shd w:val="clear" w:color="auto" w:fill="FFFFFF"/>
        </w:rPr>
        <w:t xml:space="preserve"> diverse histone </w:t>
      </w:r>
      <w:proofErr w:type="gramStart"/>
      <w:r w:rsidR="009963C9" w:rsidRPr="00750EC4">
        <w:rPr>
          <w:rFonts w:ascii="Times New Roman" w:hAnsi="Times New Roman" w:cs="Times New Roman"/>
          <w:color w:val="2E2E2E"/>
          <w:sz w:val="24"/>
          <w:szCs w:val="24"/>
          <w:shd w:val="clear" w:color="auto" w:fill="FFFFFF"/>
        </w:rPr>
        <w:t>variants,</w:t>
      </w:r>
      <w:proofErr w:type="gramEnd"/>
      <w:r w:rsidR="009963C9" w:rsidRPr="00750EC4">
        <w:rPr>
          <w:rFonts w:ascii="Times New Roman" w:hAnsi="Times New Roman" w:cs="Times New Roman"/>
          <w:color w:val="2E2E2E"/>
          <w:sz w:val="24"/>
          <w:szCs w:val="24"/>
          <w:shd w:val="clear" w:color="auto" w:fill="FFFFFF"/>
        </w:rPr>
        <w:t xml:space="preserve"> </w:t>
      </w:r>
      <w:ins w:id="127" w:author="Alexey Shaytan" w:date="2015-08-30T08:58:00Z">
        <w:r w:rsidR="00014363">
          <w:rPr>
            <w:rFonts w:ascii="Times New Roman" w:hAnsi="Times New Roman" w:cs="Times New Roman"/>
            <w:color w:val="2E2E2E"/>
            <w:sz w:val="24"/>
            <w:szCs w:val="24"/>
            <w:shd w:val="clear" w:color="auto" w:fill="FFFFFF"/>
          </w:rPr>
          <w:t xml:space="preserve">highlights striking functional links between variants and </w:t>
        </w:r>
      </w:ins>
      <w:ins w:id="128" w:author="Alexey Shaytan" w:date="2015-08-30T08:59:00Z">
        <w:r w:rsidR="00014363">
          <w:rPr>
            <w:rFonts w:ascii="Times New Roman" w:hAnsi="Times New Roman" w:cs="Times New Roman"/>
            <w:color w:val="2E2E2E"/>
            <w:sz w:val="24"/>
            <w:szCs w:val="24"/>
            <w:shd w:val="clear" w:color="auto" w:fill="FFFFFF"/>
          </w:rPr>
          <w:t>delicate regulation of organism development and functioning. S</w:t>
        </w:r>
      </w:ins>
      <w:del w:id="129" w:author="Alexey Shaytan" w:date="2015-08-30T08:59:00Z">
        <w:r w:rsidR="009963C9" w:rsidRPr="00750EC4" w:rsidDel="00014363">
          <w:rPr>
            <w:rFonts w:ascii="Times New Roman" w:hAnsi="Times New Roman" w:cs="Times New Roman"/>
            <w:color w:val="2E2E2E"/>
            <w:sz w:val="24"/>
            <w:szCs w:val="24"/>
            <w:shd w:val="clear" w:color="auto" w:fill="FFFFFF"/>
          </w:rPr>
          <w:delText>s</w:delText>
        </w:r>
      </w:del>
      <w:r w:rsidRPr="00750EC4">
        <w:rPr>
          <w:rFonts w:ascii="Times New Roman" w:hAnsi="Times New Roman" w:cs="Times New Roman"/>
          <w:color w:val="2E2E2E"/>
          <w:sz w:val="24"/>
          <w:szCs w:val="24"/>
          <w:shd w:val="clear" w:color="auto" w:fill="FFFFFF"/>
        </w:rPr>
        <w:t xml:space="preserve">ome of the </w:t>
      </w:r>
      <w:r w:rsidR="009963C9" w:rsidRPr="00750EC4">
        <w:rPr>
          <w:rFonts w:ascii="Times New Roman" w:hAnsi="Times New Roman" w:cs="Times New Roman"/>
          <w:color w:val="2E2E2E"/>
          <w:sz w:val="24"/>
          <w:szCs w:val="24"/>
          <w:shd w:val="clear" w:color="auto" w:fill="FFFFFF"/>
        </w:rPr>
        <w:t>most striking examples include</w:t>
      </w:r>
      <w:ins w:id="130" w:author="Alexey Shaytan" w:date="2015-08-30T08:59:00Z">
        <w:r w:rsidR="00014363">
          <w:rPr>
            <w:rFonts w:ascii="Times New Roman" w:hAnsi="Times New Roman" w:cs="Times New Roman"/>
            <w:color w:val="2E2E2E"/>
            <w:sz w:val="24"/>
            <w:szCs w:val="24"/>
            <w:shd w:val="clear" w:color="auto" w:fill="FFFFFF"/>
          </w:rPr>
          <w:t xml:space="preserve"> the importance of</w:t>
        </w:r>
      </w:ins>
      <w:r w:rsidRPr="00750EC4">
        <w:rPr>
          <w:rFonts w:ascii="Times New Roman" w:hAnsi="Times New Roman" w:cs="Times New Roman"/>
          <w:color w:val="2E2E2E"/>
          <w:sz w:val="24"/>
          <w:szCs w:val="24"/>
          <w:shd w:val="clear" w:color="auto" w:fill="FFFFFF"/>
        </w:rPr>
        <w:t xml:space="preserve"> H2A.Z </w:t>
      </w:r>
      <w:ins w:id="131" w:author="Alexey Shaytan" w:date="2015-08-30T09:00:00Z">
        <w:r w:rsidR="00014363">
          <w:rPr>
            <w:rFonts w:ascii="Times New Roman" w:hAnsi="Times New Roman" w:cs="Times New Roman"/>
            <w:color w:val="2E2E2E"/>
            <w:sz w:val="24"/>
            <w:szCs w:val="24"/>
            <w:shd w:val="clear" w:color="auto" w:fill="FFFFFF"/>
          </w:rPr>
          <w:t xml:space="preserve">histone exchange </w:t>
        </w:r>
      </w:ins>
      <w:del w:id="132" w:author="Alexey Shaytan" w:date="2015-08-30T09:00:00Z">
        <w:r w:rsidRPr="00750EC4" w:rsidDel="00014363">
          <w:rPr>
            <w:rFonts w:ascii="Times New Roman" w:hAnsi="Times New Roman" w:cs="Times New Roman"/>
            <w:color w:val="2E2E2E"/>
            <w:sz w:val="24"/>
            <w:szCs w:val="24"/>
            <w:shd w:val="clear" w:color="auto" w:fill="FFFFFF"/>
          </w:rPr>
          <w:delText>histone acetylation and</w:delText>
        </w:r>
        <w:r w:rsidR="009963C9" w:rsidRPr="00750EC4" w:rsidDel="00014363">
          <w:rPr>
            <w:rFonts w:ascii="Times New Roman" w:hAnsi="Times New Roman" w:cs="Times New Roman"/>
            <w:color w:val="2E2E2E"/>
            <w:sz w:val="24"/>
            <w:szCs w:val="24"/>
            <w:shd w:val="clear" w:color="auto" w:fill="FFFFFF"/>
          </w:rPr>
          <w:delText xml:space="preserve"> deposition </w:delText>
        </w:r>
      </w:del>
      <w:r w:rsidR="009963C9" w:rsidRPr="00750EC4">
        <w:rPr>
          <w:rFonts w:ascii="Times New Roman" w:hAnsi="Times New Roman" w:cs="Times New Roman"/>
          <w:color w:val="2E2E2E"/>
          <w:sz w:val="24"/>
          <w:szCs w:val="24"/>
          <w:shd w:val="clear" w:color="auto" w:fill="FFFFFF"/>
        </w:rPr>
        <w:t xml:space="preserve">in memory </w:t>
      </w:r>
      <w:ins w:id="133" w:author="Alexey Shaytan" w:date="2015-08-30T09:00:00Z">
        <w:r w:rsidR="00014363">
          <w:rPr>
            <w:rFonts w:ascii="Times New Roman" w:hAnsi="Times New Roman" w:cs="Times New Roman"/>
            <w:color w:val="2E2E2E"/>
            <w:sz w:val="24"/>
            <w:szCs w:val="24"/>
            <w:shd w:val="clear" w:color="auto" w:fill="FFFFFF"/>
          </w:rPr>
          <w:t>consolidation</w:t>
        </w:r>
      </w:ins>
      <w:r w:rsidR="00014363">
        <w:rPr>
          <w:rFonts w:ascii="Times New Roman" w:hAnsi="Times New Roman" w:cs="Times New Roman"/>
          <w:color w:val="2E2E2E"/>
          <w:sz w:val="24"/>
          <w:szCs w:val="24"/>
          <w:shd w:val="clear" w:color="auto" w:fill="FFFFFF"/>
        </w:rPr>
        <w:fldChar w:fldCharType="begin"/>
      </w:r>
      <w:r w:rsidR="00014363">
        <w:rPr>
          <w:rFonts w:ascii="Times New Roman" w:hAnsi="Times New Roman" w:cs="Times New Roman"/>
          <w:color w:val="2E2E2E"/>
          <w:sz w:val="24"/>
          <w:szCs w:val="24"/>
          <w:shd w:val="clear" w:color="auto" w:fill="FFFFFF"/>
        </w:rPr>
        <w:instrText xml:space="preserve"> ADDIN EN.CITE &lt;EndNote&gt;&lt;Cite&gt;&lt;Author&gt;Zovkic&lt;/Author&gt;&lt;Year&gt;2014&lt;/Year&gt;&lt;RecNum&gt;2645&lt;/RecNum&gt;&lt;DisplayText&gt;(9)&lt;/DisplayText&gt;&lt;record&gt;&lt;rec-number&gt;2645&lt;/rec-number&gt;&lt;foreign-keys&gt;&lt;key app="EN" db-id="afa0xxa04prfpvex0v0v00xhxzppxf5ss0et"&gt;2645&lt;/key&gt;&lt;/foreign-keys&gt;&lt;ref-type name="Journal Article"&gt;17&lt;/ref-type&gt;&lt;contributors&gt;&lt;authors&gt;&lt;author&gt;Zovkic, I. B.&lt;/author&gt;&lt;author&gt;Paulukaitis, B. S.&lt;/author&gt;&lt;author&gt;Day, J. J.&lt;/author&gt;&lt;author&gt;Etikala, D. M.&lt;/author&gt;&lt;author&gt;Sweatt, J. D.&lt;/author&gt;&lt;/authors&gt;&lt;/contributors&gt;&lt;auth-address&gt;Department of Neurobiology and Evelyn F. McKnight Brain Institute, University of Alabama at Birmingham, Birmingham, Alabama 35294, USA.&lt;/auth-address&gt;&lt;titles&gt;&lt;title&gt;Histone H2A.Z subunit exchange controls consolidation of recent and remote memory&lt;/title&gt;&lt;secondary-title&gt;Nature&lt;/secondary-title&gt;&lt;alt-title&gt;Nature&lt;/alt-title&gt;&lt;/titles&gt;&lt;periodical&gt;&lt;full-title&gt;Nature&lt;/full-title&gt;&lt;abbr-1&gt;Nature&lt;/abbr-1&gt;&lt;/periodical&gt;&lt;alt-periodical&gt;&lt;full-title&gt;Nature&lt;/full-title&gt;&lt;abbr-1&gt;Nature&lt;/abbr-1&gt;&lt;/alt-periodical&gt;&lt;edition&gt;2014/09/16&lt;/edition&gt;&lt;dates&gt;&lt;year&gt;2014&lt;/year&gt;&lt;pub-dates&gt;&lt;date&gt;Sep 14&lt;/date&gt;&lt;/pub-dates&gt;&lt;/dates&gt;&lt;isbn&gt;1476-4687 (Electronic)&amp;#xD;0028-0836 (Linking)&lt;/isbn&gt;&lt;accession-num&gt;25219850&lt;/accession-num&gt;&lt;urls&gt;&lt;/urls&gt;&lt;electronic-resource-num&gt;10.1038/nature13707&lt;/electronic-resource-num&gt;&lt;remote-database-provider&gt;NLM&lt;/remote-database-provider&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014363">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"_ENREF_9" \o "Zovkic, 2014 #2645"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9</w:t>
      </w:r>
      <w:r w:rsidR="001D0013">
        <w:rPr>
          <w:rFonts w:ascii="Times New Roman" w:hAnsi="Times New Roman" w:cs="Times New Roman"/>
          <w:noProof/>
          <w:color w:val="2E2E2E"/>
          <w:sz w:val="24"/>
          <w:szCs w:val="24"/>
          <w:shd w:val="clear" w:color="auto" w:fill="FFFFFF"/>
        </w:rPr>
        <w:fldChar w:fldCharType="end"/>
      </w:r>
      <w:r w:rsidR="00014363">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ins w:id="134" w:author="Alexey Shaytan" w:date="2015-08-30T09:00:00Z">
        <w:r w:rsidR="00014363">
          <w:rPr>
            <w:rFonts w:ascii="Times New Roman" w:hAnsi="Times New Roman" w:cs="Times New Roman"/>
            <w:color w:val="2E2E2E"/>
            <w:sz w:val="24"/>
            <w:szCs w:val="24"/>
            <w:shd w:val="clear" w:color="auto" w:fill="FFFFFF"/>
          </w:rPr>
          <w:t xml:space="preserve"> </w:t>
        </w:r>
      </w:ins>
      <w:del w:id="135" w:author="Alexey Shaytan" w:date="2015-08-30T09:00:00Z">
        <w:r w:rsidR="009963C9" w:rsidRPr="00750EC4" w:rsidDel="00014363">
          <w:rPr>
            <w:rFonts w:ascii="Times New Roman" w:hAnsi="Times New Roman" w:cs="Times New Roman"/>
            <w:color w:val="2E2E2E"/>
            <w:sz w:val="24"/>
            <w:szCs w:val="24"/>
            <w:shd w:val="clear" w:color="auto" w:fill="FFFFFF"/>
          </w:rPr>
          <w:delText xml:space="preserve">formation </w:delText>
        </w:r>
      </w:del>
      <w:r w:rsidR="009963C9" w:rsidRPr="00750EC4">
        <w:rPr>
          <w:rFonts w:ascii="Times New Roman" w:hAnsi="Times New Roman" w:cs="Times New Roman"/>
          <w:color w:val="2E2E2E"/>
          <w:sz w:val="24"/>
          <w:szCs w:val="24"/>
          <w:shd w:val="clear" w:color="auto" w:fill="FFFFFF"/>
        </w:rPr>
        <w:t>and</w:t>
      </w:r>
      <w:r w:rsidRPr="00750EC4">
        <w:rPr>
          <w:rFonts w:ascii="Times New Roman" w:hAnsi="Times New Roman" w:cs="Times New Roman"/>
          <w:color w:val="2E2E2E"/>
          <w:sz w:val="24"/>
          <w:szCs w:val="24"/>
          <w:shd w:val="clear" w:color="auto" w:fill="FFFFFF"/>
        </w:rPr>
        <w:t xml:space="preserve"> modulation of olfactory neurons life span by histone v</w:t>
      </w:r>
      <w:r w:rsidR="009963C9" w:rsidRPr="00750EC4">
        <w:rPr>
          <w:rFonts w:ascii="Times New Roman" w:hAnsi="Times New Roman" w:cs="Times New Roman"/>
          <w:color w:val="2E2E2E"/>
          <w:sz w:val="24"/>
          <w:szCs w:val="24"/>
          <w:shd w:val="clear" w:color="auto" w:fill="FFFFFF"/>
        </w:rPr>
        <w:t>ariant H2B.E</w:t>
      </w:r>
      <w:ins w:id="136" w:author="Alexey Shaytan" w:date="2015-08-30T09:02:00Z">
        <w:r w:rsidR="00014363">
          <w:rPr>
            <w:rFonts w:ascii="Times New Roman" w:hAnsi="Times New Roman" w:cs="Times New Roman"/>
            <w:color w:val="2E2E2E"/>
            <w:sz w:val="24"/>
            <w:szCs w:val="24"/>
            <w:shd w:val="clear" w:color="auto" w:fill="FFFFFF"/>
          </w:rPr>
          <w:t xml:space="preserve"> in mice</w:t>
        </w:r>
      </w:ins>
      <w:r w:rsidR="00014363">
        <w:rPr>
          <w:rFonts w:ascii="Times New Roman" w:hAnsi="Times New Roman" w:cs="Times New Roman"/>
          <w:color w:val="2E2E2E"/>
          <w:sz w:val="24"/>
          <w:szCs w:val="24"/>
          <w:shd w:val="clear" w:color="auto" w:fill="FFFFFF"/>
        </w:rPr>
        <w:fldChar w:fldCharType="begin"/>
      </w:r>
      <w:r w:rsidR="00014363">
        <w:rPr>
          <w:rFonts w:ascii="Times New Roman" w:hAnsi="Times New Roman" w:cs="Times New Roman"/>
          <w:color w:val="2E2E2E"/>
          <w:sz w:val="24"/>
          <w:szCs w:val="24"/>
          <w:shd w:val="clear" w:color="auto" w:fill="FFFFFF"/>
        </w:rPr>
        <w:instrText xml:space="preserve"> ADDIN EN.CITE &lt;EndNote&gt;&lt;Cite&gt;&lt;Author&gt;Santoro&lt;/Author&gt;&lt;Year&gt;2012&lt;/Year&gt;&lt;RecNum&gt;2358&lt;/RecNum&gt;&lt;DisplayText&gt;(10)&lt;/DisplayText&gt;&lt;record&gt;&lt;rec-number&gt;2358&lt;/rec-number&gt;&lt;foreign-keys&gt;&lt;key app="EN" db-id="afa0xxa04prfpvex0v0v00xhxzppxf5ss0et"&gt;2358&lt;/key&gt;&lt;/foreign-keys&gt;&lt;ref-type name="Journal Article"&gt;17&lt;/ref-type&gt;&lt;contributors&gt;&lt;authors&gt;&lt;author&gt;Santoro, S. W.&lt;/author&gt;&lt;author&gt;Dulac, C.&lt;/author&gt;&lt;/authors&gt;&lt;/contributors&gt;&lt;auth-address&gt;Howard Hughes Medical Institute, Department of Molecular and Cellular Biology , Harvard University , Cambridge , United States.&lt;/auth-address&gt;&lt;titles&gt;&lt;title&gt;The activity-dependent histone variant H2BE modulates the life span of olfactory neurons&lt;/title&gt;&lt;secondary-title&gt;Elife&lt;/secondary-title&gt;&lt;alt-title&gt;eLife&lt;/alt-title&gt;&lt;/titles&gt;&lt;periodical&gt;&lt;full-title&gt;Elife&lt;/full-title&gt;&lt;abbr-1&gt;eLife&lt;/abbr-1&gt;&lt;/periodical&gt;&lt;alt-periodical&gt;&lt;full-title&gt;Elife&lt;/full-title&gt;&lt;abbr-1&gt;eLife&lt;/abbr-1&gt;&lt;/alt-periodical&gt;&lt;pages&gt;e00070&lt;/pages&gt;&lt;volume&gt;1&lt;/volume&gt;&lt;edition&gt;2012/12/15&lt;/edition&gt;&lt;dates&gt;&lt;year&gt;2012&lt;/year&gt;&lt;/dates&gt;&lt;isbn&gt;2050-084X (Electronic)&amp;#xD;2050-084X (Linking)&lt;/isbn&gt;&lt;accession-num&gt;23240083&lt;/accession-num&gt;&lt;label&gt;H2B.E&lt;/label&gt;&lt;urls&gt;&lt;related-urls&gt;&lt;url&gt;http://elifesciences.org/content/elife/1/e00070.full.pdf&lt;/url&gt;&lt;/related-urls&gt;&lt;/urls&gt;&lt;custom2&gt;PMC3510456&lt;/custom2&gt;&lt;electronic-resource-num&gt;10.7554/eLife.00070&lt;/electronic-resource-num&gt;&lt;remote-database-provider&gt;NLM&lt;/remote-database-provider&gt;&lt;research-notes&gt;* H2B.E is a newly characterized replication-independent histone variant found to be expressed in olfactory neurons of mice. The H2B.E expression anticorrelates with sensory activity and cellular life span, suggesting that it is used in adaptation of olfactory receptors population to the environment.&lt;/research-notes&gt;&lt;language&gt;eng&lt;/language&gt;&lt;/record&gt;&lt;/Cite&gt;&lt;/EndNote&gt;</w:instrText>
      </w:r>
      <w:r w:rsidR="00014363">
        <w:rPr>
          <w:rFonts w:ascii="Times New Roman" w:hAnsi="Times New Roman" w:cs="Times New Roman"/>
          <w:color w:val="2E2E2E"/>
          <w:sz w:val="24"/>
          <w:szCs w:val="24"/>
          <w:shd w:val="clear" w:color="auto" w:fill="FFFFFF"/>
        </w:rPr>
        <w:fldChar w:fldCharType="separate"/>
      </w:r>
      <w:r w:rsidR="00014363">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"_ENREF_10" \o "Santoro, 2012 #2358"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10</w:t>
      </w:r>
      <w:r w:rsidR="001D0013">
        <w:rPr>
          <w:rFonts w:ascii="Times New Roman" w:hAnsi="Times New Roman" w:cs="Times New Roman"/>
          <w:noProof/>
          <w:color w:val="2E2E2E"/>
          <w:sz w:val="24"/>
          <w:szCs w:val="24"/>
          <w:shd w:val="clear" w:color="auto" w:fill="FFFFFF"/>
        </w:rPr>
        <w:fldChar w:fldCharType="end"/>
      </w:r>
      <w:r w:rsidR="00014363">
        <w:rPr>
          <w:rFonts w:ascii="Times New Roman" w:hAnsi="Times New Roman" w:cs="Times New Roman"/>
          <w:noProof/>
          <w:color w:val="2E2E2E"/>
          <w:sz w:val="24"/>
          <w:szCs w:val="24"/>
          <w:shd w:val="clear" w:color="auto" w:fill="FFFFFF"/>
        </w:rPr>
        <w:t>)</w:t>
      </w:r>
      <w:r w:rsidR="00014363">
        <w:rPr>
          <w:rFonts w:ascii="Times New Roman" w:hAnsi="Times New Roman" w:cs="Times New Roman"/>
          <w:color w:val="2E2E2E"/>
          <w:sz w:val="24"/>
          <w:szCs w:val="24"/>
          <w:shd w:val="clear" w:color="auto" w:fill="FFFFFF"/>
        </w:rPr>
        <w:fldChar w:fldCharType="end"/>
      </w:r>
      <w:r w:rsidR="009963C9" w:rsidRPr="00750EC4">
        <w:rPr>
          <w:rFonts w:ascii="Times New Roman" w:hAnsi="Times New Roman" w:cs="Times New Roman"/>
          <w:color w:val="2E2E2E"/>
          <w:sz w:val="24"/>
          <w:szCs w:val="24"/>
          <w:shd w:val="clear" w:color="auto" w:fill="FFFFFF"/>
        </w:rPr>
        <w:t>.</w:t>
      </w:r>
      <w:r w:rsidRPr="00750EC4">
        <w:rPr>
          <w:rFonts w:ascii="Times New Roman" w:hAnsi="Times New Roman" w:cs="Times New Roman"/>
          <w:color w:val="2E2E2E"/>
          <w:sz w:val="24"/>
          <w:szCs w:val="24"/>
          <w:shd w:val="clear" w:color="auto" w:fill="FFFFFF"/>
        </w:rPr>
        <w:t xml:space="preserve"> </w:t>
      </w:r>
    </w:p>
    <w:p w14:paraId="2A8371D6" w14:textId="1B4A78E7" w:rsidR="009963C9" w:rsidRPr="00750EC4" w:rsidDel="00182A2F" w:rsidRDefault="004A071B" w:rsidP="00003CF5">
      <w:pPr>
        <w:spacing w:after="240" w:line="384" w:lineRule="atLeast"/>
        <w:ind w:firstLine="720"/>
        <w:jc w:val="both"/>
        <w:rPr>
          <w:rFonts w:ascii="Times New Roman" w:hAnsi="Times New Roman" w:cs="Times New Roman"/>
          <w:sz w:val="24"/>
          <w:szCs w:val="24"/>
        </w:rPr>
        <w:pPrChange w:id="137" w:author="Alexey Shaytan" w:date="2015-08-31T16:39:00Z">
          <w:pPr>
            <w:spacing w:after="240" w:line="384" w:lineRule="atLeast"/>
            <w:ind w:firstLine="720"/>
          </w:pPr>
        </w:pPrChange>
      </w:pPr>
      <w:moveFromRangeStart w:id="138" w:author="Alexey Shaytan" w:date="2015-08-30T08:52:00Z" w:name="move302544058"/>
      <w:moveFrom w:id="139" w:author="Alexey Shaytan" w:date="2015-08-30T08:52:00Z">
        <w:r w:rsidRPr="00750EC4" w:rsidDel="00182A2F">
          <w:rPr>
            <w:rFonts w:ascii="Times New Roman" w:hAnsi="Times New Roman" w:cs="Times New Roman"/>
            <w:color w:val="2E2E2E"/>
            <w:sz w:val="24"/>
            <w:szCs w:val="24"/>
            <w:shd w:val="clear" w:color="auto" w:fill="FFFFFF"/>
          </w:rPr>
          <w:lastRenderedPageBreak/>
          <w:t>Classification of histones is a daunting task. They</w:t>
        </w:r>
        <w:r w:rsidR="00512A88" w:rsidRPr="00750EC4" w:rsidDel="00182A2F">
          <w:rPr>
            <w:rFonts w:ascii="Times New Roman" w:hAnsi="Times New Roman" w:cs="Times New Roman"/>
            <w:color w:val="2E2E2E"/>
            <w:sz w:val="24"/>
            <w:szCs w:val="24"/>
            <w:shd w:val="clear" w:color="auto" w:fill="FFFFFF"/>
          </w:rPr>
          <w:t xml:space="preserve"> are </w:t>
        </w:r>
        <w:r w:rsidRPr="00750EC4" w:rsidDel="00182A2F">
          <w:rPr>
            <w:rFonts w:ascii="Times New Roman" w:hAnsi="Times New Roman" w:cs="Times New Roman"/>
            <w:color w:val="2E2E2E"/>
            <w:sz w:val="24"/>
            <w:szCs w:val="24"/>
            <w:shd w:val="clear" w:color="auto" w:fill="FFFFFF"/>
          </w:rPr>
          <w:t xml:space="preserve">usually </w:t>
        </w:r>
        <w:r w:rsidR="00512A88" w:rsidRPr="00750EC4" w:rsidDel="00182A2F">
          <w:rPr>
            <w:rFonts w:ascii="Times New Roman" w:hAnsi="Times New Roman" w:cs="Times New Roman"/>
            <w:color w:val="2E2E2E"/>
            <w:sz w:val="24"/>
            <w:szCs w:val="24"/>
            <w:shd w:val="clear" w:color="auto" w:fill="FFFFFF"/>
          </w:rPr>
          <w:t>subdivide</w:t>
        </w:r>
        <w:r w:rsidRPr="00750EC4" w:rsidDel="00182A2F">
          <w:rPr>
            <w:rFonts w:ascii="Times New Roman" w:hAnsi="Times New Roman" w:cs="Times New Roman"/>
            <w:color w:val="2E2E2E"/>
            <w:sz w:val="24"/>
            <w:szCs w:val="24"/>
            <w:shd w:val="clear" w:color="auto" w:fill="FFFFFF"/>
          </w:rPr>
          <w:t>d</w:t>
        </w:r>
        <w:r w:rsidR="009963C9" w:rsidRPr="00750EC4" w:rsidDel="00182A2F">
          <w:rPr>
            <w:rFonts w:ascii="Times New Roman" w:hAnsi="Times New Roman" w:cs="Times New Roman"/>
            <w:color w:val="2E2E2E"/>
            <w:sz w:val="24"/>
            <w:szCs w:val="24"/>
            <w:shd w:val="clear" w:color="auto" w:fill="FFFFFF"/>
          </w:rPr>
          <w:t xml:space="preserve"> into canonical replication-dependent </w:t>
        </w:r>
        <w:r w:rsidR="00512A88" w:rsidRPr="00750EC4" w:rsidDel="00182A2F">
          <w:rPr>
            <w:rFonts w:ascii="Times New Roman" w:hAnsi="Times New Roman" w:cs="Times New Roman"/>
            <w:color w:val="2E2E2E"/>
            <w:sz w:val="24"/>
            <w:szCs w:val="24"/>
            <w:shd w:val="clear" w:color="auto" w:fill="FFFFFF"/>
          </w:rPr>
          <w:t>histones that are expressed during the S-phase of cell cycle</w:t>
        </w:r>
        <w:r w:rsidR="009963C9" w:rsidRPr="00750EC4" w:rsidDel="00182A2F">
          <w:rPr>
            <w:rFonts w:ascii="Times New Roman" w:hAnsi="Times New Roman" w:cs="Times New Roman"/>
            <w:color w:val="2E2E2E"/>
            <w:sz w:val="24"/>
            <w:szCs w:val="24"/>
            <w:shd w:val="clear" w:color="auto" w:fill="FFFFFF"/>
          </w:rPr>
          <w:t xml:space="preserve"> and replication-independent histone variants, constitutively expressed during cell cycle. </w:t>
        </w:r>
        <w:r w:rsidR="00512A88" w:rsidRPr="00750EC4" w:rsidDel="00182A2F">
          <w:rPr>
            <w:rFonts w:ascii="Times New Roman" w:hAnsi="Times New Roman" w:cs="Times New Roman"/>
            <w:color w:val="2E2E2E"/>
            <w:sz w:val="24"/>
            <w:szCs w:val="24"/>
            <w:shd w:val="clear" w:color="auto" w:fill="FFFFFF"/>
          </w:rPr>
          <w:t>Typically</w:t>
        </w:r>
        <w:r w:rsidR="009963C9" w:rsidRPr="00750EC4" w:rsidDel="00182A2F">
          <w:rPr>
            <w:rFonts w:ascii="Times New Roman" w:hAnsi="Times New Roman" w:cs="Times New Roman"/>
            <w:color w:val="2E2E2E"/>
            <w:sz w:val="24"/>
            <w:szCs w:val="24"/>
            <w:shd w:val="clear" w:color="auto" w:fill="FFFFFF"/>
          </w:rPr>
          <w:t xml:space="preserve"> genes </w:t>
        </w:r>
        <w:r w:rsidR="00512A88" w:rsidRPr="00750EC4" w:rsidDel="00182A2F">
          <w:rPr>
            <w:rFonts w:ascii="Times New Roman" w:hAnsi="Times New Roman" w:cs="Times New Roman"/>
            <w:color w:val="2E2E2E"/>
            <w:sz w:val="24"/>
            <w:szCs w:val="24"/>
            <w:shd w:val="clear" w:color="auto" w:fill="FFFFFF"/>
          </w:rPr>
          <w:t xml:space="preserve">encoding canonical histones </w:t>
        </w:r>
        <w:r w:rsidR="009963C9" w:rsidRPr="00750EC4" w:rsidDel="00182A2F">
          <w:rPr>
            <w:rFonts w:ascii="Times New Roman" w:hAnsi="Times New Roman" w:cs="Times New Roman"/>
            <w:color w:val="2E2E2E"/>
            <w:sz w:val="24"/>
            <w:szCs w:val="24"/>
            <w:shd w:val="clear" w:color="auto" w:fill="FFFFFF"/>
          </w:rPr>
          <w:t xml:space="preserve">are </w:t>
        </w:r>
        <w:r w:rsidR="00512A88" w:rsidRPr="00750EC4" w:rsidDel="00182A2F">
          <w:rPr>
            <w:rFonts w:ascii="Times New Roman" w:hAnsi="Times New Roman" w:cs="Times New Roman"/>
            <w:color w:val="2E2E2E"/>
            <w:sz w:val="24"/>
            <w:szCs w:val="24"/>
            <w:shd w:val="clear" w:color="auto" w:fill="FFFFFF"/>
          </w:rPr>
          <w:t xml:space="preserve">clustered in DNA </w:t>
        </w:r>
        <w:r w:rsidR="009963C9" w:rsidRPr="00750EC4" w:rsidDel="00182A2F">
          <w:rPr>
            <w:rFonts w:ascii="Times New Roman" w:hAnsi="Times New Roman" w:cs="Times New Roman"/>
            <w:color w:val="2E2E2E"/>
            <w:sz w:val="24"/>
            <w:szCs w:val="24"/>
            <w:shd w:val="clear" w:color="auto" w:fill="FFFFFF"/>
          </w:rPr>
          <w:t xml:space="preserve">and </w:t>
        </w:r>
        <w:r w:rsidR="00512A88" w:rsidRPr="00750EC4" w:rsidDel="00182A2F">
          <w:rPr>
            <w:rFonts w:ascii="Times New Roman" w:hAnsi="Times New Roman" w:cs="Times New Roman"/>
            <w:color w:val="2E2E2E"/>
            <w:sz w:val="24"/>
            <w:szCs w:val="24"/>
            <w:shd w:val="clear" w:color="auto" w:fill="FFFFFF"/>
          </w:rPr>
          <w:t xml:space="preserve">employ </w:t>
        </w:r>
        <w:r w:rsidR="009963C9" w:rsidRPr="00750EC4" w:rsidDel="00182A2F">
          <w:rPr>
            <w:rFonts w:ascii="Times New Roman" w:hAnsi="Times New Roman" w:cs="Times New Roman"/>
            <w:color w:val="2E2E2E"/>
            <w:sz w:val="24"/>
            <w:szCs w:val="24"/>
            <w:shd w:val="clear" w:color="auto" w:fill="FFFFFF"/>
          </w:rPr>
          <w:t xml:space="preserve">specific type of regulation at the RNA level with a stem loop </w:t>
        </w:r>
        <w:r w:rsidR="00512A88" w:rsidRPr="00750EC4" w:rsidDel="00182A2F">
          <w:rPr>
            <w:rFonts w:ascii="Times New Roman" w:hAnsi="Times New Roman" w:cs="Times New Roman"/>
            <w:color w:val="2E2E2E"/>
            <w:sz w:val="24"/>
            <w:szCs w:val="24"/>
            <w:shd w:val="clear" w:color="auto" w:fill="FFFFFF"/>
          </w:rPr>
          <w:t>structure instead of polyA tail</w:t>
        </w:r>
        <w:r w:rsidR="009963C9" w:rsidRPr="00750EC4" w:rsidDel="00182A2F">
          <w:rPr>
            <w:rFonts w:ascii="Times New Roman" w:hAnsi="Times New Roman" w:cs="Times New Roman"/>
            <w:color w:val="2E2E2E"/>
            <w:sz w:val="24"/>
            <w:szCs w:val="24"/>
            <w:shd w:val="clear" w:color="auto" w:fill="FFFFFF"/>
          </w:rPr>
          <w:t xml:space="preserve">. </w:t>
        </w:r>
        <w:r w:rsidR="00512A88" w:rsidRPr="00750EC4" w:rsidDel="00182A2F">
          <w:rPr>
            <w:rFonts w:ascii="Times New Roman" w:hAnsi="Times New Roman" w:cs="Times New Roman"/>
            <w:color w:val="2E2E2E"/>
            <w:sz w:val="24"/>
            <w:szCs w:val="24"/>
            <w:shd w:val="clear" w:color="auto" w:fill="FFFFFF"/>
          </w:rPr>
          <w:t xml:space="preserve">On the other hand, genes encoding </w:t>
        </w:r>
        <w:r w:rsidR="009963C9" w:rsidRPr="00750EC4" w:rsidDel="00182A2F">
          <w:rPr>
            <w:rFonts w:ascii="Times New Roman" w:hAnsi="Times New Roman" w:cs="Times New Roman"/>
            <w:color w:val="2E2E2E"/>
            <w:sz w:val="24"/>
            <w:szCs w:val="24"/>
            <w:shd w:val="clear" w:color="auto" w:fill="FFFFFF"/>
          </w:rPr>
          <w:t xml:space="preserve">histone variants are </w:t>
        </w:r>
        <w:r w:rsidR="00512A88" w:rsidRPr="00750EC4" w:rsidDel="00182A2F">
          <w:rPr>
            <w:rFonts w:ascii="Times New Roman" w:hAnsi="Times New Roman" w:cs="Times New Roman"/>
            <w:color w:val="2E2E2E"/>
            <w:sz w:val="24"/>
            <w:szCs w:val="24"/>
            <w:shd w:val="clear" w:color="auto" w:fill="FFFFFF"/>
          </w:rPr>
          <w:t xml:space="preserve">usually not clustered </w:t>
        </w:r>
        <w:r w:rsidR="009963C9" w:rsidRPr="00750EC4" w:rsidDel="00182A2F">
          <w:rPr>
            <w:rFonts w:ascii="Times New Roman" w:hAnsi="Times New Roman" w:cs="Times New Roman"/>
            <w:color w:val="2E2E2E"/>
            <w:sz w:val="24"/>
            <w:szCs w:val="24"/>
            <w:shd w:val="clear" w:color="auto" w:fill="FFFFFF"/>
          </w:rPr>
          <w:t>and are re</w:t>
        </w:r>
        <w:r w:rsidR="00512A88" w:rsidRPr="00750EC4" w:rsidDel="00182A2F">
          <w:rPr>
            <w:rFonts w:ascii="Times New Roman" w:hAnsi="Times New Roman" w:cs="Times New Roman"/>
            <w:color w:val="2E2E2E"/>
            <w:sz w:val="24"/>
            <w:szCs w:val="24"/>
            <w:shd w:val="clear" w:color="auto" w:fill="FFFFFF"/>
          </w:rPr>
          <w:t>gulated similar to normal genes</w:t>
        </w:r>
        <w:r w:rsidR="009963C9" w:rsidRPr="00750EC4" w:rsidDel="00182A2F">
          <w:rPr>
            <w:rFonts w:ascii="Times New Roman" w:hAnsi="Times New Roman" w:cs="Times New Roman"/>
            <w:color w:val="2E2E2E"/>
            <w:sz w:val="24"/>
            <w:szCs w:val="24"/>
            <w:shd w:val="clear" w:color="auto" w:fill="FFFFFF"/>
          </w:rPr>
          <w:t xml:space="preserve">. </w:t>
        </w:r>
        <w:r w:rsidR="00512A88" w:rsidRPr="00750EC4" w:rsidDel="00182A2F">
          <w:rPr>
            <w:rFonts w:ascii="Times New Roman" w:hAnsi="Times New Roman" w:cs="Times New Roman"/>
            <w:color w:val="2E2E2E"/>
            <w:sz w:val="24"/>
            <w:szCs w:val="24"/>
            <w:shd w:val="clear" w:color="auto" w:fill="FFFFFF"/>
          </w:rPr>
          <w:t>Remarkably</w:t>
        </w:r>
        <w:r w:rsidR="009963C9" w:rsidRPr="00750EC4" w:rsidDel="00182A2F">
          <w:rPr>
            <w:rFonts w:ascii="Times New Roman" w:hAnsi="Times New Roman" w:cs="Times New Roman"/>
            <w:color w:val="2E2E2E"/>
            <w:sz w:val="24"/>
            <w:szCs w:val="24"/>
            <w:shd w:val="clear" w:color="auto" w:fill="FFFFFF"/>
          </w:rPr>
          <w:t>,</w:t>
        </w:r>
        <w:r w:rsidR="00512A88" w:rsidRPr="00750EC4" w:rsidDel="00182A2F">
          <w:rPr>
            <w:rFonts w:ascii="Times New Roman" w:hAnsi="Times New Roman" w:cs="Times New Roman"/>
            <w:color w:val="2E2E2E"/>
            <w:sz w:val="24"/>
            <w:szCs w:val="24"/>
            <w:shd w:val="clear" w:color="auto" w:fill="FFFFFF"/>
          </w:rPr>
          <w:t xml:space="preserve"> more complex organisms have a higher </w:t>
        </w:r>
        <w:r w:rsidR="009963C9" w:rsidRPr="00750EC4" w:rsidDel="00182A2F">
          <w:rPr>
            <w:rFonts w:ascii="Times New Roman" w:hAnsi="Times New Roman" w:cs="Times New Roman"/>
            <w:color w:val="2E2E2E"/>
            <w:sz w:val="24"/>
            <w:szCs w:val="24"/>
            <w:shd w:val="clear" w:color="auto" w:fill="FFFFFF"/>
          </w:rPr>
          <w:t xml:space="preserve">number of histone variants providing </w:t>
        </w:r>
        <w:r w:rsidR="00512A88" w:rsidRPr="00750EC4" w:rsidDel="00182A2F">
          <w:rPr>
            <w:rFonts w:ascii="Times New Roman" w:hAnsi="Times New Roman" w:cs="Times New Roman"/>
            <w:color w:val="2E2E2E"/>
            <w:sz w:val="24"/>
            <w:szCs w:val="24"/>
            <w:shd w:val="clear" w:color="auto" w:fill="FFFFFF"/>
          </w:rPr>
          <w:t xml:space="preserve">a variety of different functions. </w:t>
        </w:r>
      </w:moveFrom>
    </w:p>
    <w:moveFromRangeEnd w:id="138"/>
    <w:p w14:paraId="0FB2E1BB" w14:textId="7CA6CC7A" w:rsidR="009D3F51" w:rsidRPr="00750EC4" w:rsidRDefault="00217356" w:rsidP="00003CF5">
      <w:pPr>
        <w:spacing w:after="240" w:line="384" w:lineRule="atLeast"/>
        <w:ind w:firstLine="720"/>
        <w:jc w:val="both"/>
        <w:rPr>
          <w:rFonts w:ascii="Times New Roman" w:eastAsia="Times New Roman" w:hAnsi="Times New Roman" w:cs="Times New Roman"/>
          <w:color w:val="333333"/>
          <w:sz w:val="24"/>
          <w:szCs w:val="24"/>
        </w:rPr>
        <w:pPrChange w:id="140" w:author="Alexey Shaytan" w:date="2015-08-31T16:39:00Z">
          <w:pPr>
            <w:spacing w:after="240" w:line="384" w:lineRule="atLeast"/>
            <w:ind w:firstLine="720"/>
          </w:pPr>
        </w:pPrChange>
      </w:pPr>
      <w:r w:rsidRPr="00750EC4">
        <w:rPr>
          <w:rFonts w:ascii="Times New Roman" w:eastAsia="Times New Roman" w:hAnsi="Times New Roman" w:cs="Times New Roman"/>
          <w:color w:val="333333"/>
          <w:sz w:val="24"/>
          <w:szCs w:val="24"/>
        </w:rPr>
        <w:t xml:space="preserve">Each </w:t>
      </w:r>
      <w:r w:rsidR="00AD5CE3" w:rsidRPr="00750EC4">
        <w:rPr>
          <w:rFonts w:ascii="Times New Roman" w:eastAsia="Times New Roman" w:hAnsi="Times New Roman" w:cs="Times New Roman"/>
          <w:color w:val="333333"/>
          <w:sz w:val="24"/>
          <w:szCs w:val="24"/>
        </w:rPr>
        <w:t>histone var</w:t>
      </w:r>
      <w:r w:rsidRPr="00750EC4">
        <w:rPr>
          <w:rFonts w:ascii="Times New Roman" w:eastAsia="Times New Roman" w:hAnsi="Times New Roman" w:cs="Times New Roman"/>
          <w:color w:val="333333"/>
          <w:sz w:val="24"/>
          <w:szCs w:val="24"/>
        </w:rPr>
        <w:t>i</w:t>
      </w:r>
      <w:r w:rsidR="00AD5CE3" w:rsidRPr="00750EC4">
        <w:rPr>
          <w:rFonts w:ascii="Times New Roman" w:eastAsia="Times New Roman" w:hAnsi="Times New Roman" w:cs="Times New Roman"/>
          <w:color w:val="333333"/>
          <w:sz w:val="24"/>
          <w:szCs w:val="24"/>
        </w:rPr>
        <w:t>ant has characteristic sequence and structural</w:t>
      </w:r>
      <w:r w:rsidRPr="00750EC4">
        <w:rPr>
          <w:rFonts w:ascii="Times New Roman" w:eastAsia="Times New Roman" w:hAnsi="Times New Roman" w:cs="Times New Roman"/>
          <w:color w:val="333333"/>
          <w:sz w:val="24"/>
          <w:szCs w:val="24"/>
        </w:rPr>
        <w:t xml:space="preserve"> </w:t>
      </w:r>
      <w:r w:rsidR="00AD5CE3" w:rsidRPr="00750EC4">
        <w:rPr>
          <w:rFonts w:ascii="Times New Roman" w:eastAsia="Times New Roman" w:hAnsi="Times New Roman" w:cs="Times New Roman"/>
          <w:color w:val="333333"/>
          <w:sz w:val="24"/>
          <w:szCs w:val="24"/>
        </w:rPr>
        <w:t xml:space="preserve">features which </w:t>
      </w:r>
      <w:r w:rsidR="004A071B" w:rsidRPr="00750EC4">
        <w:rPr>
          <w:rFonts w:ascii="Times New Roman" w:eastAsia="Times New Roman" w:hAnsi="Times New Roman" w:cs="Times New Roman"/>
          <w:color w:val="333333"/>
          <w:sz w:val="24"/>
          <w:szCs w:val="24"/>
        </w:rPr>
        <w:t>account for its</w:t>
      </w:r>
      <w:r w:rsidR="00AD5CE3" w:rsidRPr="00750EC4">
        <w:rPr>
          <w:rFonts w:ascii="Times New Roman" w:eastAsia="Times New Roman" w:hAnsi="Times New Roman" w:cs="Times New Roman"/>
          <w:color w:val="333333"/>
          <w:sz w:val="24"/>
          <w:szCs w:val="24"/>
        </w:rPr>
        <w:t xml:space="preserve"> specific function. </w:t>
      </w:r>
      <w:r w:rsidR="00AD5CE3" w:rsidRPr="00750EC4">
        <w:rPr>
          <w:rFonts w:ascii="Times New Roman" w:hAnsi="Times New Roman" w:cs="Times New Roman"/>
          <w:color w:val="2E2E2E"/>
          <w:sz w:val="24"/>
          <w:szCs w:val="24"/>
          <w:shd w:val="clear" w:color="auto" w:fill="FFFFFF"/>
        </w:rPr>
        <w:t>The similarity between canonical histones and</w:t>
      </w:r>
      <w:ins w:id="141" w:author="Alexey Shaytan" w:date="2015-08-31T12:14:00Z">
        <w:r w:rsidR="000A073B">
          <w:rPr>
            <w:rFonts w:ascii="Times New Roman" w:hAnsi="Times New Roman" w:cs="Times New Roman"/>
            <w:color w:val="2E2E2E"/>
            <w:sz w:val="24"/>
            <w:szCs w:val="24"/>
            <w:shd w:val="clear" w:color="auto" w:fill="FFFFFF"/>
          </w:rPr>
          <w:t xml:space="preserve"> other</w:t>
        </w:r>
      </w:ins>
      <w:r w:rsidR="00AD5CE3" w:rsidRPr="00750EC4">
        <w:rPr>
          <w:rFonts w:ascii="Times New Roman" w:hAnsi="Times New Roman" w:cs="Times New Roman"/>
          <w:color w:val="2E2E2E"/>
          <w:sz w:val="24"/>
          <w:szCs w:val="24"/>
          <w:shd w:val="clear" w:color="auto" w:fill="FFFFFF"/>
        </w:rPr>
        <w:t xml:space="preserve"> histone variants can be very substantial</w:t>
      </w:r>
      <w:r w:rsidR="00192F3E" w:rsidRPr="00750EC4">
        <w:rPr>
          <w:rFonts w:ascii="Times New Roman" w:hAnsi="Times New Roman" w:cs="Times New Roman"/>
          <w:color w:val="2E2E2E"/>
          <w:sz w:val="24"/>
          <w:szCs w:val="24"/>
          <w:shd w:val="clear" w:color="auto" w:fill="FFFFFF"/>
        </w:rPr>
        <w:t xml:space="preserve"> with </w:t>
      </w:r>
      <w:r w:rsidR="004A071B" w:rsidRPr="00750EC4">
        <w:rPr>
          <w:rFonts w:ascii="Times New Roman" w:hAnsi="Times New Roman" w:cs="Times New Roman"/>
          <w:color w:val="2E2E2E"/>
          <w:sz w:val="24"/>
          <w:szCs w:val="24"/>
          <w:shd w:val="clear" w:color="auto" w:fill="FFFFFF"/>
        </w:rPr>
        <w:t xml:space="preserve">the </w:t>
      </w:r>
      <w:ins w:id="142" w:author="Alexey Shaytan" w:date="2015-08-30T09:04:00Z">
        <w:r w:rsidR="00277940">
          <w:rPr>
            <w:rFonts w:ascii="Times New Roman" w:hAnsi="Times New Roman" w:cs="Times New Roman"/>
            <w:color w:val="2E2E2E"/>
            <w:sz w:val="24"/>
            <w:szCs w:val="24"/>
            <w:shd w:val="clear" w:color="auto" w:fill="FFFFFF"/>
          </w:rPr>
          <w:t>only</w:t>
        </w:r>
      </w:ins>
      <w:del w:id="143" w:author="Alexey Shaytan" w:date="2015-08-30T09:04:00Z">
        <w:r w:rsidR="00192F3E" w:rsidRPr="00750EC4" w:rsidDel="00277940">
          <w:rPr>
            <w:rFonts w:ascii="Times New Roman" w:hAnsi="Times New Roman" w:cs="Times New Roman"/>
            <w:color w:val="2E2E2E"/>
            <w:sz w:val="24"/>
            <w:szCs w:val="24"/>
            <w:shd w:val="clear" w:color="auto" w:fill="FFFFFF"/>
          </w:rPr>
          <w:delText>very</w:delText>
        </w:r>
      </w:del>
      <w:r w:rsidR="00192F3E" w:rsidRPr="00750EC4">
        <w:rPr>
          <w:rFonts w:ascii="Times New Roman" w:hAnsi="Times New Roman" w:cs="Times New Roman"/>
          <w:color w:val="2E2E2E"/>
          <w:sz w:val="24"/>
          <w:szCs w:val="24"/>
          <w:shd w:val="clear" w:color="auto" w:fill="FFFFFF"/>
        </w:rPr>
        <w:t xml:space="preserve"> </w:t>
      </w:r>
      <w:ins w:id="144" w:author="Alexey Shaytan" w:date="2015-08-31T12:14:00Z">
        <w:r w:rsidR="000A073B">
          <w:rPr>
            <w:rFonts w:ascii="Times New Roman" w:hAnsi="Times New Roman" w:cs="Times New Roman"/>
            <w:color w:val="2E2E2E"/>
            <w:sz w:val="24"/>
            <w:szCs w:val="24"/>
            <w:shd w:val="clear" w:color="auto" w:fill="FFFFFF"/>
          </w:rPr>
          <w:t xml:space="preserve">very </w:t>
        </w:r>
      </w:ins>
      <w:r w:rsidR="00192F3E" w:rsidRPr="00750EC4">
        <w:rPr>
          <w:rFonts w:ascii="Times New Roman" w:hAnsi="Times New Roman" w:cs="Times New Roman"/>
          <w:color w:val="2E2E2E"/>
          <w:sz w:val="24"/>
          <w:szCs w:val="24"/>
          <w:shd w:val="clear" w:color="auto" w:fill="FFFFFF"/>
        </w:rPr>
        <w:t>few amino acid difference</w:t>
      </w:r>
      <w:r w:rsidR="004A071B" w:rsidRPr="00750EC4">
        <w:rPr>
          <w:rFonts w:ascii="Times New Roman" w:hAnsi="Times New Roman" w:cs="Times New Roman"/>
          <w:color w:val="2E2E2E"/>
          <w:sz w:val="24"/>
          <w:szCs w:val="24"/>
          <w:shd w:val="clear" w:color="auto" w:fill="FFFFFF"/>
        </w:rPr>
        <w:t>s</w:t>
      </w:r>
      <w:ins w:id="145" w:author="Alexey Shaytan" w:date="2015-08-30T09:04:00Z">
        <w:r w:rsidR="00277940">
          <w:rPr>
            <w:rFonts w:ascii="Times New Roman" w:hAnsi="Times New Roman" w:cs="Times New Roman"/>
            <w:color w:val="2E2E2E"/>
            <w:sz w:val="24"/>
            <w:szCs w:val="24"/>
            <w:shd w:val="clear" w:color="auto" w:fill="FFFFFF"/>
          </w:rPr>
          <w:t xml:space="preserve"> (eg. canonical H3 and H3.3)</w:t>
        </w:r>
      </w:ins>
      <w:r w:rsidR="004A071B" w:rsidRPr="00750EC4">
        <w:rPr>
          <w:rFonts w:ascii="Times New Roman" w:hAnsi="Times New Roman" w:cs="Times New Roman"/>
          <w:color w:val="2E2E2E"/>
          <w:sz w:val="24"/>
          <w:szCs w:val="24"/>
          <w:shd w:val="clear" w:color="auto" w:fill="FFFFFF"/>
        </w:rPr>
        <w:t xml:space="preserve"> and</w:t>
      </w:r>
      <w:ins w:id="146" w:author="Alexey Shaytan" w:date="2015-08-31T12:15:00Z">
        <w:r w:rsidR="000A073B">
          <w:rPr>
            <w:rFonts w:ascii="Times New Roman" w:hAnsi="Times New Roman" w:cs="Times New Roman"/>
            <w:color w:val="2E2E2E"/>
            <w:sz w:val="24"/>
            <w:szCs w:val="24"/>
            <w:shd w:val="clear" w:color="auto" w:fill="FFFFFF"/>
          </w:rPr>
          <w:t xml:space="preserve"> with</w:t>
        </w:r>
      </w:ins>
      <w:r w:rsidR="004A071B" w:rsidRPr="00750EC4">
        <w:rPr>
          <w:rFonts w:ascii="Times New Roman" w:hAnsi="Times New Roman" w:cs="Times New Roman"/>
          <w:color w:val="2E2E2E"/>
          <w:sz w:val="24"/>
          <w:szCs w:val="24"/>
          <w:shd w:val="clear" w:color="auto" w:fill="FFFFFF"/>
        </w:rPr>
        <w:t xml:space="preserve"> overall conservation of</w:t>
      </w:r>
      <w:r w:rsidR="00192F3E" w:rsidRPr="00750EC4">
        <w:rPr>
          <w:rFonts w:ascii="Times New Roman" w:hAnsi="Times New Roman" w:cs="Times New Roman"/>
          <w:color w:val="2E2E2E"/>
          <w:sz w:val="24"/>
          <w:szCs w:val="24"/>
          <w:shd w:val="clear" w:color="auto" w:fill="FFFFFF"/>
        </w:rPr>
        <w:t xml:space="preserve"> most structural features. H</w:t>
      </w:r>
      <w:r w:rsidR="00AD5CE3" w:rsidRPr="00750EC4">
        <w:rPr>
          <w:rFonts w:ascii="Times New Roman" w:hAnsi="Times New Roman" w:cs="Times New Roman"/>
          <w:color w:val="2E2E2E"/>
          <w:sz w:val="24"/>
          <w:szCs w:val="24"/>
          <w:shd w:val="clear" w:color="auto" w:fill="FFFFFF"/>
        </w:rPr>
        <w:t>owev</w:t>
      </w:r>
      <w:r w:rsidR="00192F3E" w:rsidRPr="00750EC4">
        <w:rPr>
          <w:rFonts w:ascii="Times New Roman" w:hAnsi="Times New Roman" w:cs="Times New Roman"/>
          <w:color w:val="2E2E2E"/>
          <w:sz w:val="24"/>
          <w:szCs w:val="24"/>
          <w:shd w:val="clear" w:color="auto" w:fill="FFFFFF"/>
        </w:rPr>
        <w:t xml:space="preserve">er, in some </w:t>
      </w:r>
      <w:ins w:id="147" w:author="Alexey Shaytan" w:date="2015-08-30T09:05:00Z">
        <w:r w:rsidR="00277940">
          <w:rPr>
            <w:rFonts w:ascii="Times New Roman" w:hAnsi="Times New Roman" w:cs="Times New Roman"/>
            <w:color w:val="2E2E2E"/>
            <w:sz w:val="24"/>
            <w:szCs w:val="24"/>
            <w:shd w:val="clear" w:color="auto" w:fill="FFFFFF"/>
          </w:rPr>
          <w:t xml:space="preserve">particular </w:t>
        </w:r>
      </w:ins>
      <w:r w:rsidR="00192F3E" w:rsidRPr="00750EC4">
        <w:rPr>
          <w:rFonts w:ascii="Times New Roman" w:hAnsi="Times New Roman" w:cs="Times New Roman"/>
          <w:color w:val="2E2E2E"/>
          <w:sz w:val="24"/>
          <w:szCs w:val="24"/>
          <w:shd w:val="clear" w:color="auto" w:fill="FFFFFF"/>
        </w:rPr>
        <w:t>cases histone variants might differ from canonical</w:t>
      </w:r>
      <w:ins w:id="148" w:author="Alexey Shaytan" w:date="2015-08-31T12:15:00Z">
        <w:r w:rsidR="000A073B">
          <w:rPr>
            <w:rFonts w:ascii="Times New Roman" w:hAnsi="Times New Roman" w:cs="Times New Roman"/>
            <w:color w:val="2E2E2E"/>
            <w:sz w:val="24"/>
            <w:szCs w:val="24"/>
            <w:shd w:val="clear" w:color="auto" w:fill="FFFFFF"/>
          </w:rPr>
          <w:t xml:space="preserve"> counterparts</w:t>
        </w:r>
      </w:ins>
      <w:r w:rsidR="00192F3E" w:rsidRPr="00750EC4">
        <w:rPr>
          <w:rFonts w:ascii="Times New Roman" w:hAnsi="Times New Roman" w:cs="Times New Roman"/>
          <w:color w:val="2E2E2E"/>
          <w:sz w:val="24"/>
          <w:szCs w:val="24"/>
          <w:shd w:val="clear" w:color="auto" w:fill="FFFFFF"/>
        </w:rPr>
        <w:t xml:space="preserve"> in sequence as much </w:t>
      </w:r>
      <w:proofErr w:type="gramStart"/>
      <w:r w:rsidR="00192F3E" w:rsidRPr="00750EC4">
        <w:rPr>
          <w:rFonts w:ascii="Times New Roman" w:hAnsi="Times New Roman" w:cs="Times New Roman"/>
          <w:color w:val="2E2E2E"/>
          <w:sz w:val="24"/>
          <w:szCs w:val="24"/>
          <w:shd w:val="clear" w:color="auto" w:fill="FFFFFF"/>
        </w:rPr>
        <w:t xml:space="preserve">as </w:t>
      </w:r>
      <w:ins w:id="149" w:author="Alexey Shaytan" w:date="2015-08-31T12:15:00Z">
        <w:r w:rsidR="000A073B">
          <w:rPr>
            <w:rFonts w:ascii="Times New Roman" w:hAnsi="Times New Roman" w:cs="Times New Roman"/>
            <w:color w:val="2E2E2E"/>
            <w:sz w:val="24"/>
            <w:szCs w:val="24"/>
            <w:shd w:val="clear" w:color="auto" w:fill="FFFFFF"/>
          </w:rPr>
          <w:t xml:space="preserve"> different</w:t>
        </w:r>
        <w:proofErr w:type="gramEnd"/>
        <w:r w:rsidR="000A073B">
          <w:rPr>
            <w:rFonts w:ascii="Times New Roman" w:hAnsi="Times New Roman" w:cs="Times New Roman"/>
            <w:color w:val="2E2E2E"/>
            <w:sz w:val="24"/>
            <w:szCs w:val="24"/>
            <w:shd w:val="clear" w:color="auto" w:fill="FFFFFF"/>
          </w:rPr>
          <w:t xml:space="preserve"> </w:t>
        </w:r>
      </w:ins>
      <w:del w:id="150" w:author="Alexey Shaytan" w:date="2015-08-31T12:16:00Z">
        <w:r w:rsidR="00192F3E" w:rsidRPr="00750EC4" w:rsidDel="000A073B">
          <w:rPr>
            <w:rFonts w:ascii="Times New Roman" w:hAnsi="Times New Roman" w:cs="Times New Roman"/>
            <w:color w:val="2E2E2E"/>
            <w:sz w:val="24"/>
            <w:szCs w:val="24"/>
            <w:shd w:val="clear" w:color="auto" w:fill="FFFFFF"/>
          </w:rPr>
          <w:delText>v</w:delText>
        </w:r>
      </w:del>
      <w:ins w:id="151" w:author="Alexey Shaytan" w:date="2015-08-31T12:16:00Z">
        <w:r w:rsidR="000A073B">
          <w:rPr>
            <w:rFonts w:ascii="Times New Roman" w:hAnsi="Times New Roman" w:cs="Times New Roman"/>
            <w:color w:val="2E2E2E"/>
            <w:sz w:val="24"/>
            <w:szCs w:val="24"/>
            <w:shd w:val="clear" w:color="auto" w:fill="FFFFFF"/>
          </w:rPr>
          <w:t>families</w:t>
        </w:r>
      </w:ins>
      <w:del w:id="152" w:author="Alexey Shaytan" w:date="2015-08-31T12:16:00Z">
        <w:r w:rsidR="00192F3E" w:rsidRPr="00750EC4" w:rsidDel="000A073B">
          <w:rPr>
            <w:rFonts w:ascii="Times New Roman" w:hAnsi="Times New Roman" w:cs="Times New Roman"/>
            <w:color w:val="2E2E2E"/>
            <w:sz w:val="24"/>
            <w:szCs w:val="24"/>
            <w:shd w:val="clear" w:color="auto" w:fill="FFFFFF"/>
          </w:rPr>
          <w:delText>arious</w:delText>
        </w:r>
      </w:del>
      <w:r w:rsidR="00192F3E" w:rsidRPr="00750EC4">
        <w:rPr>
          <w:rFonts w:ascii="Times New Roman" w:hAnsi="Times New Roman" w:cs="Times New Roman"/>
          <w:color w:val="2E2E2E"/>
          <w:sz w:val="24"/>
          <w:szCs w:val="24"/>
          <w:shd w:val="clear" w:color="auto" w:fill="FFFFFF"/>
        </w:rPr>
        <w:t xml:space="preserve"> </w:t>
      </w:r>
      <w:del w:id="153" w:author="Alexey Shaytan" w:date="2015-08-31T12:16:00Z">
        <w:r w:rsidR="00AD5CE3" w:rsidRPr="00750EC4" w:rsidDel="000A073B">
          <w:rPr>
            <w:rFonts w:ascii="Times New Roman" w:hAnsi="Times New Roman" w:cs="Times New Roman"/>
            <w:color w:val="2E2E2E"/>
            <w:sz w:val="24"/>
            <w:szCs w:val="24"/>
            <w:shd w:val="clear" w:color="auto" w:fill="FFFFFF"/>
          </w:rPr>
          <w:delText xml:space="preserve">types </w:delText>
        </w:r>
      </w:del>
      <w:r w:rsidR="00AD5CE3" w:rsidRPr="00750EC4">
        <w:rPr>
          <w:rFonts w:ascii="Times New Roman" w:hAnsi="Times New Roman" w:cs="Times New Roman"/>
          <w:color w:val="2E2E2E"/>
          <w:sz w:val="24"/>
          <w:szCs w:val="24"/>
          <w:shd w:val="clear" w:color="auto" w:fill="FFFFFF"/>
        </w:rPr>
        <w:t xml:space="preserve">of canonical histones </w:t>
      </w:r>
      <w:r w:rsidR="00192F3E" w:rsidRPr="00750EC4">
        <w:rPr>
          <w:rFonts w:ascii="Times New Roman" w:hAnsi="Times New Roman" w:cs="Times New Roman"/>
          <w:color w:val="2E2E2E"/>
          <w:sz w:val="24"/>
          <w:szCs w:val="24"/>
          <w:shd w:val="clear" w:color="auto" w:fill="FFFFFF"/>
        </w:rPr>
        <w:t xml:space="preserve">differ from each other </w:t>
      </w:r>
      <w:r w:rsidR="00AD5CE3" w:rsidRPr="00750EC4">
        <w:rPr>
          <w:rFonts w:ascii="Times New Roman" w:hAnsi="Times New Roman" w:cs="Times New Roman"/>
          <w:color w:val="2E2E2E"/>
          <w:sz w:val="24"/>
          <w:szCs w:val="24"/>
          <w:shd w:val="clear" w:color="auto" w:fill="FFFFFF"/>
        </w:rPr>
        <w:t xml:space="preserve">(~25% identity).  </w:t>
      </w:r>
      <w:r w:rsidR="00192F3E" w:rsidRPr="00750EC4">
        <w:rPr>
          <w:rFonts w:ascii="Times New Roman" w:hAnsi="Times New Roman" w:cs="Times New Roman"/>
          <w:color w:val="2E2E2E"/>
          <w:sz w:val="24"/>
          <w:szCs w:val="24"/>
          <w:shd w:val="clear" w:color="auto" w:fill="FFFFFF"/>
        </w:rPr>
        <w:t>Variant</w:t>
      </w:r>
      <w:ins w:id="154" w:author="Alexey Shaytan" w:date="2015-08-30T09:06:00Z">
        <w:r w:rsidR="00277940">
          <w:rPr>
            <w:rFonts w:ascii="Times New Roman" w:hAnsi="Times New Roman" w:cs="Times New Roman"/>
            <w:color w:val="2E2E2E"/>
            <w:sz w:val="24"/>
            <w:szCs w:val="24"/>
            <w:shd w:val="clear" w:color="auto" w:fill="FFFFFF"/>
          </w:rPr>
          <w:t xml:space="preserve"> </w:t>
        </w:r>
      </w:ins>
      <w:r w:rsidR="00192F3E" w:rsidRPr="00750EC4">
        <w:rPr>
          <w:rFonts w:ascii="Times New Roman" w:hAnsi="Times New Roman" w:cs="Times New Roman"/>
          <w:color w:val="2E2E2E"/>
          <w:sz w:val="24"/>
          <w:szCs w:val="24"/>
          <w:shd w:val="clear" w:color="auto" w:fill="FFFFFF"/>
        </w:rPr>
        <w:t>s</w:t>
      </w:r>
      <w:ins w:id="155" w:author="Alexey Shaytan" w:date="2015-08-30T09:06:00Z">
        <w:r w:rsidR="00277940">
          <w:rPr>
            <w:rFonts w:ascii="Times New Roman" w:hAnsi="Times New Roman" w:cs="Times New Roman"/>
            <w:color w:val="2E2E2E"/>
            <w:sz w:val="24"/>
            <w:szCs w:val="24"/>
            <w:shd w:val="clear" w:color="auto" w:fill="FFFFFF"/>
          </w:rPr>
          <w:t>equence</w:t>
        </w:r>
      </w:ins>
      <w:r w:rsidR="00192F3E" w:rsidRPr="00750EC4">
        <w:rPr>
          <w:rFonts w:ascii="Times New Roman" w:hAnsi="Times New Roman" w:cs="Times New Roman"/>
          <w:color w:val="2E2E2E"/>
          <w:sz w:val="24"/>
          <w:szCs w:val="24"/>
          <w:shd w:val="clear" w:color="auto" w:fill="FFFFFF"/>
        </w:rPr>
        <w:t xml:space="preserve"> may have shortened or exte</w:t>
      </w:r>
      <w:r w:rsidR="009D3F51" w:rsidRPr="00750EC4">
        <w:rPr>
          <w:rFonts w:ascii="Times New Roman" w:hAnsi="Times New Roman" w:cs="Times New Roman"/>
          <w:color w:val="2E2E2E"/>
          <w:sz w:val="24"/>
          <w:szCs w:val="24"/>
          <w:shd w:val="clear" w:color="auto" w:fill="FFFFFF"/>
        </w:rPr>
        <w:t xml:space="preserve">nded </w:t>
      </w:r>
      <w:ins w:id="156" w:author="Alexey Shaytan" w:date="2015-08-30T09:06:00Z">
        <w:r w:rsidR="00277940">
          <w:rPr>
            <w:rFonts w:ascii="Times New Roman" w:hAnsi="Times New Roman" w:cs="Times New Roman"/>
            <w:color w:val="2E2E2E"/>
            <w:sz w:val="24"/>
            <w:szCs w:val="24"/>
            <w:shd w:val="clear" w:color="auto" w:fill="FFFFFF"/>
          </w:rPr>
          <w:t xml:space="preserve">tails </w:t>
        </w:r>
      </w:ins>
      <w:del w:id="157" w:author="Alexey Shaytan" w:date="2015-08-30T09:06:00Z">
        <w:r w:rsidR="009D3F51" w:rsidRPr="00750EC4" w:rsidDel="00277940">
          <w:rPr>
            <w:rFonts w:ascii="Times New Roman" w:hAnsi="Times New Roman" w:cs="Times New Roman"/>
            <w:color w:val="2E2E2E"/>
            <w:sz w:val="24"/>
            <w:szCs w:val="24"/>
            <w:shd w:val="clear" w:color="auto" w:fill="FFFFFF"/>
          </w:rPr>
          <w:delText>secondary structures of</w:delText>
        </w:r>
        <w:r w:rsidR="00192F3E" w:rsidRPr="00750EC4" w:rsidDel="00277940">
          <w:rPr>
            <w:rFonts w:ascii="Times New Roman" w:hAnsi="Times New Roman" w:cs="Times New Roman"/>
            <w:color w:val="2E2E2E"/>
            <w:sz w:val="24"/>
            <w:szCs w:val="24"/>
            <w:shd w:val="clear" w:color="auto" w:fill="FFFFFF"/>
          </w:rPr>
          <w:delText xml:space="preserve"> histone fold (for four types of histones)</w:delText>
        </w:r>
        <w:r w:rsidR="009D3F51" w:rsidRPr="00750EC4" w:rsidDel="00277940">
          <w:rPr>
            <w:rFonts w:ascii="Times New Roman" w:hAnsi="Times New Roman" w:cs="Times New Roman"/>
            <w:color w:val="2E2E2E"/>
            <w:sz w:val="24"/>
            <w:szCs w:val="24"/>
            <w:shd w:val="clear" w:color="auto" w:fill="FFFFFF"/>
          </w:rPr>
          <w:delText xml:space="preserve"> </w:delText>
        </w:r>
      </w:del>
      <w:r w:rsidR="009D3F51" w:rsidRPr="00750EC4">
        <w:rPr>
          <w:rFonts w:ascii="Times New Roman" w:hAnsi="Times New Roman" w:cs="Times New Roman"/>
          <w:color w:val="2E2E2E"/>
          <w:sz w:val="24"/>
          <w:szCs w:val="24"/>
          <w:shd w:val="clear" w:color="auto" w:fill="FFFFFF"/>
        </w:rPr>
        <w:t>and</w:t>
      </w:r>
      <w:r w:rsidR="00192F3E" w:rsidRPr="00750EC4">
        <w:rPr>
          <w:rFonts w:ascii="Times New Roman" w:hAnsi="Times New Roman" w:cs="Times New Roman"/>
          <w:color w:val="2E2E2E"/>
          <w:sz w:val="24"/>
          <w:szCs w:val="24"/>
          <w:shd w:val="clear" w:color="auto" w:fill="FFFFFF"/>
        </w:rPr>
        <w:t xml:space="preserve"> </w:t>
      </w:r>
      <w:ins w:id="158" w:author="Alexey Shaytan" w:date="2015-08-31T12:16:00Z">
        <w:r w:rsidR="000A073B">
          <w:rPr>
            <w:rFonts w:ascii="Times New Roman" w:hAnsi="Times New Roman" w:cs="Times New Roman"/>
            <w:color w:val="2E2E2E"/>
            <w:sz w:val="24"/>
            <w:szCs w:val="24"/>
            <w:shd w:val="clear" w:color="auto" w:fill="FFFFFF"/>
          </w:rPr>
          <w:t xml:space="preserve">may have </w:t>
        </w:r>
      </w:ins>
      <w:r w:rsidR="00192F3E" w:rsidRPr="00750EC4">
        <w:rPr>
          <w:rFonts w:ascii="Times New Roman" w:hAnsi="Times New Roman" w:cs="Times New Roman"/>
          <w:color w:val="2E2E2E"/>
          <w:sz w:val="24"/>
          <w:szCs w:val="24"/>
          <w:shd w:val="clear" w:color="auto" w:fill="FFFFFF"/>
        </w:rPr>
        <w:t>chara</w:t>
      </w:r>
      <w:r w:rsidR="009D3F51" w:rsidRPr="00750EC4">
        <w:rPr>
          <w:rFonts w:ascii="Times New Roman" w:hAnsi="Times New Roman" w:cs="Times New Roman"/>
          <w:color w:val="2E2E2E"/>
          <w:sz w:val="24"/>
          <w:szCs w:val="24"/>
          <w:shd w:val="clear" w:color="auto" w:fill="FFFFFF"/>
        </w:rPr>
        <w:t xml:space="preserve">cteristic regions with physico-chemical properties drastically different from the canonical histones. Many of these features and their functional implications are largely unknown or poorly annotated. </w:t>
      </w:r>
      <w:r w:rsidR="004A071B" w:rsidRPr="00750EC4">
        <w:rPr>
          <w:rFonts w:ascii="Times New Roman" w:hAnsi="Times New Roman" w:cs="Times New Roman"/>
          <w:color w:val="2E2E2E"/>
          <w:sz w:val="24"/>
          <w:szCs w:val="24"/>
          <w:shd w:val="clear" w:color="auto" w:fill="FFFFFF"/>
        </w:rPr>
        <w:t xml:space="preserve">The phylogenentic origin of histone </w:t>
      </w:r>
      <w:del w:id="159" w:author="Alexey Shaytan" w:date="2015-08-31T12:17:00Z">
        <w:r w:rsidR="004A071B" w:rsidRPr="00750EC4" w:rsidDel="000A073B">
          <w:rPr>
            <w:rFonts w:ascii="Times New Roman" w:hAnsi="Times New Roman" w:cs="Times New Roman"/>
            <w:color w:val="2E2E2E"/>
            <w:sz w:val="24"/>
            <w:szCs w:val="24"/>
            <w:shd w:val="clear" w:color="auto" w:fill="FFFFFF"/>
          </w:rPr>
          <w:delText xml:space="preserve">variants </w:delText>
        </w:r>
      </w:del>
      <w:ins w:id="160" w:author="Alexey Shaytan" w:date="2015-08-31T12:17:00Z">
        <w:r w:rsidR="000A073B">
          <w:rPr>
            <w:rFonts w:ascii="Times New Roman" w:hAnsi="Times New Roman" w:cs="Times New Roman"/>
            <w:color w:val="2E2E2E"/>
            <w:sz w:val="24"/>
            <w:szCs w:val="24"/>
            <w:shd w:val="clear" w:color="auto" w:fill="FFFFFF"/>
          </w:rPr>
          <w:t>paralogs</w:t>
        </w:r>
        <w:r w:rsidR="000A073B" w:rsidRPr="00750EC4">
          <w:rPr>
            <w:rFonts w:ascii="Times New Roman" w:hAnsi="Times New Roman" w:cs="Times New Roman"/>
            <w:color w:val="2E2E2E"/>
            <w:sz w:val="24"/>
            <w:szCs w:val="24"/>
            <w:shd w:val="clear" w:color="auto" w:fill="FFFFFF"/>
          </w:rPr>
          <w:t xml:space="preserve"> </w:t>
        </w:r>
      </w:ins>
      <w:r w:rsidR="004A071B" w:rsidRPr="00750EC4">
        <w:rPr>
          <w:rFonts w:ascii="Times New Roman" w:hAnsi="Times New Roman" w:cs="Times New Roman"/>
          <w:color w:val="2E2E2E"/>
          <w:sz w:val="24"/>
          <w:szCs w:val="24"/>
          <w:shd w:val="clear" w:color="auto" w:fill="FFFFFF"/>
        </w:rPr>
        <w:t>has been addressed in several studies</w:t>
      </w:r>
      <w:ins w:id="161" w:author="Alexey Shaytan" w:date="2015-08-30T09:06:00Z">
        <w:r w:rsidR="00277940">
          <w:rPr>
            <w:rFonts w:ascii="Times New Roman" w:hAnsi="Times New Roman" w:cs="Times New Roman"/>
            <w:color w:val="2E2E2E"/>
            <w:sz w:val="24"/>
            <w:szCs w:val="24"/>
            <w:shd w:val="clear" w:color="auto" w:fill="FFFFFF"/>
          </w:rPr>
          <w:t>,</w:t>
        </w:r>
      </w:ins>
      <w:r w:rsidR="004A071B" w:rsidRPr="00750EC4">
        <w:rPr>
          <w:rFonts w:ascii="Times New Roman" w:hAnsi="Times New Roman" w:cs="Times New Roman"/>
          <w:color w:val="2E2E2E"/>
          <w:sz w:val="24"/>
          <w:szCs w:val="24"/>
          <w:shd w:val="clear" w:color="auto" w:fill="FFFFFF"/>
        </w:rPr>
        <w:t xml:space="preserve"> which pointed</w:t>
      </w:r>
      <w:r w:rsidR="00192F3E" w:rsidRPr="00750EC4">
        <w:rPr>
          <w:rFonts w:ascii="Times New Roman" w:hAnsi="Times New Roman" w:cs="Times New Roman"/>
          <w:color w:val="2E2E2E"/>
          <w:sz w:val="24"/>
          <w:szCs w:val="24"/>
          <w:shd w:val="clear" w:color="auto" w:fill="FFFFFF"/>
        </w:rPr>
        <w:t xml:space="preserve"> </w:t>
      </w:r>
      <w:ins w:id="162" w:author="Alexey Shaytan" w:date="2015-08-31T12:17:00Z">
        <w:r w:rsidR="000A073B">
          <w:rPr>
            <w:rFonts w:ascii="Times New Roman" w:hAnsi="Times New Roman" w:cs="Times New Roman"/>
            <w:color w:val="2E2E2E"/>
            <w:sz w:val="24"/>
            <w:szCs w:val="24"/>
            <w:shd w:val="clear" w:color="auto" w:fill="FFFFFF"/>
          </w:rPr>
          <w:t xml:space="preserve">to a </w:t>
        </w:r>
      </w:ins>
      <w:r w:rsidR="00192F3E" w:rsidRPr="00750EC4">
        <w:rPr>
          <w:rFonts w:ascii="Times New Roman" w:hAnsi="Times New Roman" w:cs="Times New Roman"/>
          <w:color w:val="2E2E2E"/>
          <w:sz w:val="24"/>
          <w:szCs w:val="24"/>
          <w:shd w:val="clear" w:color="auto" w:fill="FFFFFF"/>
        </w:rPr>
        <w:t xml:space="preserve">monophyletic origin </w:t>
      </w:r>
      <w:r w:rsidR="004A071B" w:rsidRPr="00750EC4">
        <w:rPr>
          <w:rFonts w:ascii="Times New Roman" w:hAnsi="Times New Roman" w:cs="Times New Roman"/>
          <w:color w:val="2E2E2E"/>
          <w:sz w:val="24"/>
          <w:szCs w:val="24"/>
          <w:shd w:val="clear" w:color="auto" w:fill="FFFFFF"/>
        </w:rPr>
        <w:t>for some</w:t>
      </w:r>
      <w:ins w:id="163" w:author="Alexey Shaytan" w:date="2015-08-31T12:17:00Z">
        <w:r w:rsidR="000A073B">
          <w:rPr>
            <w:rFonts w:ascii="Times New Roman" w:hAnsi="Times New Roman" w:cs="Times New Roman"/>
            <w:color w:val="2E2E2E"/>
            <w:sz w:val="24"/>
            <w:szCs w:val="24"/>
            <w:shd w:val="clear" w:color="auto" w:fill="FFFFFF"/>
          </w:rPr>
          <w:t xml:space="preserve"> variants </w:t>
        </w:r>
      </w:ins>
      <w:del w:id="164" w:author="Alexey Shaytan" w:date="2015-08-31T12:17:00Z">
        <w:r w:rsidR="004A071B" w:rsidRPr="00750EC4" w:rsidDel="000A073B">
          <w:rPr>
            <w:rFonts w:ascii="Times New Roman" w:hAnsi="Times New Roman" w:cs="Times New Roman"/>
            <w:color w:val="2E2E2E"/>
            <w:sz w:val="24"/>
            <w:szCs w:val="24"/>
            <w:shd w:val="clear" w:color="auto" w:fill="FFFFFF"/>
          </w:rPr>
          <w:delText xml:space="preserve"> of them </w:delText>
        </w:r>
      </w:del>
      <w:r w:rsidR="004A071B" w:rsidRPr="00750EC4">
        <w:rPr>
          <w:rFonts w:ascii="Times New Roman" w:hAnsi="Times New Roman" w:cs="Times New Roman"/>
          <w:color w:val="2E2E2E"/>
          <w:sz w:val="24"/>
          <w:szCs w:val="24"/>
          <w:shd w:val="clear" w:color="auto" w:fill="FFFFFF"/>
        </w:rPr>
        <w:t xml:space="preserve">while </w:t>
      </w:r>
      <w:r w:rsidR="00192F3E" w:rsidRPr="00750EC4">
        <w:rPr>
          <w:rFonts w:ascii="Times New Roman" w:hAnsi="Times New Roman" w:cs="Times New Roman"/>
          <w:color w:val="2E2E2E"/>
          <w:sz w:val="24"/>
          <w:szCs w:val="24"/>
          <w:shd w:val="clear" w:color="auto" w:fill="FFFFFF"/>
        </w:rPr>
        <w:t>other</w:t>
      </w:r>
      <w:r w:rsidR="004A071B" w:rsidRPr="00750EC4">
        <w:rPr>
          <w:rFonts w:ascii="Times New Roman" w:hAnsi="Times New Roman" w:cs="Times New Roman"/>
          <w:color w:val="2E2E2E"/>
          <w:sz w:val="24"/>
          <w:szCs w:val="24"/>
          <w:shd w:val="clear" w:color="auto" w:fill="FFFFFF"/>
        </w:rPr>
        <w:t>s</w:t>
      </w:r>
      <w:ins w:id="165" w:author="Alexey Shaytan" w:date="2015-08-31T12:17:00Z">
        <w:r w:rsidR="000A073B">
          <w:rPr>
            <w:rFonts w:ascii="Times New Roman" w:hAnsi="Times New Roman" w:cs="Times New Roman"/>
            <w:color w:val="2E2E2E"/>
            <w:sz w:val="24"/>
            <w:szCs w:val="24"/>
            <w:shd w:val="clear" w:color="auto" w:fill="FFFFFF"/>
          </w:rPr>
          <w:t>, including canonical histones,</w:t>
        </w:r>
      </w:ins>
      <w:r w:rsidR="004A071B" w:rsidRPr="00750EC4">
        <w:rPr>
          <w:rFonts w:ascii="Times New Roman" w:hAnsi="Times New Roman" w:cs="Times New Roman"/>
          <w:color w:val="2E2E2E"/>
          <w:sz w:val="24"/>
          <w:szCs w:val="24"/>
          <w:shd w:val="clear" w:color="auto" w:fill="FFFFFF"/>
        </w:rPr>
        <w:t xml:space="preserve"> were found to</w:t>
      </w:r>
      <w:r w:rsidR="00192F3E"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originate</w:t>
      </w:r>
      <w:r w:rsidR="00192F3E" w:rsidRPr="00750EC4">
        <w:rPr>
          <w:rFonts w:ascii="Times New Roman" w:hAnsi="Times New Roman" w:cs="Times New Roman"/>
          <w:color w:val="2E2E2E"/>
          <w:sz w:val="24"/>
          <w:szCs w:val="24"/>
          <w:shd w:val="clear" w:color="auto" w:fill="FFFFFF"/>
        </w:rPr>
        <w:t xml:space="preserve"> repeatedly in evolution</w:t>
      </w:r>
      <w:r w:rsidR="00277940">
        <w:rPr>
          <w:rFonts w:ascii="Times New Roman" w:hAnsi="Times New Roman" w:cs="Times New Roman"/>
          <w:color w:val="2E2E2E"/>
          <w:sz w:val="24"/>
          <w:szCs w:val="24"/>
          <w:shd w:val="clear" w:color="auto" w:fill="FFFFFF"/>
        </w:rPr>
        <w:fldChar w:fldCharType="begin">
          <w:fldData xml:space="preserve">PEVuZE5vdGU+PENpdGU+PEF1dGhvcj5UYWxiZXJ0PC9BdXRob3I+PFllYXI+MjAxMjwvWWVhcj48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</w:fldData>
        </w:fldChar>
      </w:r>
      <w:r w:rsidR="000A073B">
        <w:rPr>
          <w:rFonts w:ascii="Times New Roman" w:hAnsi="Times New Roman" w:cs="Times New Roman"/>
          <w:color w:val="2E2E2E"/>
          <w:sz w:val="24"/>
          <w:szCs w:val="24"/>
          <w:shd w:val="clear" w:color="auto" w:fill="FFFFFF"/>
        </w:rPr>
        <w:instrText xml:space="preserve"> ADDIN EN.CITE </w:instrText>
      </w:r>
      <w:r w:rsidR="000A073B">
        <w:rPr>
          <w:rFonts w:ascii="Times New Roman" w:hAnsi="Times New Roman" w:cs="Times New Roman"/>
          <w:color w:val="2E2E2E"/>
          <w:sz w:val="24"/>
          <w:szCs w:val="24"/>
          <w:shd w:val="clear" w:color="auto" w:fill="FFFFFF"/>
        </w:rPr>
        <w:fldChar w:fldCharType="begin">
          <w:fldData xml:space="preserve">PEVuZE5vdGU+PENpdGU+PEF1dGhvcj5UYWxiZXJ0PC9BdXRob3I+PFllYXI+MjAxMjwvWWVhcj48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</w:fldData>
        </w:fldChar>
      </w:r>
      <w:r w:rsidR="000A073B">
        <w:rPr>
          <w:rFonts w:ascii="Times New Roman" w:hAnsi="Times New Roman" w:cs="Times New Roman"/>
          <w:color w:val="2E2E2E"/>
          <w:sz w:val="24"/>
          <w:szCs w:val="24"/>
          <w:shd w:val="clear" w:color="auto" w:fill="FFFFFF"/>
        </w:rPr>
        <w:instrText xml:space="preserve"> ADDIN EN.CITE.DATA </w:instrText>
      </w:r>
      <w:r w:rsidR="000A073B">
        <w:rPr>
          <w:rFonts w:ascii="Times New Roman" w:hAnsi="Times New Roman" w:cs="Times New Roman"/>
          <w:color w:val="2E2E2E"/>
          <w:sz w:val="24"/>
          <w:szCs w:val="24"/>
          <w:shd w:val="clear" w:color="auto" w:fill="FFFFFF"/>
        </w:rPr>
      </w:r>
      <w:r w:rsidR="000A073B">
        <w:rPr>
          <w:rFonts w:ascii="Times New Roman" w:hAnsi="Times New Roman" w:cs="Times New Roman"/>
          <w:color w:val="2E2E2E"/>
          <w:sz w:val="24"/>
          <w:szCs w:val="24"/>
          <w:shd w:val="clear" w:color="auto" w:fill="FFFFFF"/>
        </w:rPr>
        <w:fldChar w:fldCharType="end"/>
      </w:r>
      <w:r w:rsidR="00277940">
        <w:rPr>
          <w:rFonts w:ascii="Times New Roman" w:hAnsi="Times New Roman" w:cs="Times New Roman"/>
          <w:color w:val="2E2E2E"/>
          <w:sz w:val="24"/>
          <w:szCs w:val="24"/>
          <w:shd w:val="clear" w:color="auto" w:fill="FFFFFF"/>
        </w:rPr>
        <w:fldChar w:fldCharType="separate"/>
      </w:r>
      <w:r w:rsidR="000A073B">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"_ENREF_11" \o "Talbert, 2012 #86"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11-13</w:t>
      </w:r>
      <w:r w:rsidR="001D0013">
        <w:rPr>
          <w:rFonts w:ascii="Times New Roman" w:hAnsi="Times New Roman" w:cs="Times New Roman"/>
          <w:noProof/>
          <w:color w:val="2E2E2E"/>
          <w:sz w:val="24"/>
          <w:szCs w:val="24"/>
          <w:shd w:val="clear" w:color="auto" w:fill="FFFFFF"/>
        </w:rPr>
        <w:fldChar w:fldCharType="end"/>
      </w:r>
      <w:r w:rsidR="000A073B">
        <w:rPr>
          <w:rFonts w:ascii="Times New Roman" w:hAnsi="Times New Roman" w:cs="Times New Roman"/>
          <w:noProof/>
          <w:color w:val="2E2E2E"/>
          <w:sz w:val="24"/>
          <w:szCs w:val="24"/>
          <w:shd w:val="clear" w:color="auto" w:fill="FFFFFF"/>
        </w:rPr>
        <w:t>)</w:t>
      </w:r>
      <w:r w:rsidR="00277940">
        <w:rPr>
          <w:rFonts w:ascii="Times New Roman" w:hAnsi="Times New Roman" w:cs="Times New Roman"/>
          <w:color w:val="2E2E2E"/>
          <w:sz w:val="24"/>
          <w:szCs w:val="24"/>
          <w:shd w:val="clear" w:color="auto" w:fill="FFFFFF"/>
        </w:rPr>
        <w:fldChar w:fldCharType="end"/>
      </w:r>
      <w:r w:rsidR="00192F3E" w:rsidRPr="00750EC4">
        <w:rPr>
          <w:rFonts w:ascii="Times New Roman" w:hAnsi="Times New Roman" w:cs="Times New Roman"/>
          <w:color w:val="2E2E2E"/>
          <w:sz w:val="24"/>
          <w:szCs w:val="24"/>
          <w:shd w:val="clear" w:color="auto" w:fill="FFFFFF"/>
        </w:rPr>
        <w:t xml:space="preserve">. </w:t>
      </w:r>
      <w:r w:rsidR="00AD5CE3" w:rsidRPr="00750EC4">
        <w:rPr>
          <w:rFonts w:ascii="Times New Roman" w:hAnsi="Times New Roman" w:cs="Times New Roman"/>
          <w:color w:val="2E2E2E"/>
          <w:sz w:val="24"/>
          <w:szCs w:val="24"/>
          <w:shd w:val="clear" w:color="auto" w:fill="FFFFFF"/>
        </w:rPr>
        <w:t xml:space="preserve"> </w:t>
      </w:r>
      <w:r w:rsidR="004A071B" w:rsidRPr="00750EC4">
        <w:rPr>
          <w:rFonts w:ascii="Times New Roman" w:hAnsi="Times New Roman" w:cs="Times New Roman"/>
          <w:color w:val="2E2E2E"/>
          <w:sz w:val="24"/>
          <w:szCs w:val="24"/>
          <w:shd w:val="clear" w:color="auto" w:fill="FFFFFF"/>
        </w:rPr>
        <w:t xml:space="preserve">Although some </w:t>
      </w:r>
      <w:r w:rsidR="004A071B" w:rsidRPr="00750EC4">
        <w:rPr>
          <w:rFonts w:ascii="Times New Roman" w:eastAsia="Times New Roman" w:hAnsi="Times New Roman" w:cs="Times New Roman"/>
          <w:color w:val="333333"/>
          <w:sz w:val="24"/>
          <w:szCs w:val="24"/>
        </w:rPr>
        <w:t>h</w:t>
      </w:r>
      <w:r w:rsidRPr="00750EC4">
        <w:rPr>
          <w:rFonts w:ascii="Times New Roman" w:eastAsia="Times New Roman" w:hAnsi="Times New Roman" w:cs="Times New Roman"/>
          <w:color w:val="333333"/>
          <w:sz w:val="24"/>
          <w:szCs w:val="24"/>
        </w:rPr>
        <w:t xml:space="preserve">istone variants can </w:t>
      </w:r>
      <w:r w:rsidR="00192F3E" w:rsidRPr="00750EC4">
        <w:rPr>
          <w:rFonts w:ascii="Times New Roman" w:eastAsia="Times New Roman" w:hAnsi="Times New Roman" w:cs="Times New Roman"/>
          <w:color w:val="333333"/>
          <w:sz w:val="24"/>
          <w:szCs w:val="24"/>
        </w:rPr>
        <w:t>have unique post-translational modification patterns</w:t>
      </w:r>
      <w:r w:rsidR="009D3F51" w:rsidRPr="00750EC4">
        <w:rPr>
          <w:rFonts w:ascii="Times New Roman" w:eastAsia="Times New Roman" w:hAnsi="Times New Roman" w:cs="Times New Roman"/>
          <w:color w:val="333333"/>
          <w:sz w:val="24"/>
          <w:szCs w:val="24"/>
        </w:rPr>
        <w:t>,</w:t>
      </w:r>
      <w:r w:rsidR="00192F3E" w:rsidRPr="00750EC4">
        <w:rPr>
          <w:rFonts w:ascii="Times New Roman" w:eastAsia="Times New Roman" w:hAnsi="Times New Roman" w:cs="Times New Roman"/>
          <w:color w:val="333333"/>
          <w:sz w:val="24"/>
          <w:szCs w:val="24"/>
        </w:rPr>
        <w:t xml:space="preserve"> </w:t>
      </w:r>
      <w:r w:rsidR="004A071B" w:rsidRPr="00750EC4">
        <w:rPr>
          <w:rFonts w:ascii="Times New Roman" w:eastAsia="Times New Roman" w:hAnsi="Times New Roman" w:cs="Times New Roman"/>
          <w:color w:val="333333"/>
          <w:sz w:val="24"/>
          <w:szCs w:val="24"/>
        </w:rPr>
        <w:t>the majority of them</w:t>
      </w:r>
      <w:r w:rsidR="009D3F51" w:rsidRPr="00750EC4">
        <w:rPr>
          <w:rFonts w:ascii="Times New Roman" w:eastAsia="Times New Roman" w:hAnsi="Times New Roman" w:cs="Times New Roman"/>
          <w:color w:val="333333"/>
          <w:sz w:val="24"/>
          <w:szCs w:val="24"/>
        </w:rPr>
        <w:t xml:space="preserve"> remain to be </w:t>
      </w:r>
      <w:ins w:id="166" w:author="Alexey Shaytan" w:date="2015-08-31T12:18:00Z">
        <w:r w:rsidR="000A073B">
          <w:rPr>
            <w:rFonts w:ascii="Times New Roman" w:eastAsia="Times New Roman" w:hAnsi="Times New Roman" w:cs="Times New Roman"/>
            <w:color w:val="333333"/>
            <w:sz w:val="24"/>
            <w:szCs w:val="24"/>
          </w:rPr>
          <w:t>characterized for these modifications</w:t>
        </w:r>
      </w:ins>
      <w:del w:id="167" w:author="Alexey Shaytan" w:date="2015-08-31T12:18:00Z">
        <w:r w:rsidR="009D3F51" w:rsidRPr="00750EC4" w:rsidDel="000A073B">
          <w:rPr>
            <w:rFonts w:ascii="Times New Roman" w:eastAsia="Times New Roman" w:hAnsi="Times New Roman" w:cs="Times New Roman"/>
            <w:color w:val="333333"/>
            <w:sz w:val="24"/>
            <w:szCs w:val="24"/>
          </w:rPr>
          <w:delText>found</w:delText>
        </w:r>
      </w:del>
      <w:r w:rsidR="009D3F51" w:rsidRPr="00750EC4">
        <w:rPr>
          <w:rFonts w:ascii="Times New Roman" w:eastAsia="Times New Roman" w:hAnsi="Times New Roman" w:cs="Times New Roman"/>
          <w:color w:val="333333"/>
          <w:sz w:val="24"/>
          <w:szCs w:val="24"/>
        </w:rPr>
        <w:t xml:space="preserve">. </w:t>
      </w:r>
    </w:p>
    <w:p w14:paraId="5C8A853E" w14:textId="263BCAB2" w:rsidR="00AD5CE3" w:rsidRPr="00750EC4" w:rsidRDefault="00192F3E" w:rsidP="00003CF5">
      <w:pPr>
        <w:spacing w:after="240" w:line="384" w:lineRule="atLeast"/>
        <w:ind w:firstLine="720"/>
        <w:jc w:val="both"/>
        <w:rPr>
          <w:rFonts w:ascii="Times New Roman" w:eastAsia="Times New Roman" w:hAnsi="Times New Roman" w:cs="Times New Roman"/>
          <w:color w:val="333333"/>
          <w:sz w:val="24"/>
          <w:szCs w:val="24"/>
        </w:rPr>
        <w:pPrChange w:id="168" w:author="Alexey Shaytan" w:date="2015-08-31T16:39:00Z">
          <w:pPr>
            <w:spacing w:after="240" w:line="384" w:lineRule="atLeast"/>
            <w:ind w:firstLine="720"/>
          </w:pPr>
        </w:pPrChange>
      </w:pPr>
      <w:r w:rsidRPr="00750EC4">
        <w:rPr>
          <w:rFonts w:ascii="Times New Roman" w:eastAsia="Times New Roman" w:hAnsi="Times New Roman" w:cs="Times New Roman"/>
          <w:color w:val="333333"/>
          <w:sz w:val="24"/>
          <w:szCs w:val="24"/>
        </w:rPr>
        <w:t xml:space="preserve">In this paper we present a database </w:t>
      </w:r>
      <w:ins w:id="169" w:author="Alexey Shaytan" w:date="2015-08-30T09:08:00Z">
        <w:r w:rsidR="00277940">
          <w:rPr>
            <w:rFonts w:ascii="Times New Roman" w:eastAsia="Times New Roman" w:hAnsi="Times New Roman" w:cs="Times New Roman"/>
            <w:color w:val="333333"/>
            <w:sz w:val="24"/>
            <w:szCs w:val="24"/>
          </w:rPr>
          <w:t>“</w:t>
        </w:r>
      </w:ins>
      <w:r w:rsidR="001E5C03" w:rsidRPr="00750EC4">
        <w:rPr>
          <w:rFonts w:ascii="Times New Roman" w:eastAsia="Times New Roman" w:hAnsi="Times New Roman" w:cs="Times New Roman"/>
          <w:color w:val="333333"/>
          <w:sz w:val="24"/>
          <w:szCs w:val="24"/>
        </w:rPr>
        <w:t>HistoneDB2.0</w:t>
      </w:r>
      <w:ins w:id="170" w:author="Alexey Shaytan" w:date="2015-08-30T09:08:00Z">
        <w:r w:rsidR="00277940">
          <w:rPr>
            <w:rFonts w:ascii="Times New Roman" w:eastAsia="Times New Roman" w:hAnsi="Times New Roman" w:cs="Times New Roman"/>
            <w:color w:val="333333"/>
            <w:sz w:val="24"/>
            <w:szCs w:val="24"/>
          </w:rPr>
          <w:t xml:space="preserve"> – with Variants”</w:t>
        </w:r>
      </w:ins>
      <w:r w:rsidR="001E5C03" w:rsidRPr="00750EC4">
        <w:rPr>
          <w:rFonts w:ascii="Times New Roman" w:eastAsia="Times New Roman" w:hAnsi="Times New Roman" w:cs="Times New Roman"/>
          <w:color w:val="333333"/>
          <w:sz w:val="24"/>
          <w:szCs w:val="24"/>
        </w:rPr>
        <w:t xml:space="preserve"> </w:t>
      </w:r>
      <w:r w:rsidR="004A071B" w:rsidRPr="00750EC4">
        <w:rPr>
          <w:rFonts w:ascii="Times New Roman" w:eastAsia="Times New Roman" w:hAnsi="Times New Roman" w:cs="Times New Roman"/>
          <w:color w:val="333333"/>
          <w:sz w:val="24"/>
          <w:szCs w:val="24"/>
        </w:rPr>
        <w:t>that collects</w:t>
      </w:r>
      <w:r w:rsidRPr="00750EC4">
        <w:rPr>
          <w:rFonts w:ascii="Times New Roman" w:eastAsia="Times New Roman" w:hAnsi="Times New Roman" w:cs="Times New Roman"/>
          <w:color w:val="333333"/>
          <w:sz w:val="24"/>
          <w:szCs w:val="24"/>
        </w:rPr>
        <w:t xml:space="preserve"> canonical histones and histone variants</w:t>
      </w:r>
      <w:r w:rsidR="009D3F51" w:rsidRPr="00750EC4">
        <w:rPr>
          <w:rFonts w:ascii="Times New Roman" w:eastAsia="Times New Roman" w:hAnsi="Times New Roman" w:cs="Times New Roman"/>
          <w:color w:val="333333"/>
          <w:sz w:val="24"/>
          <w:szCs w:val="24"/>
        </w:rPr>
        <w:t xml:space="preserve">, their sequence, </w:t>
      </w:r>
      <w:ins w:id="171" w:author="Alexey Shaytan" w:date="2015-08-31T12:19:00Z">
        <w:r w:rsidR="000A073B">
          <w:rPr>
            <w:rFonts w:ascii="Times New Roman" w:eastAsia="Times New Roman" w:hAnsi="Times New Roman" w:cs="Times New Roman"/>
            <w:color w:val="333333"/>
            <w:sz w:val="24"/>
            <w:szCs w:val="24"/>
          </w:rPr>
          <w:t xml:space="preserve">and </w:t>
        </w:r>
      </w:ins>
      <w:r w:rsidR="009D3F51" w:rsidRPr="00750EC4">
        <w:rPr>
          <w:rFonts w:ascii="Times New Roman" w:eastAsia="Times New Roman" w:hAnsi="Times New Roman" w:cs="Times New Roman"/>
          <w:color w:val="333333"/>
          <w:sz w:val="24"/>
          <w:szCs w:val="24"/>
        </w:rPr>
        <w:t xml:space="preserve">structural and functional features. </w:t>
      </w:r>
      <w:r w:rsidR="00242D81" w:rsidRPr="00750EC4">
        <w:rPr>
          <w:rFonts w:ascii="Times New Roman" w:eastAsia="Times New Roman" w:hAnsi="Times New Roman" w:cs="Times New Roman"/>
          <w:color w:val="333333"/>
          <w:sz w:val="24"/>
          <w:szCs w:val="24"/>
        </w:rPr>
        <w:t xml:space="preserve">This database is </w:t>
      </w:r>
      <w:ins w:id="172" w:author="Alexey Shaytan" w:date="2015-08-31T12:19:00Z">
        <w:r w:rsidR="000A073B">
          <w:rPr>
            <w:rFonts w:ascii="Times New Roman" w:eastAsia="Times New Roman" w:hAnsi="Times New Roman" w:cs="Times New Roman"/>
            <w:color w:val="333333"/>
            <w:sz w:val="24"/>
            <w:szCs w:val="24"/>
          </w:rPr>
          <w:t xml:space="preserve">the </w:t>
        </w:r>
      </w:ins>
      <w:r w:rsidR="00531BB1" w:rsidRPr="00750EC4">
        <w:rPr>
          <w:rFonts w:ascii="Times New Roman" w:eastAsia="Times New Roman" w:hAnsi="Times New Roman" w:cs="Times New Roman"/>
          <w:color w:val="333333"/>
          <w:sz w:val="24"/>
          <w:szCs w:val="24"/>
        </w:rPr>
        <w:t>successor to a previous H</w:t>
      </w:r>
      <w:r w:rsidR="004A071B" w:rsidRPr="00750EC4">
        <w:rPr>
          <w:rFonts w:ascii="Times New Roman" w:eastAsia="Times New Roman" w:hAnsi="Times New Roman" w:cs="Times New Roman"/>
          <w:color w:val="333333"/>
          <w:sz w:val="24"/>
          <w:szCs w:val="24"/>
        </w:rPr>
        <w:t>istone Database which represented</w:t>
      </w:r>
      <w:r w:rsidR="00531BB1" w:rsidRPr="00750EC4">
        <w:rPr>
          <w:rFonts w:ascii="Times New Roman" w:eastAsia="Times New Roman" w:hAnsi="Times New Roman" w:cs="Times New Roman"/>
          <w:color w:val="333333"/>
          <w:sz w:val="24"/>
          <w:szCs w:val="24"/>
        </w:rPr>
        <w:t xml:space="preserve"> a</w:t>
      </w:r>
      <w:r w:rsidR="00242D81" w:rsidRPr="00750EC4">
        <w:rPr>
          <w:rFonts w:ascii="Times New Roman" w:hAnsi="Times New Roman" w:cs="Times New Roman"/>
          <w:color w:val="000000"/>
          <w:sz w:val="24"/>
          <w:szCs w:val="24"/>
          <w:shd w:val="clear" w:color="auto" w:fill="FFFFFF"/>
        </w:rPr>
        <w:t xml:space="preserve"> curated collection of sequences and structures of histones and non-histone pr</w:t>
      </w:r>
      <w:r w:rsidR="00531BB1" w:rsidRPr="00750EC4">
        <w:rPr>
          <w:rFonts w:ascii="Times New Roman" w:hAnsi="Times New Roman" w:cs="Times New Roman"/>
          <w:color w:val="000000"/>
          <w:sz w:val="24"/>
          <w:szCs w:val="24"/>
          <w:shd w:val="clear" w:color="auto" w:fill="FFFFFF"/>
        </w:rPr>
        <w:t>oteins containing histone folds</w:t>
      </w:r>
      <w:ins w:id="173" w:author="Eli D" w:date="2015-08-25T00:35:00Z">
        <w:del w:id="174" w:author="Alexey Shaytan" w:date="2015-08-30T09:09:00Z">
          <w:r w:rsidR="00F071B1" w:rsidDel="00277940">
            <w:rPr>
              <w:rFonts w:ascii="Times New Roman" w:hAnsi="Times New Roman" w:cs="Times New Roman"/>
              <w:color w:val="000000"/>
              <w:sz w:val="24"/>
              <w:szCs w:val="24"/>
              <w:shd w:val="clear" w:color="auto" w:fill="FFFFFF"/>
            </w:rPr>
            <w:delText xml:space="preserve"> </w:delText>
          </w:r>
        </w:del>
      </w:ins>
      <w:ins w:id="175" w:author="Alexey Shaytan" w:date="2015-08-30T09:09:00Z">
        <w:r w:rsidR="00277940">
          <w:rPr>
            <w:rFonts w:ascii="Times New Roman" w:hAnsi="Times New Roman" w:cs="Times New Roman"/>
            <w:color w:val="000000"/>
            <w:sz w:val="24"/>
            <w:szCs w:val="24"/>
            <w:shd w:val="clear" w:color="auto" w:fill="FFFFFF"/>
          </w:rPr>
          <w:t xml:space="preserve"> </w:t>
        </w:r>
      </w:ins>
      <w:r w:rsidR="00277940">
        <w:rPr>
          <w:rFonts w:ascii="Times New Roman" w:hAnsi="Times New Roman" w:cs="Times New Roman"/>
          <w:color w:val="000000"/>
          <w:sz w:val="24"/>
          <w:szCs w:val="24"/>
          <w:shd w:val="clear" w:color="auto" w:fill="FFFFFF"/>
        </w:rPr>
        <w:fldChar w:fldCharType="begin">
          <w:fldData xml:space="preserve">PEVuZE5vdGU+PENpdGU+PEF1dGhvcj5CYXhldmFuaXM8L0F1dGhvcj48WWVhcj4xOTk2PC9ZZWFy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</w:fldData>
        </w:fldChar>
      </w:r>
      <w:r w:rsidR="000A073B">
        <w:rPr>
          <w:rFonts w:ascii="Times New Roman" w:hAnsi="Times New Roman" w:cs="Times New Roman"/>
          <w:color w:val="000000"/>
          <w:sz w:val="24"/>
          <w:szCs w:val="24"/>
          <w:shd w:val="clear" w:color="auto" w:fill="FFFFFF"/>
        </w:rPr>
        <w:instrText xml:space="preserve"> ADDIN EN.CITE </w:instrText>
      </w:r>
      <w:r w:rsidR="000A073B">
        <w:rPr>
          <w:rFonts w:ascii="Times New Roman" w:hAnsi="Times New Roman" w:cs="Times New Roman"/>
          <w:color w:val="000000"/>
          <w:sz w:val="24"/>
          <w:szCs w:val="24"/>
          <w:shd w:val="clear" w:color="auto" w:fill="FFFFFF"/>
        </w:rPr>
        <w:fldChar w:fldCharType="begin">
          <w:fldData xml:space="preserve">PEVuZE5vdGU+PENpdGU+PEF1dGhvcj5CYXhldmFuaXM8L0F1dGhvcj48WWVhcj4xOTk2PC9ZZWFy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</w:fldData>
        </w:fldChar>
      </w:r>
      <w:r w:rsidR="000A073B">
        <w:rPr>
          <w:rFonts w:ascii="Times New Roman" w:hAnsi="Times New Roman" w:cs="Times New Roman"/>
          <w:color w:val="000000"/>
          <w:sz w:val="24"/>
          <w:szCs w:val="24"/>
          <w:shd w:val="clear" w:color="auto" w:fill="FFFFFF"/>
        </w:rPr>
        <w:instrText xml:space="preserve"> ADDIN EN.CITE.DATA </w:instrText>
      </w:r>
      <w:r w:rsidR="000A073B">
        <w:rPr>
          <w:rFonts w:ascii="Times New Roman" w:hAnsi="Times New Roman" w:cs="Times New Roman"/>
          <w:color w:val="000000"/>
          <w:sz w:val="24"/>
          <w:szCs w:val="24"/>
          <w:shd w:val="clear" w:color="auto" w:fill="FFFFFF"/>
        </w:rPr>
      </w:r>
      <w:r w:rsidR="000A073B">
        <w:rPr>
          <w:rFonts w:ascii="Times New Roman" w:hAnsi="Times New Roman" w:cs="Times New Roman"/>
          <w:color w:val="000000"/>
          <w:sz w:val="24"/>
          <w:szCs w:val="24"/>
          <w:shd w:val="clear" w:color="auto" w:fill="FFFFFF"/>
        </w:rPr>
        <w:fldChar w:fldCharType="end"/>
      </w:r>
      <w:r w:rsidR="00277940">
        <w:rPr>
          <w:rFonts w:ascii="Times New Roman" w:hAnsi="Times New Roman" w:cs="Times New Roman"/>
          <w:color w:val="000000"/>
          <w:sz w:val="24"/>
          <w:szCs w:val="24"/>
          <w:shd w:val="clear" w:color="auto" w:fill="FFFFFF"/>
        </w:rPr>
        <w:fldChar w:fldCharType="separate"/>
      </w:r>
      <w:r w:rsidR="000A073B">
        <w:rPr>
          <w:rFonts w:ascii="Times New Roman" w:hAnsi="Times New Roman" w:cs="Times New Roman"/>
          <w:noProof/>
          <w:color w:val="000000"/>
          <w:sz w:val="24"/>
          <w:szCs w:val="24"/>
          <w:shd w:val="clear" w:color="auto" w:fill="FFFFFF"/>
        </w:rPr>
        <w:t>(</w:t>
      </w:r>
      <w:r w:rsidR="001D0013">
        <w:rPr>
          <w:rFonts w:ascii="Times New Roman" w:hAnsi="Times New Roman" w:cs="Times New Roman"/>
          <w:noProof/>
          <w:color w:val="000000"/>
          <w:sz w:val="24"/>
          <w:szCs w:val="24"/>
          <w:shd w:val="clear" w:color="auto" w:fill="FFFFFF"/>
        </w:rPr>
        <w:fldChar w:fldCharType="begin"/>
      </w:r>
      <w:r w:rsidR="001D0013">
        <w:rPr>
          <w:rFonts w:ascii="Times New Roman" w:hAnsi="Times New Roman" w:cs="Times New Roman"/>
          <w:noProof/>
          <w:color w:val="000000"/>
          <w:sz w:val="24"/>
          <w:szCs w:val="24"/>
          <w:shd w:val="clear" w:color="auto" w:fill="FFFFFF"/>
        </w:rPr>
        <w:instrText xml:space="preserve"> HYPERLINK \l "_ENREF_14" \o "Baxevanis, 1996 #34" </w:instrText>
      </w:r>
      <w:r w:rsidR="001D0013">
        <w:rPr>
          <w:rFonts w:ascii="Times New Roman" w:hAnsi="Times New Roman" w:cs="Times New Roman"/>
          <w:noProof/>
          <w:color w:val="000000"/>
          <w:sz w:val="24"/>
          <w:szCs w:val="24"/>
          <w:shd w:val="clear" w:color="auto" w:fill="FFFFFF"/>
        </w:rPr>
      </w:r>
      <w:r w:rsidR="001D0013">
        <w:rPr>
          <w:rFonts w:ascii="Times New Roman" w:hAnsi="Times New Roman" w:cs="Times New Roman"/>
          <w:noProof/>
          <w:color w:val="000000"/>
          <w:sz w:val="24"/>
          <w:szCs w:val="24"/>
          <w:shd w:val="clear" w:color="auto" w:fill="FFFFFF"/>
        </w:rPr>
        <w:fldChar w:fldCharType="separate"/>
      </w:r>
      <w:r w:rsidR="001D0013">
        <w:rPr>
          <w:rFonts w:ascii="Times New Roman" w:hAnsi="Times New Roman" w:cs="Times New Roman"/>
          <w:noProof/>
          <w:color w:val="000000"/>
          <w:sz w:val="24"/>
          <w:szCs w:val="24"/>
          <w:shd w:val="clear" w:color="auto" w:fill="FFFFFF"/>
        </w:rPr>
        <w:t>14-16</w:t>
      </w:r>
      <w:r w:rsidR="001D0013">
        <w:rPr>
          <w:rFonts w:ascii="Times New Roman" w:hAnsi="Times New Roman" w:cs="Times New Roman"/>
          <w:noProof/>
          <w:color w:val="000000"/>
          <w:sz w:val="24"/>
          <w:szCs w:val="24"/>
          <w:shd w:val="clear" w:color="auto" w:fill="FFFFFF"/>
        </w:rPr>
        <w:fldChar w:fldCharType="end"/>
      </w:r>
      <w:r w:rsidR="000A073B">
        <w:rPr>
          <w:rFonts w:ascii="Times New Roman" w:hAnsi="Times New Roman" w:cs="Times New Roman"/>
          <w:noProof/>
          <w:color w:val="000000"/>
          <w:sz w:val="24"/>
          <w:szCs w:val="24"/>
          <w:shd w:val="clear" w:color="auto" w:fill="FFFFFF"/>
        </w:rPr>
        <w:t>)</w:t>
      </w:r>
      <w:r w:rsidR="00277940">
        <w:rPr>
          <w:rFonts w:ascii="Times New Roman" w:hAnsi="Times New Roman" w:cs="Times New Roman"/>
          <w:color w:val="000000"/>
          <w:sz w:val="24"/>
          <w:szCs w:val="24"/>
          <w:shd w:val="clear" w:color="auto" w:fill="FFFFFF"/>
        </w:rPr>
        <w:fldChar w:fldCharType="end"/>
      </w:r>
      <w:ins w:id="176" w:author="Eli D" w:date="2015-08-25T00:36:00Z">
        <w:del w:id="177" w:author="Alexey Shaytan" w:date="2015-08-30T09:09:00Z">
          <w:r w:rsidR="00F071B1" w:rsidDel="00277940">
            <w:rPr>
              <w:rFonts w:ascii="Times New Roman" w:hAnsi="Times New Roman" w:cs="Times New Roman"/>
              <w:color w:val="000000"/>
              <w:sz w:val="24"/>
              <w:szCs w:val="24"/>
              <w:shd w:val="clear" w:color="auto" w:fill="FFFFFF"/>
            </w:rPr>
            <w:fldChar w:fldCharType="begin" w:fldLock="1"/>
          </w:r>
        </w:del>
      </w:ins>
      <w:del w:id="178" w:author="Alexey Shaytan" w:date="2015-08-30T09:09:00Z">
        <w:r w:rsidR="00F071B1" w:rsidDel="00277940">
          <w:rPr>
            <w:rFonts w:ascii="Times New Roman" w:hAnsi="Times New Roman" w:cs="Times New Roman"/>
            <w:color w:val="000000"/>
            <w:sz w:val="24"/>
            <w:szCs w:val="24"/>
            <w:shd w:val="clear" w:color="auto" w:fill="FFFFFF"/>
          </w:rPr>
          <w:delInstrText>ADDIN CSL_CITATION { "citationItems" : [ { "id" : "ITEM-1", "itemData" : { "DOI" : "10.1093/database/bar048", "ISSN" : "1758-0463", "PMID" : "22025671", "abstract" : "Eukaryotic chromatin is composed of DNA and protein components-core histones-that act to compactly pack the DNA into nucleosomes, the fundamental building blocks of chromatin. These nucleosomes are connected to adjacent nucleosomes by linker histones. Nucleosomes are highly dynamic and, through various core histone post-translational modifications and incorporation of diverse histone variants, can serve as epigenetic marks to control processes such as gene expression and recombination. The Histone Sequence Database is a curated collection of sequences and structures of histones and non-histone proteins containing histone folds, assembled from major public databases. Here, we report a substantial increase in the number of sequences and taxonomic coverage for histone and histone fold-containing proteins available in the database. Additionally, the database now contains an expanded dataset that includes archaeal histone sequences. The database also provides comprehensive multiple sequence alignments for each of the four core histones (H2A, H2B, H3 and H4), the linker histones (H1/H5) and the archaeal histones. The database also includes current information on solved histone fold-containing structures. The Histone Sequence Database is an inclusive resource for the analysis of chromatin structure and function focused on histones and histone fold-containing proteins.", "author" : [ { "dropping-particle" : "", "family" : "Mari\u00f1o-Ram\u00edrez", "given" : "Leonardo", "non-dropping-particle" : "", "parse-names" : false, "suffix" : "" }, { "dropping-particle" : "", "family" : "Levine", "given" : "Kevin M", "non-dropping-particle" : "", "parse-names" : false, "suffix" : "" }, { "dropping-particle" : "", "family" : "Morales", "given" : "Mario", "non-dropping-particle" : "", "parse-names" : false, "suffix" : "" }, { "dropping-particle" : "", "family" : "Zhang", "given" : "Suiyuan", "non-dropping-particle" : "", "parse-names" : false, "suffix" : "" }, { "dropping-particle" : "", "family" : "Moreland", "given" : "R Travis", "non-dropping-particle" : "", "parse-names" : false, "suffix" : "" }, { "dropping-particle" : "", "family" : "Baxevanis", "given" : "Andreas D", "non-dropping-particle" : "", "parse-names" : false, "suffix" : "" }, { "dropping-particle" : "", "family" : "Landsman", "given" : "David", "non-dropping-particle" : "", "parse-names" : false, "suffix" : "" } ], "container-title" : "Database : the journal of biological databases and curation", "id" : "ITEM-1", "issued" : { "date-parts" : [ [ "2011", "1" ] ] }, "page" : "bar048", "title" : "The Histone Database: an integrated resource for histones and histone fold-containing proteins.", "type" : "article-journal", "volume" : "2011" }, "uris" : [ "http://www.mendeley.com/documents/?uuid=a2c279b2-6c85-4fac-b9e9-e9d1ffc564cd" ] } ], "mendeley" : { "formattedCitation" : "(1)", "plainTextFormattedCitation" : "(1)", "previouslyFormattedCitation" : "(Mari\u00f1o-Ram\u00edrez et al., 2011)" }, "properties" : { "noteIndex" : 0 }, "schema" : "https://github.com/citation-style-language/schema/raw/master/csl-citation.json" }</w:delInstrText>
        </w:r>
        <w:r w:rsidR="00F071B1" w:rsidDel="00277940">
          <w:rPr>
            <w:rFonts w:ascii="Times New Roman" w:hAnsi="Times New Roman" w:cs="Times New Roman"/>
            <w:color w:val="000000"/>
            <w:sz w:val="24"/>
            <w:szCs w:val="24"/>
            <w:shd w:val="clear" w:color="auto" w:fill="FFFFFF"/>
          </w:rPr>
          <w:fldChar w:fldCharType="separate"/>
        </w:r>
        <w:r w:rsidR="00F071B1" w:rsidRPr="00F071B1" w:rsidDel="00277940">
          <w:rPr>
            <w:rFonts w:ascii="Times New Roman" w:hAnsi="Times New Roman" w:cs="Times New Roman"/>
            <w:noProof/>
            <w:color w:val="000000"/>
            <w:sz w:val="24"/>
            <w:szCs w:val="24"/>
            <w:shd w:val="clear" w:color="auto" w:fill="FFFFFF"/>
          </w:rPr>
          <w:delText>(1)</w:delText>
        </w:r>
      </w:del>
      <w:ins w:id="179" w:author="Eli D" w:date="2015-08-25T00:36:00Z">
        <w:del w:id="180" w:author="Alexey Shaytan" w:date="2015-08-30T09:09:00Z">
          <w:r w:rsidR="00F071B1" w:rsidDel="00277940">
            <w:rPr>
              <w:rFonts w:ascii="Times New Roman" w:hAnsi="Times New Roman" w:cs="Times New Roman"/>
              <w:color w:val="000000"/>
              <w:sz w:val="24"/>
              <w:szCs w:val="24"/>
              <w:shd w:val="clear" w:color="auto" w:fill="FFFFFF"/>
            </w:rPr>
            <w:fldChar w:fldCharType="end"/>
          </w:r>
        </w:del>
      </w:ins>
      <w:r w:rsidR="00242D81" w:rsidRPr="00750EC4">
        <w:rPr>
          <w:rFonts w:ascii="Times New Roman" w:hAnsi="Times New Roman" w:cs="Times New Roman"/>
          <w:color w:val="000000"/>
          <w:sz w:val="24"/>
          <w:szCs w:val="24"/>
          <w:shd w:val="clear" w:color="auto" w:fill="FFFFFF"/>
        </w:rPr>
        <w:t xml:space="preserve">. </w:t>
      </w:r>
      <w:r w:rsidR="00531BB1" w:rsidRPr="00750EC4">
        <w:rPr>
          <w:rFonts w:ascii="Times New Roman" w:eastAsia="Times New Roman" w:hAnsi="Times New Roman" w:cs="Times New Roman"/>
          <w:color w:val="333333"/>
          <w:sz w:val="24"/>
          <w:szCs w:val="24"/>
        </w:rPr>
        <w:t>The HistoneDB2.0</w:t>
      </w:r>
      <w:r w:rsidR="009D3F51" w:rsidRPr="00750EC4">
        <w:rPr>
          <w:rFonts w:ascii="Times New Roman" w:eastAsia="Times New Roman" w:hAnsi="Times New Roman" w:cs="Times New Roman"/>
          <w:color w:val="333333"/>
          <w:sz w:val="24"/>
          <w:szCs w:val="24"/>
        </w:rPr>
        <w:t xml:space="preserve"> consists of two parts. F</w:t>
      </w:r>
      <w:r w:rsidR="004A071B" w:rsidRPr="00750EC4">
        <w:rPr>
          <w:rFonts w:ascii="Times New Roman" w:eastAsia="Times New Roman" w:hAnsi="Times New Roman" w:cs="Times New Roman"/>
          <w:color w:val="333333"/>
          <w:sz w:val="24"/>
          <w:szCs w:val="24"/>
        </w:rPr>
        <w:t>irst, we</w:t>
      </w:r>
      <w:r w:rsidR="009D3F51" w:rsidRPr="00750EC4">
        <w:rPr>
          <w:rFonts w:ascii="Times New Roman" w:eastAsia="Times New Roman" w:hAnsi="Times New Roman" w:cs="Times New Roman"/>
          <w:color w:val="333333"/>
          <w:sz w:val="24"/>
          <w:szCs w:val="24"/>
        </w:rPr>
        <w:t xml:space="preserve"> compile a manually curated set of histone variants and their multiple alignments with the expert annotated characteristic features</w:t>
      </w:r>
      <w:r w:rsidR="001E5C03" w:rsidRPr="00750EC4">
        <w:rPr>
          <w:rFonts w:ascii="Times New Roman" w:eastAsia="Times New Roman" w:hAnsi="Times New Roman" w:cs="Times New Roman"/>
          <w:color w:val="333333"/>
          <w:sz w:val="24"/>
          <w:szCs w:val="24"/>
        </w:rPr>
        <w:t xml:space="preserve"> and descriptions of their function</w:t>
      </w:r>
      <w:ins w:id="181" w:author="Alexey Shaytan" w:date="2015-08-30T09:11:00Z">
        <w:r w:rsidR="00277940">
          <w:rPr>
            <w:rFonts w:ascii="Times New Roman" w:eastAsia="Times New Roman" w:hAnsi="Times New Roman" w:cs="Times New Roman"/>
            <w:color w:val="333333"/>
            <w:sz w:val="24"/>
            <w:szCs w:val="24"/>
          </w:rPr>
          <w:t>s</w:t>
        </w:r>
      </w:ins>
      <w:del w:id="182" w:author="Alexey Shaytan" w:date="2015-08-30T09:11:00Z">
        <w:r w:rsidR="001E5C03" w:rsidRPr="00750EC4" w:rsidDel="00277940">
          <w:rPr>
            <w:rFonts w:ascii="Times New Roman" w:eastAsia="Times New Roman" w:hAnsi="Times New Roman" w:cs="Times New Roman"/>
            <w:color w:val="333333"/>
            <w:sz w:val="24"/>
            <w:szCs w:val="24"/>
          </w:rPr>
          <w:delText xml:space="preserve"> </w:delText>
        </w:r>
      </w:del>
      <w:r w:rsidR="009D3F51" w:rsidRPr="00750EC4">
        <w:rPr>
          <w:rFonts w:ascii="Times New Roman" w:eastAsia="Times New Roman" w:hAnsi="Times New Roman" w:cs="Times New Roman"/>
          <w:color w:val="333333"/>
          <w:sz w:val="24"/>
          <w:szCs w:val="24"/>
        </w:rPr>
        <w:t xml:space="preserve">. Second, we construct </w:t>
      </w:r>
      <w:del w:id="183" w:author="Eli D" w:date="2015-08-24T22:46:00Z">
        <w:r w:rsidR="009D3F51" w:rsidRPr="00750EC4" w:rsidDel="0073685E">
          <w:rPr>
            <w:rFonts w:ascii="Times New Roman" w:eastAsia="Times New Roman" w:hAnsi="Times New Roman" w:cs="Times New Roman"/>
            <w:color w:val="333333"/>
            <w:sz w:val="24"/>
            <w:szCs w:val="24"/>
          </w:rPr>
          <w:delText xml:space="preserve">the </w:delText>
        </w:r>
      </w:del>
      <w:ins w:id="184" w:author="Eli D" w:date="2015-08-24T22:46:00Z">
        <w:r w:rsidR="0073685E">
          <w:rPr>
            <w:rFonts w:ascii="Times New Roman" w:eastAsia="Times New Roman" w:hAnsi="Times New Roman" w:cs="Times New Roman"/>
            <w:color w:val="333333"/>
            <w:sz w:val="24"/>
            <w:szCs w:val="24"/>
          </w:rPr>
          <w:t>profile</w:t>
        </w:r>
        <w:r w:rsidR="0073685E" w:rsidRPr="00750EC4">
          <w:rPr>
            <w:rFonts w:ascii="Times New Roman" w:eastAsia="Times New Roman" w:hAnsi="Times New Roman" w:cs="Times New Roman"/>
            <w:color w:val="333333"/>
            <w:sz w:val="24"/>
            <w:szCs w:val="24"/>
          </w:rPr>
          <w:t xml:space="preserve"> </w:t>
        </w:r>
      </w:ins>
      <w:r w:rsidR="009D3F51" w:rsidRPr="00750EC4">
        <w:rPr>
          <w:rFonts w:ascii="Times New Roman" w:eastAsia="Times New Roman" w:hAnsi="Times New Roman" w:cs="Times New Roman"/>
          <w:color w:val="333333"/>
          <w:sz w:val="24"/>
          <w:szCs w:val="24"/>
        </w:rPr>
        <w:t>Hidden Markov Models (HMM) based on these alignments a</w:t>
      </w:r>
      <w:r w:rsidR="00A81DF2" w:rsidRPr="00750EC4">
        <w:rPr>
          <w:rFonts w:ascii="Times New Roman" w:eastAsia="Times New Roman" w:hAnsi="Times New Roman" w:cs="Times New Roman"/>
          <w:color w:val="333333"/>
          <w:sz w:val="24"/>
          <w:szCs w:val="24"/>
        </w:rPr>
        <w:t xml:space="preserve">nd use them </w:t>
      </w:r>
      <w:ins w:id="185" w:author="Alexey Shaytan" w:date="2015-08-30T09:11:00Z">
        <w:r w:rsidR="00277940">
          <w:rPr>
            <w:rFonts w:ascii="Times New Roman" w:eastAsia="Times New Roman" w:hAnsi="Times New Roman" w:cs="Times New Roman"/>
            <w:color w:val="333333"/>
            <w:sz w:val="24"/>
            <w:szCs w:val="24"/>
          </w:rPr>
          <w:t>together with motif</w:t>
        </w:r>
      </w:ins>
      <w:ins w:id="186" w:author="Alexey Shaytan" w:date="2015-08-30T09:12:00Z">
        <w:r w:rsidR="00277940">
          <w:rPr>
            <w:rFonts w:ascii="Times New Roman" w:eastAsia="Times New Roman" w:hAnsi="Times New Roman" w:cs="Times New Roman"/>
            <w:color w:val="333333"/>
            <w:sz w:val="24"/>
            <w:szCs w:val="24"/>
          </w:rPr>
          <w:t xml:space="preserve">-based identification </w:t>
        </w:r>
      </w:ins>
      <w:r w:rsidR="00A81DF2" w:rsidRPr="00750EC4">
        <w:rPr>
          <w:rFonts w:ascii="Times New Roman" w:eastAsia="Times New Roman" w:hAnsi="Times New Roman" w:cs="Times New Roman"/>
          <w:color w:val="333333"/>
          <w:sz w:val="24"/>
          <w:szCs w:val="24"/>
        </w:rPr>
        <w:t>to search any sequence of interest or</w:t>
      </w:r>
      <w:r w:rsidR="009D3F51" w:rsidRPr="00750EC4">
        <w:rPr>
          <w:rFonts w:ascii="Times New Roman" w:eastAsia="Times New Roman" w:hAnsi="Times New Roman" w:cs="Times New Roman"/>
          <w:color w:val="333333"/>
          <w:sz w:val="24"/>
          <w:szCs w:val="24"/>
        </w:rPr>
        <w:t xml:space="preserve"> all sequences from the </w:t>
      </w:r>
      <w:ins w:id="187" w:author="Eli D" w:date="2015-08-24T22:46:00Z">
        <w:r w:rsidR="0073685E">
          <w:rPr>
            <w:rFonts w:ascii="Times New Roman" w:eastAsia="Times New Roman" w:hAnsi="Times New Roman" w:cs="Times New Roman"/>
            <w:color w:val="333333"/>
            <w:sz w:val="24"/>
            <w:szCs w:val="24"/>
          </w:rPr>
          <w:t>non-</w:t>
        </w:r>
      </w:ins>
      <w:ins w:id="188" w:author="Eli D" w:date="2015-08-24T22:47:00Z">
        <w:r w:rsidR="0073685E">
          <w:rPr>
            <w:rFonts w:ascii="Times New Roman" w:eastAsia="Times New Roman" w:hAnsi="Times New Roman" w:cs="Times New Roman"/>
            <w:color w:val="333333"/>
            <w:sz w:val="24"/>
            <w:szCs w:val="24"/>
          </w:rPr>
          <w:t>redundant</w:t>
        </w:r>
      </w:ins>
      <w:ins w:id="189" w:author="Eli D" w:date="2015-08-24T22:46:00Z">
        <w:r w:rsidR="0073685E">
          <w:rPr>
            <w:rFonts w:ascii="Times New Roman" w:eastAsia="Times New Roman" w:hAnsi="Times New Roman" w:cs="Times New Roman"/>
            <w:color w:val="333333"/>
            <w:sz w:val="24"/>
            <w:szCs w:val="24"/>
          </w:rPr>
          <w:t xml:space="preserve"> (NR)</w:t>
        </w:r>
      </w:ins>
      <w:del w:id="190" w:author="Eli D" w:date="2015-08-24T22:46:00Z">
        <w:r w:rsidR="009D3F51" w:rsidRPr="00750EC4" w:rsidDel="0073685E">
          <w:rPr>
            <w:rFonts w:ascii="Times New Roman" w:eastAsia="Times New Roman" w:hAnsi="Times New Roman" w:cs="Times New Roman"/>
            <w:color w:val="333333"/>
            <w:sz w:val="24"/>
            <w:szCs w:val="24"/>
          </w:rPr>
          <w:delText>RefSeq</w:delText>
        </w:r>
      </w:del>
      <w:r w:rsidR="009D3F51" w:rsidRPr="00750EC4">
        <w:rPr>
          <w:rFonts w:ascii="Times New Roman" w:eastAsia="Times New Roman" w:hAnsi="Times New Roman" w:cs="Times New Roman"/>
          <w:color w:val="333333"/>
          <w:sz w:val="24"/>
          <w:szCs w:val="24"/>
        </w:rPr>
        <w:t xml:space="preserve"> database</w:t>
      </w:r>
      <w:r w:rsidR="00EA0E16" w:rsidRPr="00750EC4">
        <w:rPr>
          <w:rFonts w:ascii="Times New Roman" w:eastAsia="Times New Roman" w:hAnsi="Times New Roman" w:cs="Times New Roman"/>
          <w:color w:val="333333"/>
          <w:sz w:val="24"/>
          <w:szCs w:val="24"/>
        </w:rPr>
        <w:t xml:space="preserve"> given that they pass rigorous criteria established in this study</w:t>
      </w:r>
      <w:r w:rsidR="009D3F51" w:rsidRPr="00750EC4">
        <w:rPr>
          <w:rFonts w:ascii="Times New Roman" w:eastAsia="Times New Roman" w:hAnsi="Times New Roman" w:cs="Times New Roman"/>
          <w:color w:val="333333"/>
          <w:sz w:val="24"/>
          <w:szCs w:val="24"/>
        </w:rPr>
        <w:t xml:space="preserve">. </w:t>
      </w:r>
      <w:r w:rsidR="00A81DF2" w:rsidRPr="00750EC4">
        <w:rPr>
          <w:rFonts w:ascii="Times New Roman" w:eastAsia="Times New Roman" w:hAnsi="Times New Roman" w:cs="Times New Roman"/>
          <w:color w:val="333333"/>
          <w:sz w:val="24"/>
          <w:szCs w:val="24"/>
        </w:rPr>
        <w:t>As a result automatic annotations are produced. Moreover, HistoneDB2.0</w:t>
      </w:r>
      <w:r w:rsidR="00EA0E16" w:rsidRPr="00750EC4">
        <w:rPr>
          <w:rFonts w:ascii="Times New Roman" w:eastAsia="Times New Roman" w:hAnsi="Times New Roman" w:cs="Times New Roman"/>
          <w:color w:val="333333"/>
          <w:sz w:val="24"/>
          <w:szCs w:val="24"/>
        </w:rPr>
        <w:t xml:space="preserve"> allow</w:t>
      </w:r>
      <w:r w:rsidR="00A81DF2" w:rsidRPr="00750EC4">
        <w:rPr>
          <w:rFonts w:ascii="Times New Roman" w:eastAsia="Times New Roman" w:hAnsi="Times New Roman" w:cs="Times New Roman"/>
          <w:color w:val="333333"/>
          <w:sz w:val="24"/>
          <w:szCs w:val="24"/>
        </w:rPr>
        <w:t>s</w:t>
      </w:r>
      <w:r w:rsidR="00EA0E16" w:rsidRPr="00750EC4">
        <w:rPr>
          <w:rFonts w:ascii="Times New Roman" w:eastAsia="Times New Roman" w:hAnsi="Times New Roman" w:cs="Times New Roman"/>
          <w:color w:val="333333"/>
          <w:sz w:val="24"/>
          <w:szCs w:val="24"/>
        </w:rPr>
        <w:t xml:space="preserve"> </w:t>
      </w:r>
      <w:ins w:id="191" w:author="Alexey Shaytan" w:date="2015-08-31T12:21:00Z">
        <w:r w:rsidR="000A073B">
          <w:rPr>
            <w:rFonts w:ascii="Times New Roman" w:eastAsia="Times New Roman" w:hAnsi="Times New Roman" w:cs="Times New Roman"/>
            <w:color w:val="333333"/>
            <w:sz w:val="24"/>
            <w:szCs w:val="24"/>
          </w:rPr>
          <w:t xml:space="preserve">easy </w:t>
        </w:r>
      </w:ins>
      <w:del w:id="192" w:author="Alexey Shaytan" w:date="2015-08-31T12:20:00Z">
        <w:r w:rsidR="00EA0E16" w:rsidRPr="00750EC4" w:rsidDel="000A073B">
          <w:rPr>
            <w:rFonts w:ascii="Times New Roman" w:eastAsia="Times New Roman" w:hAnsi="Times New Roman" w:cs="Times New Roman"/>
            <w:color w:val="333333"/>
            <w:sz w:val="24"/>
            <w:szCs w:val="24"/>
          </w:rPr>
          <w:delText xml:space="preserve">to </w:delText>
        </w:r>
      </w:del>
      <w:r w:rsidR="00EA0E16" w:rsidRPr="00750EC4">
        <w:rPr>
          <w:rFonts w:ascii="Times New Roman" w:eastAsia="Times New Roman" w:hAnsi="Times New Roman" w:cs="Times New Roman"/>
          <w:color w:val="333333"/>
          <w:sz w:val="24"/>
          <w:szCs w:val="24"/>
        </w:rPr>
        <w:t>compar</w:t>
      </w:r>
      <w:ins w:id="193" w:author="Alexey Shaytan" w:date="2015-08-31T12:20:00Z">
        <w:r w:rsidR="000A073B">
          <w:rPr>
            <w:rFonts w:ascii="Times New Roman" w:eastAsia="Times New Roman" w:hAnsi="Times New Roman" w:cs="Times New Roman"/>
            <w:color w:val="333333"/>
            <w:sz w:val="24"/>
            <w:szCs w:val="24"/>
          </w:rPr>
          <w:t>ison of</w:t>
        </w:r>
      </w:ins>
      <w:del w:id="194" w:author="Alexey Shaytan" w:date="2015-08-31T12:20:00Z">
        <w:r w:rsidR="00EA0E16" w:rsidRPr="00750EC4" w:rsidDel="000A073B">
          <w:rPr>
            <w:rFonts w:ascii="Times New Roman" w:eastAsia="Times New Roman" w:hAnsi="Times New Roman" w:cs="Times New Roman"/>
            <w:color w:val="333333"/>
            <w:sz w:val="24"/>
            <w:szCs w:val="24"/>
          </w:rPr>
          <w:delText>e</w:delText>
        </w:r>
      </w:del>
      <w:r w:rsidR="00EA0E16" w:rsidRPr="00750EC4">
        <w:rPr>
          <w:rFonts w:ascii="Times New Roman" w:eastAsia="Times New Roman" w:hAnsi="Times New Roman" w:cs="Times New Roman"/>
          <w:color w:val="333333"/>
          <w:sz w:val="24"/>
          <w:szCs w:val="24"/>
        </w:rPr>
        <w:t xml:space="preserve"> </w:t>
      </w:r>
      <w:r w:rsidR="00A81DF2" w:rsidRPr="00750EC4">
        <w:rPr>
          <w:rFonts w:ascii="Times New Roman" w:eastAsia="Times New Roman" w:hAnsi="Times New Roman" w:cs="Times New Roman"/>
          <w:color w:val="333333"/>
          <w:sz w:val="24"/>
          <w:szCs w:val="24"/>
        </w:rPr>
        <w:t xml:space="preserve">variants </w:t>
      </w:r>
      <w:ins w:id="195" w:author="Alexey Shaytan" w:date="2015-08-31T12:22:00Z">
        <w:r w:rsidR="00681883">
          <w:rPr>
            <w:rFonts w:ascii="Times New Roman" w:eastAsia="Times New Roman" w:hAnsi="Times New Roman" w:cs="Times New Roman"/>
            <w:color w:val="333333"/>
            <w:sz w:val="24"/>
            <w:szCs w:val="24"/>
          </w:rPr>
          <w:t xml:space="preserve">and their features </w:t>
        </w:r>
      </w:ins>
      <w:del w:id="196" w:author="Alexey Shaytan" w:date="2015-08-31T12:20:00Z">
        <w:r w:rsidR="00A81DF2" w:rsidRPr="00750EC4" w:rsidDel="000A073B">
          <w:rPr>
            <w:rFonts w:ascii="Times New Roman" w:eastAsia="Times New Roman" w:hAnsi="Times New Roman" w:cs="Times New Roman"/>
            <w:color w:val="333333"/>
            <w:sz w:val="24"/>
            <w:szCs w:val="24"/>
          </w:rPr>
          <w:delText>between</w:delText>
        </w:r>
      </w:del>
      <w:ins w:id="197" w:author="Alexey Shaytan" w:date="2015-08-31T12:20:00Z">
        <w:r w:rsidR="000A073B">
          <w:rPr>
            <w:rFonts w:ascii="Times New Roman" w:eastAsia="Times New Roman" w:hAnsi="Times New Roman" w:cs="Times New Roman"/>
            <w:color w:val="333333"/>
            <w:sz w:val="24"/>
            <w:szCs w:val="24"/>
          </w:rPr>
          <w:t>to</w:t>
        </w:r>
      </w:ins>
      <w:r w:rsidR="00A81DF2" w:rsidRPr="00750EC4">
        <w:rPr>
          <w:rFonts w:ascii="Times New Roman" w:eastAsia="Times New Roman" w:hAnsi="Times New Roman" w:cs="Times New Roman"/>
          <w:color w:val="333333"/>
          <w:sz w:val="24"/>
          <w:szCs w:val="24"/>
        </w:rPr>
        <w:t xml:space="preserve"> each other </w:t>
      </w:r>
      <w:ins w:id="198" w:author="Alexey Shaytan" w:date="2015-08-31T12:22:00Z">
        <w:r w:rsidR="00681883">
          <w:rPr>
            <w:rFonts w:ascii="Times New Roman" w:eastAsia="Times New Roman" w:hAnsi="Times New Roman" w:cs="Times New Roman"/>
            <w:color w:val="333333"/>
            <w:sz w:val="24"/>
            <w:szCs w:val="24"/>
          </w:rPr>
          <w:t>within the same or different</w:t>
        </w:r>
      </w:ins>
      <w:del w:id="199" w:author="Alexey Shaytan" w:date="2015-08-31T12:22:00Z">
        <w:r w:rsidR="00A81DF2" w:rsidRPr="00750EC4" w:rsidDel="00681883">
          <w:rPr>
            <w:rFonts w:ascii="Times New Roman" w:eastAsia="Times New Roman" w:hAnsi="Times New Roman" w:cs="Times New Roman"/>
            <w:color w:val="333333"/>
            <w:sz w:val="24"/>
            <w:szCs w:val="24"/>
          </w:rPr>
          <w:delText xml:space="preserve">or to match the </w:delText>
        </w:r>
        <w:r w:rsidR="00EA0E16" w:rsidRPr="00750EC4" w:rsidDel="00681883">
          <w:rPr>
            <w:rFonts w:ascii="Times New Roman" w:eastAsia="Times New Roman" w:hAnsi="Times New Roman" w:cs="Times New Roman"/>
            <w:color w:val="333333"/>
            <w:sz w:val="24"/>
            <w:szCs w:val="24"/>
          </w:rPr>
          <w:delText>canonical histones with histone variants for a</w:delText>
        </w:r>
        <w:r w:rsidR="00A81DF2" w:rsidRPr="00750EC4" w:rsidDel="00681883">
          <w:rPr>
            <w:rFonts w:ascii="Times New Roman" w:eastAsia="Times New Roman" w:hAnsi="Times New Roman" w:cs="Times New Roman"/>
            <w:color w:val="333333"/>
            <w:sz w:val="24"/>
            <w:szCs w:val="24"/>
          </w:rPr>
          <w:delText>ny</w:delText>
        </w:r>
        <w:r w:rsidR="00EA0E16" w:rsidRPr="00750EC4" w:rsidDel="00681883">
          <w:rPr>
            <w:rFonts w:ascii="Times New Roman" w:eastAsia="Times New Roman" w:hAnsi="Times New Roman" w:cs="Times New Roman"/>
            <w:color w:val="333333"/>
            <w:sz w:val="24"/>
            <w:szCs w:val="24"/>
          </w:rPr>
          <w:delText xml:space="preserve"> given</w:delText>
        </w:r>
      </w:del>
      <w:r w:rsidR="00EA0E16" w:rsidRPr="00750EC4">
        <w:rPr>
          <w:rFonts w:ascii="Times New Roman" w:eastAsia="Times New Roman" w:hAnsi="Times New Roman" w:cs="Times New Roman"/>
          <w:color w:val="333333"/>
          <w:sz w:val="24"/>
          <w:szCs w:val="24"/>
        </w:rPr>
        <w:t xml:space="preserve"> </w:t>
      </w:r>
      <w:ins w:id="200" w:author="Alexey Shaytan" w:date="2015-08-31T12:22:00Z">
        <w:r w:rsidR="00681883">
          <w:rPr>
            <w:rFonts w:ascii="Times New Roman" w:eastAsia="Times New Roman" w:hAnsi="Times New Roman" w:cs="Times New Roman"/>
            <w:color w:val="333333"/>
            <w:sz w:val="24"/>
            <w:szCs w:val="24"/>
          </w:rPr>
          <w:t>species</w:t>
        </w:r>
      </w:ins>
      <w:del w:id="201" w:author="Alexey Shaytan" w:date="2015-08-31T12:22:00Z">
        <w:r w:rsidR="00EA0E16" w:rsidRPr="00750EC4" w:rsidDel="00681883">
          <w:rPr>
            <w:rFonts w:ascii="Times New Roman" w:eastAsia="Times New Roman" w:hAnsi="Times New Roman" w:cs="Times New Roman"/>
            <w:color w:val="333333"/>
            <w:sz w:val="24"/>
            <w:szCs w:val="24"/>
          </w:rPr>
          <w:delText>organism</w:delText>
        </w:r>
      </w:del>
      <w:r w:rsidR="00EA0E16" w:rsidRPr="00750EC4">
        <w:rPr>
          <w:rFonts w:ascii="Times New Roman" w:eastAsia="Times New Roman" w:hAnsi="Times New Roman" w:cs="Times New Roman"/>
          <w:color w:val="333333"/>
          <w:sz w:val="24"/>
          <w:szCs w:val="24"/>
        </w:rPr>
        <w:t xml:space="preserve">. The </w:t>
      </w:r>
      <w:del w:id="202" w:author="Alexey Shaytan" w:date="2015-08-30T09:13:00Z">
        <w:r w:rsidR="00EA0E16" w:rsidRPr="00750EC4" w:rsidDel="00277940">
          <w:rPr>
            <w:rFonts w:ascii="Times New Roman" w:eastAsia="Times New Roman" w:hAnsi="Times New Roman" w:cs="Times New Roman"/>
            <w:color w:val="333333"/>
            <w:sz w:val="24"/>
            <w:szCs w:val="24"/>
          </w:rPr>
          <w:delText>phylogenentic</w:delText>
        </w:r>
      </w:del>
      <w:ins w:id="203" w:author="Alexey Shaytan" w:date="2015-08-30T09:13:00Z">
        <w:r w:rsidR="00277940" w:rsidRPr="00750EC4">
          <w:rPr>
            <w:rFonts w:ascii="Times New Roman" w:eastAsia="Times New Roman" w:hAnsi="Times New Roman" w:cs="Times New Roman"/>
            <w:color w:val="333333"/>
            <w:sz w:val="24"/>
            <w:szCs w:val="24"/>
          </w:rPr>
          <w:t>phylogenetic</w:t>
        </w:r>
      </w:ins>
      <w:r w:rsidR="00EA0E16" w:rsidRPr="00750EC4">
        <w:rPr>
          <w:rFonts w:ascii="Times New Roman" w:eastAsia="Times New Roman" w:hAnsi="Times New Roman" w:cs="Times New Roman"/>
          <w:color w:val="333333"/>
          <w:sz w:val="24"/>
          <w:szCs w:val="24"/>
        </w:rPr>
        <w:t xml:space="preserve"> tree of histone variants present</w:t>
      </w:r>
      <w:r w:rsidR="00A81DF2" w:rsidRPr="00750EC4">
        <w:rPr>
          <w:rFonts w:ascii="Times New Roman" w:eastAsia="Times New Roman" w:hAnsi="Times New Roman" w:cs="Times New Roman"/>
          <w:color w:val="333333"/>
          <w:sz w:val="24"/>
          <w:szCs w:val="24"/>
        </w:rPr>
        <w:t>s</w:t>
      </w:r>
      <w:r w:rsidR="00EA0E16" w:rsidRPr="00750EC4">
        <w:rPr>
          <w:rFonts w:ascii="Times New Roman" w:eastAsia="Times New Roman" w:hAnsi="Times New Roman" w:cs="Times New Roman"/>
          <w:color w:val="333333"/>
          <w:sz w:val="24"/>
          <w:szCs w:val="24"/>
        </w:rPr>
        <w:t xml:space="preserve"> a</w:t>
      </w:r>
      <w:r w:rsidR="00217356" w:rsidRPr="00750EC4">
        <w:rPr>
          <w:rFonts w:ascii="Times New Roman" w:eastAsia="Times New Roman" w:hAnsi="Times New Roman" w:cs="Times New Roman"/>
          <w:color w:val="333333"/>
          <w:sz w:val="24"/>
          <w:szCs w:val="24"/>
        </w:rPr>
        <w:t xml:space="preserve">nother important </w:t>
      </w:r>
      <w:r w:rsidR="00EA0E16" w:rsidRPr="00750EC4">
        <w:rPr>
          <w:rFonts w:ascii="Times New Roman" w:eastAsia="Times New Roman" w:hAnsi="Times New Roman" w:cs="Times New Roman"/>
          <w:color w:val="333333"/>
          <w:sz w:val="24"/>
          <w:szCs w:val="24"/>
        </w:rPr>
        <w:t xml:space="preserve">evolutionary </w:t>
      </w:r>
      <w:r w:rsidR="00A81DF2" w:rsidRPr="00750EC4">
        <w:rPr>
          <w:rFonts w:ascii="Times New Roman" w:eastAsia="Times New Roman" w:hAnsi="Times New Roman" w:cs="Times New Roman"/>
          <w:color w:val="333333"/>
          <w:sz w:val="24"/>
          <w:szCs w:val="24"/>
        </w:rPr>
        <w:t>aspect of the</w:t>
      </w:r>
      <w:r w:rsidR="00217356" w:rsidRPr="00750EC4">
        <w:rPr>
          <w:rFonts w:ascii="Times New Roman" w:eastAsia="Times New Roman" w:hAnsi="Times New Roman" w:cs="Times New Roman"/>
          <w:color w:val="333333"/>
          <w:sz w:val="24"/>
          <w:szCs w:val="24"/>
        </w:rPr>
        <w:t xml:space="preserve"> database </w:t>
      </w:r>
      <w:r w:rsidR="00A81DF2" w:rsidRPr="00750EC4">
        <w:rPr>
          <w:rFonts w:ascii="Times New Roman" w:eastAsia="Times New Roman" w:hAnsi="Times New Roman" w:cs="Times New Roman"/>
          <w:color w:val="333333"/>
          <w:sz w:val="24"/>
          <w:szCs w:val="24"/>
        </w:rPr>
        <w:t>so</w:t>
      </w:r>
      <w:r w:rsidR="00EA0E16" w:rsidRPr="00750EC4">
        <w:rPr>
          <w:rFonts w:ascii="Times New Roman" w:eastAsia="Times New Roman" w:hAnsi="Times New Roman" w:cs="Times New Roman"/>
          <w:color w:val="333333"/>
          <w:sz w:val="24"/>
          <w:szCs w:val="24"/>
        </w:rPr>
        <w:t xml:space="preserve"> </w:t>
      </w:r>
      <w:ins w:id="204" w:author="Alexey Shaytan" w:date="2015-08-31T12:23:00Z">
        <w:r w:rsidR="00681883">
          <w:rPr>
            <w:rFonts w:ascii="Times New Roman" w:eastAsia="Times New Roman" w:hAnsi="Times New Roman" w:cs="Times New Roman"/>
            <w:color w:val="333333"/>
            <w:sz w:val="24"/>
            <w:szCs w:val="24"/>
          </w:rPr>
          <w:t xml:space="preserve">that </w:t>
        </w:r>
      </w:ins>
      <w:r w:rsidR="00EA0E16" w:rsidRPr="00750EC4">
        <w:rPr>
          <w:rFonts w:ascii="Times New Roman" w:eastAsia="Times New Roman" w:hAnsi="Times New Roman" w:cs="Times New Roman"/>
          <w:color w:val="333333"/>
          <w:sz w:val="24"/>
          <w:szCs w:val="24"/>
        </w:rPr>
        <w:t>it is feasible to browse through the lineage</w:t>
      </w:r>
      <w:ins w:id="205" w:author="Alexey Shaytan" w:date="2015-08-31T12:23:00Z">
        <w:r w:rsidR="00681883">
          <w:rPr>
            <w:rFonts w:ascii="Times New Roman" w:eastAsia="Times New Roman" w:hAnsi="Times New Roman" w:cs="Times New Roman"/>
            <w:color w:val="333333"/>
            <w:sz w:val="24"/>
            <w:szCs w:val="24"/>
          </w:rPr>
          <w:t>-</w:t>
        </w:r>
      </w:ins>
      <w:del w:id="206" w:author="Alexey Shaytan" w:date="2015-08-31T12:23:00Z">
        <w:r w:rsidR="00EA0E16" w:rsidRPr="00750EC4" w:rsidDel="00681883">
          <w:rPr>
            <w:rFonts w:ascii="Times New Roman" w:eastAsia="Times New Roman" w:hAnsi="Times New Roman" w:cs="Times New Roman"/>
            <w:color w:val="333333"/>
            <w:sz w:val="24"/>
            <w:szCs w:val="24"/>
          </w:rPr>
          <w:delText xml:space="preserve"> </w:delText>
        </w:r>
      </w:del>
      <w:r w:rsidR="00EA0E16" w:rsidRPr="00750EC4">
        <w:rPr>
          <w:rFonts w:ascii="Times New Roman" w:eastAsia="Times New Roman" w:hAnsi="Times New Roman" w:cs="Times New Roman"/>
          <w:color w:val="333333"/>
          <w:sz w:val="24"/>
          <w:szCs w:val="24"/>
        </w:rPr>
        <w:t>specific or universally conserved variants and decipher their characteristic features. The database</w:t>
      </w:r>
      <w:r w:rsidR="00217356" w:rsidRPr="00750EC4">
        <w:rPr>
          <w:rFonts w:ascii="Times New Roman" w:eastAsia="Times New Roman" w:hAnsi="Times New Roman" w:cs="Times New Roman"/>
          <w:color w:val="333333"/>
          <w:sz w:val="24"/>
          <w:szCs w:val="24"/>
        </w:rPr>
        <w:t xml:space="preserve"> promote</w:t>
      </w:r>
      <w:r w:rsidR="00EA0E16"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the new nomenclature for histone variants </w:t>
      </w:r>
      <w:r w:rsidR="00EA0E16" w:rsidRPr="00750EC4">
        <w:rPr>
          <w:rFonts w:ascii="Times New Roman" w:eastAsia="Times New Roman" w:hAnsi="Times New Roman" w:cs="Times New Roman"/>
          <w:color w:val="333333"/>
          <w:sz w:val="24"/>
          <w:szCs w:val="24"/>
        </w:rPr>
        <w:t>proposed recently</w:t>
      </w:r>
      <w:ins w:id="207" w:author="Alexey Shaytan" w:date="2015-08-30T09:13:00Z">
        <w:r w:rsidR="00277940">
          <w:rPr>
            <w:rFonts w:ascii="Times New Roman" w:eastAsia="Times New Roman" w:hAnsi="Times New Roman" w:cs="Times New Roman"/>
            <w:color w:val="333333"/>
            <w:sz w:val="24"/>
            <w:szCs w:val="24"/>
          </w:rPr>
          <w:t xml:space="preserve"> </w:t>
        </w:r>
      </w:ins>
      <w:r w:rsidR="00277940">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UmVjTnVtPjg2PC9SZWNOdW0+PERpc3BsYXlUZXh0PigxMSk8L0Rpc3BsYXlUZXh0PjxyZWNvcmQ+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</w:fldData>
        </w:fldChar>
      </w:r>
      <w:r w:rsidR="00277940">
        <w:rPr>
          <w:rFonts w:ascii="Times New Roman" w:eastAsia="Times New Roman" w:hAnsi="Times New Roman" w:cs="Times New Roman"/>
          <w:color w:val="333333"/>
          <w:sz w:val="24"/>
          <w:szCs w:val="24"/>
        </w:rPr>
        <w:instrText xml:space="preserve"> ADDIN EN.CITE </w:instrText>
      </w:r>
      <w:r w:rsidR="00277940">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UmVjTnVtPjg2PC9SZWNOdW0+PERpc3BsYXlUZXh0PigxMSk8L0Rpc3BsYXlUZXh0PjxyZWNvcmQ+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</w:fldData>
        </w:fldChar>
      </w:r>
      <w:r w:rsidR="00277940">
        <w:rPr>
          <w:rFonts w:ascii="Times New Roman" w:eastAsia="Times New Roman" w:hAnsi="Times New Roman" w:cs="Times New Roman"/>
          <w:color w:val="333333"/>
          <w:sz w:val="24"/>
          <w:szCs w:val="24"/>
        </w:rPr>
        <w:instrText xml:space="preserve"> ADDIN EN.CITE.DATA </w:instrText>
      </w:r>
      <w:r w:rsidR="00277940">
        <w:rPr>
          <w:rFonts w:ascii="Times New Roman" w:eastAsia="Times New Roman" w:hAnsi="Times New Roman" w:cs="Times New Roman"/>
          <w:color w:val="333333"/>
          <w:sz w:val="24"/>
          <w:szCs w:val="24"/>
        </w:rPr>
      </w:r>
      <w:r w:rsidR="00277940">
        <w:rPr>
          <w:rFonts w:ascii="Times New Roman" w:eastAsia="Times New Roman" w:hAnsi="Times New Roman" w:cs="Times New Roman"/>
          <w:color w:val="333333"/>
          <w:sz w:val="24"/>
          <w:szCs w:val="24"/>
        </w:rPr>
        <w:fldChar w:fldCharType="end"/>
      </w:r>
      <w:r w:rsidR="00277940">
        <w:rPr>
          <w:rFonts w:ascii="Times New Roman" w:eastAsia="Times New Roman" w:hAnsi="Times New Roman" w:cs="Times New Roman"/>
          <w:color w:val="333333"/>
          <w:sz w:val="24"/>
          <w:szCs w:val="24"/>
        </w:rPr>
        <w:fldChar w:fldCharType="separate"/>
      </w:r>
      <w:r w:rsidR="00277940">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noProof/>
          <w:color w:val="333333"/>
          <w:sz w:val="24"/>
          <w:szCs w:val="24"/>
        </w:rPr>
        <w:fldChar w:fldCharType="begin"/>
      </w:r>
      <w:r w:rsidR="001D0013">
        <w:rPr>
          <w:rFonts w:ascii="Times New Roman" w:eastAsia="Times New Roman" w:hAnsi="Times New Roman" w:cs="Times New Roman"/>
          <w:noProof/>
          <w:color w:val="333333"/>
          <w:sz w:val="24"/>
          <w:szCs w:val="24"/>
        </w:rPr>
        <w:instrText xml:space="preserve"> HYPERLINK \l "_ENREF_11" \o "Talbert, 2012 #86" </w:instrText>
      </w:r>
      <w:r w:rsidR="001D0013">
        <w:rPr>
          <w:rFonts w:ascii="Times New Roman" w:eastAsia="Times New Roman" w:hAnsi="Times New Roman" w:cs="Times New Roman"/>
          <w:noProof/>
          <w:color w:val="333333"/>
          <w:sz w:val="24"/>
          <w:szCs w:val="24"/>
        </w:rPr>
      </w:r>
      <w:r w:rsidR="001D0013">
        <w:rPr>
          <w:rFonts w:ascii="Times New Roman" w:eastAsia="Times New Roman" w:hAnsi="Times New Roman" w:cs="Times New Roman"/>
          <w:noProof/>
          <w:color w:val="333333"/>
          <w:sz w:val="24"/>
          <w:szCs w:val="24"/>
        </w:rPr>
        <w:fldChar w:fldCharType="separate"/>
      </w:r>
      <w:r w:rsidR="001D0013">
        <w:rPr>
          <w:rFonts w:ascii="Times New Roman" w:eastAsia="Times New Roman" w:hAnsi="Times New Roman" w:cs="Times New Roman"/>
          <w:noProof/>
          <w:color w:val="333333"/>
          <w:sz w:val="24"/>
          <w:szCs w:val="24"/>
        </w:rPr>
        <w:t>11</w:t>
      </w:r>
      <w:r w:rsidR="001D0013">
        <w:rPr>
          <w:rFonts w:ascii="Times New Roman" w:eastAsia="Times New Roman" w:hAnsi="Times New Roman" w:cs="Times New Roman"/>
          <w:noProof/>
          <w:color w:val="333333"/>
          <w:sz w:val="24"/>
          <w:szCs w:val="24"/>
        </w:rPr>
        <w:fldChar w:fldCharType="end"/>
      </w:r>
      <w:r w:rsidR="00277940">
        <w:rPr>
          <w:rFonts w:ascii="Times New Roman" w:eastAsia="Times New Roman" w:hAnsi="Times New Roman" w:cs="Times New Roman"/>
          <w:noProof/>
          <w:color w:val="333333"/>
          <w:sz w:val="24"/>
          <w:szCs w:val="24"/>
        </w:rPr>
        <w:t>)</w:t>
      </w:r>
      <w:r w:rsidR="00277940">
        <w:rPr>
          <w:rFonts w:ascii="Times New Roman" w:eastAsia="Times New Roman" w:hAnsi="Times New Roman" w:cs="Times New Roman"/>
          <w:color w:val="333333"/>
          <w:sz w:val="24"/>
          <w:szCs w:val="24"/>
        </w:rPr>
        <w:fldChar w:fldCharType="end"/>
      </w:r>
      <w:r w:rsidR="00EA0E16" w:rsidRPr="00750EC4">
        <w:rPr>
          <w:rFonts w:ascii="Times New Roman" w:eastAsia="Times New Roman" w:hAnsi="Times New Roman" w:cs="Times New Roman"/>
          <w:color w:val="333333"/>
          <w:sz w:val="24"/>
          <w:szCs w:val="24"/>
        </w:rPr>
        <w:t xml:space="preserve">. </w:t>
      </w:r>
    </w:p>
    <w:p w14:paraId="7DBD879C" w14:textId="1904F4CB" w:rsidR="00277940" w:rsidRDefault="008F110A" w:rsidP="00003CF5">
      <w:pPr>
        <w:pBdr>
          <w:bottom w:val="single" w:sz="6" w:space="4" w:color="EEEEEE"/>
        </w:pBdr>
        <w:spacing w:before="240" w:after="240" w:line="240" w:lineRule="auto"/>
        <w:jc w:val="both"/>
        <w:outlineLvl w:val="1"/>
        <w:rPr>
          <w:ins w:id="208" w:author="Alexey Shaytan" w:date="2015-08-31T13:40:00Z"/>
          <w:rFonts w:ascii="Times New Roman" w:eastAsia="Times New Roman" w:hAnsi="Times New Roman" w:cs="Times New Roman"/>
          <w:b/>
          <w:bCs/>
          <w:color w:val="333333"/>
          <w:sz w:val="24"/>
          <w:szCs w:val="24"/>
        </w:rPr>
        <w:pPrChange w:id="209" w:author="Alexey Shaytan" w:date="2015-08-31T16:39:00Z">
          <w:pPr>
            <w:pBdr>
              <w:bottom w:val="single" w:sz="6" w:space="4" w:color="EEEEEE"/>
            </w:pBdr>
            <w:spacing w:before="240" w:after="240" w:line="240" w:lineRule="auto"/>
            <w:outlineLvl w:val="1"/>
          </w:pPr>
        </w:pPrChange>
      </w:pPr>
      <w:ins w:id="210" w:author="Alexey Shaytan" w:date="2015-08-31T13:39:00Z">
        <w:r>
          <w:rPr>
            <w:rFonts w:ascii="Times New Roman" w:eastAsia="Times New Roman" w:hAnsi="Times New Roman" w:cs="Times New Roman"/>
            <w:b/>
            <w:bCs/>
            <w:color w:val="333333"/>
            <w:sz w:val="24"/>
            <w:szCs w:val="24"/>
          </w:rPr>
          <w:t xml:space="preserve">2. </w:t>
        </w:r>
      </w:ins>
      <w:ins w:id="211" w:author="Alexey Shaytan" w:date="2015-08-30T09:13:00Z">
        <w:r w:rsidR="00277940">
          <w:rPr>
            <w:rFonts w:ascii="Times New Roman" w:eastAsia="Times New Roman" w:hAnsi="Times New Roman" w:cs="Times New Roman"/>
            <w:b/>
            <w:bCs/>
            <w:color w:val="333333"/>
            <w:sz w:val="24"/>
            <w:szCs w:val="24"/>
          </w:rPr>
          <w:t>Database source</w:t>
        </w:r>
      </w:ins>
      <w:ins w:id="212" w:author="Alexey Shaytan" w:date="2015-08-31T13:39:00Z">
        <w:r>
          <w:rPr>
            <w:rFonts w:ascii="Times New Roman" w:eastAsia="Times New Roman" w:hAnsi="Times New Roman" w:cs="Times New Roman"/>
            <w:b/>
            <w:bCs/>
            <w:color w:val="333333"/>
            <w:sz w:val="24"/>
            <w:szCs w:val="24"/>
          </w:rPr>
          <w:t xml:space="preserve"> and contents</w:t>
        </w:r>
      </w:ins>
    </w:p>
    <w:p w14:paraId="39DC2F21" w14:textId="5C83C5E9" w:rsidR="008F110A" w:rsidRPr="00CC0813" w:rsidRDefault="00CC0813" w:rsidP="00003CF5">
      <w:pPr>
        <w:pBdr>
          <w:bottom w:val="single" w:sz="6" w:space="4" w:color="EEEEEE"/>
        </w:pBdr>
        <w:spacing w:before="240" w:after="240" w:line="240" w:lineRule="auto"/>
        <w:jc w:val="both"/>
        <w:outlineLvl w:val="1"/>
        <w:rPr>
          <w:ins w:id="213" w:author="Alexey Shaytan" w:date="2015-08-31T13:42:00Z"/>
          <w:rFonts w:ascii="Times New Roman" w:eastAsia="Times New Roman" w:hAnsi="Times New Roman" w:cs="Times New Roman"/>
          <w:bCs/>
          <w:color w:val="333333"/>
          <w:sz w:val="24"/>
          <w:szCs w:val="24"/>
          <w:rPrChange w:id="214" w:author="Alexey Shaytan" w:date="2015-08-31T13:47:00Z">
            <w:rPr>
              <w:ins w:id="215" w:author="Alexey Shaytan" w:date="2015-08-31T13:42:00Z"/>
              <w:rFonts w:ascii="Times New Roman" w:eastAsia="Times New Roman" w:hAnsi="Times New Roman" w:cs="Times New Roman"/>
              <w:b/>
              <w:bCs/>
              <w:color w:val="333333"/>
              <w:sz w:val="24"/>
              <w:szCs w:val="24"/>
            </w:rPr>
          </w:rPrChange>
        </w:rPr>
        <w:pPrChange w:id="216" w:author="Alexey Shaytan" w:date="2015-08-31T16:39:00Z">
          <w:pPr>
            <w:pBdr>
              <w:bottom w:val="single" w:sz="6" w:space="4" w:color="EEEEEE"/>
            </w:pBdr>
            <w:spacing w:before="240" w:after="240" w:line="240" w:lineRule="auto"/>
            <w:outlineLvl w:val="1"/>
          </w:pPr>
        </w:pPrChange>
      </w:pPr>
      <w:ins w:id="217" w:author="Alexey Shaytan" w:date="2015-08-31T13:47:00Z">
        <w:r>
          <w:rPr>
            <w:rFonts w:ascii="Times New Roman" w:eastAsia="Times New Roman" w:hAnsi="Times New Roman" w:cs="Times New Roman"/>
            <w:bCs/>
            <w:color w:val="333333"/>
            <w:sz w:val="24"/>
            <w:szCs w:val="24"/>
          </w:rPr>
          <w:t>The</w:t>
        </w:r>
      </w:ins>
      <w:ins w:id="218" w:author="Alexey Shaytan" w:date="2015-08-31T13:51:00Z">
        <w:r>
          <w:rPr>
            <w:rFonts w:ascii="Times New Roman" w:eastAsia="Times New Roman" w:hAnsi="Times New Roman" w:cs="Times New Roman"/>
            <w:bCs/>
            <w:color w:val="333333"/>
            <w:sz w:val="24"/>
            <w:szCs w:val="24"/>
          </w:rPr>
          <w:t xml:space="preserve"> HistoneDB2.0</w:t>
        </w:r>
      </w:ins>
      <w:ins w:id="219" w:author="Alexey Shaytan" w:date="2015-08-31T13:47:00Z">
        <w:r>
          <w:rPr>
            <w:rFonts w:ascii="Times New Roman" w:eastAsia="Times New Roman" w:hAnsi="Times New Roman" w:cs="Times New Roman"/>
            <w:bCs/>
            <w:color w:val="333333"/>
            <w:sz w:val="24"/>
            <w:szCs w:val="24"/>
          </w:rPr>
          <w:t xml:space="preserve"> database </w:t>
        </w:r>
      </w:ins>
      <w:ins w:id="220" w:author="Alexey Shaytan" w:date="2015-08-31T13:52:00Z">
        <w:r w:rsidR="00FF06BF">
          <w:rPr>
            <w:rFonts w:ascii="Times New Roman" w:eastAsia="Times New Roman" w:hAnsi="Times New Roman" w:cs="Times New Roman"/>
            <w:bCs/>
            <w:color w:val="333333"/>
            <w:sz w:val="24"/>
            <w:szCs w:val="24"/>
          </w:rPr>
          <w:t>sequence</w:t>
        </w:r>
      </w:ins>
      <w:ins w:id="221" w:author="Alexey Shaytan" w:date="2015-08-31T13:53:00Z">
        <w:r w:rsidR="00FF06BF">
          <w:rPr>
            <w:rFonts w:ascii="Times New Roman" w:eastAsia="Times New Roman" w:hAnsi="Times New Roman" w:cs="Times New Roman"/>
            <w:bCs/>
            <w:color w:val="333333"/>
            <w:sz w:val="24"/>
            <w:szCs w:val="24"/>
          </w:rPr>
          <w:t xml:space="preserve"> set consistes</w:t>
        </w:r>
      </w:ins>
      <w:ins w:id="222" w:author="Alexey Shaytan" w:date="2015-08-31T13:47:00Z">
        <w:r>
          <w:rPr>
            <w:rFonts w:ascii="Times New Roman" w:eastAsia="Times New Roman" w:hAnsi="Times New Roman" w:cs="Times New Roman"/>
            <w:bCs/>
            <w:color w:val="333333"/>
            <w:sz w:val="24"/>
            <w:szCs w:val="24"/>
          </w:rPr>
          <w:t xml:space="preserve"> of two complimentary parts </w:t>
        </w:r>
      </w:ins>
      <w:ins w:id="223" w:author="Alexey Shaytan" w:date="2015-08-31T13:52:00Z">
        <w:r>
          <w:rPr>
            <w:rFonts w:ascii="Times New Roman" w:eastAsia="Times New Roman" w:hAnsi="Times New Roman" w:cs="Times New Roman"/>
            <w:bCs/>
            <w:color w:val="333333"/>
            <w:sz w:val="24"/>
            <w:szCs w:val="24"/>
          </w:rPr>
          <w:t>(</w:t>
        </w:r>
      </w:ins>
      <w:ins w:id="224" w:author="Alexey Shaytan" w:date="2015-08-31T13:51:00Z">
        <w:r>
          <w:rPr>
            <w:rFonts w:ascii="Times New Roman" w:eastAsia="Times New Roman" w:hAnsi="Times New Roman" w:cs="Times New Roman"/>
            <w:bCs/>
            <w:color w:val="333333"/>
            <w:sz w:val="24"/>
            <w:szCs w:val="24"/>
          </w:rPr>
          <w:t>a</w:t>
        </w:r>
      </w:ins>
      <w:ins w:id="225" w:author="Alexey Shaytan" w:date="2015-08-31T13:52:00Z">
        <w:r>
          <w:rPr>
            <w:rFonts w:ascii="Times New Roman" w:eastAsia="Times New Roman" w:hAnsi="Times New Roman" w:cs="Times New Roman"/>
            <w:bCs/>
            <w:color w:val="333333"/>
            <w:sz w:val="24"/>
            <w:szCs w:val="24"/>
          </w:rPr>
          <w:t>) a</w:t>
        </w:r>
      </w:ins>
      <w:ins w:id="226" w:author="Alexey Shaytan" w:date="2015-08-31T13:51:00Z">
        <w:r>
          <w:rPr>
            <w:rFonts w:ascii="Times New Roman" w:eastAsia="Times New Roman" w:hAnsi="Times New Roman" w:cs="Times New Roman"/>
            <w:bCs/>
            <w:color w:val="333333"/>
            <w:sz w:val="24"/>
            <w:szCs w:val="24"/>
          </w:rPr>
          <w:t xml:space="preserve"> set of manually curated</w:t>
        </w:r>
      </w:ins>
      <w:ins w:id="227" w:author="Alexey Shaytan" w:date="2015-08-31T13:52:00Z">
        <w:r>
          <w:rPr>
            <w:rFonts w:ascii="Times New Roman" w:eastAsia="Times New Roman" w:hAnsi="Times New Roman" w:cs="Times New Roman"/>
            <w:bCs/>
            <w:color w:val="333333"/>
            <w:sz w:val="24"/>
            <w:szCs w:val="24"/>
          </w:rPr>
          <w:t xml:space="preserve"> and annotated sequence variants and (b) a set of automatically extract</w:t>
        </w:r>
      </w:ins>
      <w:ins w:id="228" w:author="Alexey Shaytan" w:date="2015-08-31T13:53:00Z">
        <w:r w:rsidR="00FF06BF">
          <w:rPr>
            <w:rFonts w:ascii="Times New Roman" w:eastAsia="Times New Roman" w:hAnsi="Times New Roman" w:cs="Times New Roman"/>
            <w:bCs/>
            <w:color w:val="333333"/>
            <w:sz w:val="24"/>
            <w:szCs w:val="24"/>
          </w:rPr>
          <w:t xml:space="preserve">ed, classified and annotated </w:t>
        </w:r>
      </w:ins>
      <w:ins w:id="229" w:author="Alexey Shaytan" w:date="2015-08-31T13:54:00Z">
        <w:r w:rsidR="00FF06BF">
          <w:rPr>
            <w:rFonts w:ascii="Times New Roman" w:eastAsia="Times New Roman" w:hAnsi="Times New Roman" w:cs="Times New Roman"/>
            <w:bCs/>
            <w:color w:val="333333"/>
            <w:sz w:val="24"/>
            <w:szCs w:val="24"/>
          </w:rPr>
          <w:t xml:space="preserve">histone sequences from the NCBI non-redundant database of all known </w:t>
        </w:r>
        <w:r w:rsidR="00FF06BF">
          <w:rPr>
            <w:rFonts w:ascii="Times New Roman" w:eastAsia="Times New Roman" w:hAnsi="Times New Roman" w:cs="Times New Roman"/>
            <w:bCs/>
            <w:color w:val="333333"/>
            <w:sz w:val="24"/>
            <w:szCs w:val="24"/>
          </w:rPr>
          <w:lastRenderedPageBreak/>
          <w:t xml:space="preserve">sequences. Below we describe each </w:t>
        </w:r>
      </w:ins>
      <w:ins w:id="230" w:author="Alexey Shaytan" w:date="2015-08-31T13:56:00Z">
        <w:r w:rsidR="00FF06BF">
          <w:rPr>
            <w:rFonts w:ascii="Times New Roman" w:eastAsia="Times New Roman" w:hAnsi="Times New Roman" w:cs="Times New Roman"/>
            <w:bCs/>
            <w:color w:val="333333"/>
            <w:sz w:val="24"/>
            <w:szCs w:val="24"/>
          </w:rPr>
          <w:t>sequence s</w:t>
        </w:r>
      </w:ins>
      <w:ins w:id="231" w:author="Alexey Shaytan" w:date="2015-08-31T13:54:00Z">
        <w:r w:rsidR="00FF06BF">
          <w:rPr>
            <w:rFonts w:ascii="Times New Roman" w:eastAsia="Times New Roman" w:hAnsi="Times New Roman" w:cs="Times New Roman"/>
            <w:bCs/>
            <w:color w:val="333333"/>
            <w:sz w:val="24"/>
            <w:szCs w:val="24"/>
          </w:rPr>
          <w:t xml:space="preserve">et </w:t>
        </w:r>
      </w:ins>
      <w:ins w:id="232" w:author="Alexey Shaytan" w:date="2015-08-31T13:55:00Z">
        <w:r w:rsidR="00FF06BF">
          <w:rPr>
            <w:rFonts w:ascii="Times New Roman" w:eastAsia="Times New Roman" w:hAnsi="Times New Roman" w:cs="Times New Roman"/>
            <w:bCs/>
            <w:color w:val="333333"/>
            <w:sz w:val="24"/>
            <w:szCs w:val="24"/>
          </w:rPr>
          <w:t>as well as the contents</w:t>
        </w:r>
      </w:ins>
      <w:ins w:id="233" w:author="Alexey Shaytan" w:date="2015-08-31T13:57:00Z">
        <w:r w:rsidR="00FF06BF">
          <w:rPr>
            <w:rFonts w:ascii="Times New Roman" w:eastAsia="Times New Roman" w:hAnsi="Times New Roman" w:cs="Times New Roman"/>
            <w:bCs/>
            <w:color w:val="333333"/>
            <w:sz w:val="24"/>
            <w:szCs w:val="24"/>
          </w:rPr>
          <w:t xml:space="preserve"> of</w:t>
        </w:r>
      </w:ins>
      <w:ins w:id="234" w:author="Alexey Shaytan" w:date="2015-08-31T14:07:00Z">
        <w:r w:rsidR="008072D7">
          <w:rPr>
            <w:rFonts w:ascii="Times New Roman" w:eastAsia="Times New Roman" w:hAnsi="Times New Roman" w:cs="Times New Roman"/>
            <w:bCs/>
            <w:color w:val="333333"/>
            <w:sz w:val="24"/>
            <w:szCs w:val="24"/>
          </w:rPr>
          <w:t xml:space="preserve"> the</w:t>
        </w:r>
      </w:ins>
      <w:ins w:id="235" w:author="Alexey Shaytan" w:date="2015-08-31T13:57:00Z">
        <w:r w:rsidR="00FF06BF">
          <w:rPr>
            <w:rFonts w:ascii="Times New Roman" w:eastAsia="Times New Roman" w:hAnsi="Times New Roman" w:cs="Times New Roman"/>
            <w:bCs/>
            <w:color w:val="333333"/>
            <w:sz w:val="24"/>
            <w:szCs w:val="24"/>
          </w:rPr>
          <w:t xml:space="preserve"> </w:t>
        </w:r>
      </w:ins>
      <w:ins w:id="236" w:author="Alexey Shaytan" w:date="2015-08-31T13:56:00Z">
        <w:r w:rsidR="00FF06BF">
          <w:rPr>
            <w:rFonts w:ascii="Times New Roman" w:eastAsia="Times New Roman" w:hAnsi="Times New Roman" w:cs="Times New Roman"/>
            <w:bCs/>
            <w:color w:val="333333"/>
            <w:sz w:val="24"/>
            <w:szCs w:val="24"/>
          </w:rPr>
          <w:t>available</w:t>
        </w:r>
      </w:ins>
      <w:ins w:id="237" w:author="Alexey Shaytan" w:date="2015-08-31T13:55:00Z">
        <w:r w:rsidR="00FF06BF">
          <w:rPr>
            <w:rFonts w:ascii="Times New Roman" w:eastAsia="Times New Roman" w:hAnsi="Times New Roman" w:cs="Times New Roman"/>
            <w:bCs/>
            <w:color w:val="333333"/>
            <w:sz w:val="24"/>
            <w:szCs w:val="24"/>
          </w:rPr>
          <w:t xml:space="preserve"> </w:t>
        </w:r>
      </w:ins>
      <w:ins w:id="238" w:author="Alexey Shaytan" w:date="2015-08-31T13:56:00Z">
        <w:r w:rsidR="00FF06BF">
          <w:rPr>
            <w:rFonts w:ascii="Times New Roman" w:eastAsia="Times New Roman" w:hAnsi="Times New Roman" w:cs="Times New Roman"/>
            <w:bCs/>
            <w:color w:val="333333"/>
            <w:sz w:val="24"/>
            <w:szCs w:val="24"/>
          </w:rPr>
          <w:t>feature</w:t>
        </w:r>
      </w:ins>
      <w:ins w:id="239" w:author="Alexey Shaytan" w:date="2015-08-31T14:07:00Z">
        <w:r w:rsidR="008072D7">
          <w:rPr>
            <w:rFonts w:ascii="Times New Roman" w:eastAsia="Times New Roman" w:hAnsi="Times New Roman" w:cs="Times New Roman"/>
            <w:bCs/>
            <w:color w:val="333333"/>
            <w:sz w:val="24"/>
            <w:szCs w:val="24"/>
          </w:rPr>
          <w:t xml:space="preserve"> descriptions</w:t>
        </w:r>
      </w:ins>
      <w:ins w:id="240" w:author="Alexey Shaytan" w:date="2015-08-31T13:56:00Z">
        <w:r w:rsidR="00FF06BF">
          <w:rPr>
            <w:rFonts w:ascii="Times New Roman" w:eastAsia="Times New Roman" w:hAnsi="Times New Roman" w:cs="Times New Roman"/>
            <w:bCs/>
            <w:color w:val="333333"/>
            <w:sz w:val="24"/>
            <w:szCs w:val="24"/>
          </w:rPr>
          <w:t xml:space="preserve"> and annotation</w:t>
        </w:r>
      </w:ins>
      <w:ins w:id="241" w:author="Alexey Shaytan" w:date="2015-08-31T13:57:00Z">
        <w:r w:rsidR="00FF06BF">
          <w:rPr>
            <w:rFonts w:ascii="Times New Roman" w:eastAsia="Times New Roman" w:hAnsi="Times New Roman" w:cs="Times New Roman"/>
            <w:bCs/>
            <w:color w:val="333333"/>
            <w:sz w:val="24"/>
            <w:szCs w:val="24"/>
          </w:rPr>
          <w:t>s in the database.</w:t>
        </w:r>
      </w:ins>
    </w:p>
    <w:p w14:paraId="3A558863" w14:textId="5B557681" w:rsidR="008F110A" w:rsidRDefault="008F110A" w:rsidP="00003CF5">
      <w:pPr>
        <w:pBdr>
          <w:bottom w:val="single" w:sz="6" w:space="4" w:color="EEEEEE"/>
        </w:pBdr>
        <w:spacing w:before="240" w:after="240" w:line="240" w:lineRule="auto"/>
        <w:jc w:val="both"/>
        <w:outlineLvl w:val="1"/>
        <w:rPr>
          <w:ins w:id="242" w:author="Alexey Shaytan" w:date="2015-08-31T13:41:00Z"/>
          <w:rFonts w:ascii="Times New Roman" w:eastAsia="Times New Roman" w:hAnsi="Times New Roman" w:cs="Times New Roman"/>
          <w:b/>
          <w:bCs/>
          <w:color w:val="333333"/>
          <w:sz w:val="24"/>
          <w:szCs w:val="24"/>
        </w:rPr>
        <w:pPrChange w:id="243" w:author="Alexey Shaytan" w:date="2015-08-31T16:39:00Z">
          <w:pPr>
            <w:pBdr>
              <w:bottom w:val="single" w:sz="6" w:space="4" w:color="EEEEEE"/>
            </w:pBdr>
            <w:spacing w:before="240" w:after="240" w:line="240" w:lineRule="auto"/>
            <w:outlineLvl w:val="1"/>
          </w:pPr>
        </w:pPrChange>
      </w:pPr>
      <w:ins w:id="244" w:author="Alexey Shaytan" w:date="2015-08-31T13:42:00Z">
        <w:r>
          <w:rPr>
            <w:rFonts w:ascii="Times New Roman" w:eastAsia="Times New Roman" w:hAnsi="Times New Roman" w:cs="Times New Roman"/>
            <w:b/>
            <w:bCs/>
            <w:color w:val="333333"/>
            <w:sz w:val="24"/>
            <w:szCs w:val="24"/>
          </w:rPr>
          <w:t xml:space="preserve">2.1. Curated </w:t>
        </w:r>
        <w:r w:rsidR="00CC0813">
          <w:rPr>
            <w:rFonts w:ascii="Times New Roman" w:eastAsia="Times New Roman" w:hAnsi="Times New Roman" w:cs="Times New Roman"/>
            <w:b/>
            <w:bCs/>
            <w:color w:val="333333"/>
            <w:sz w:val="24"/>
            <w:szCs w:val="24"/>
          </w:rPr>
          <w:t>set of histone sequences</w:t>
        </w:r>
      </w:ins>
      <w:ins w:id="245" w:author="Alexey Shaytan" w:date="2015-08-31T13:43:00Z">
        <w:r w:rsidR="00CC0813">
          <w:rPr>
            <w:rFonts w:ascii="Times New Roman" w:eastAsia="Times New Roman" w:hAnsi="Times New Roman" w:cs="Times New Roman"/>
            <w:b/>
            <w:bCs/>
            <w:color w:val="333333"/>
            <w:sz w:val="24"/>
            <w:szCs w:val="24"/>
          </w:rPr>
          <w:t xml:space="preserve"> and alignments</w:t>
        </w:r>
      </w:ins>
    </w:p>
    <w:p w14:paraId="6E2FC997" w14:textId="5CD96470" w:rsidR="008F110A" w:rsidRDefault="008072D7" w:rsidP="00003CF5">
      <w:pPr>
        <w:pBdr>
          <w:bottom w:val="single" w:sz="6" w:space="4" w:color="EEEEEE"/>
        </w:pBdr>
        <w:spacing w:before="240" w:after="240" w:line="240" w:lineRule="auto"/>
        <w:jc w:val="both"/>
        <w:outlineLvl w:val="1"/>
        <w:rPr>
          <w:ins w:id="246" w:author="Alexey Shaytan" w:date="2015-08-31T14:32:00Z"/>
          <w:rFonts w:ascii="Times New Roman" w:eastAsia="Times New Roman" w:hAnsi="Times New Roman" w:cs="Times New Roman"/>
          <w:color w:val="333333"/>
          <w:sz w:val="24"/>
          <w:szCs w:val="24"/>
        </w:rPr>
        <w:pPrChange w:id="247" w:author="Alexey Shaytan" w:date="2015-08-31T16:39:00Z">
          <w:pPr>
            <w:pBdr>
              <w:bottom w:val="single" w:sz="6" w:space="4" w:color="EEEEEE"/>
            </w:pBdr>
            <w:spacing w:before="240" w:after="240" w:line="240" w:lineRule="auto"/>
            <w:outlineLvl w:val="1"/>
          </w:pPr>
        </w:pPrChange>
      </w:pPr>
      <w:moveToRangeStart w:id="248" w:author="Alexey Shaytan" w:date="2015-08-31T14:09:00Z" w:name="move302649515"/>
      <w:moveTo w:id="249" w:author="Alexey Shaytan" w:date="2015-08-31T14:09:00Z">
        <w:r w:rsidRPr="00750EC4">
          <w:rPr>
            <w:rFonts w:ascii="Times New Roman" w:eastAsia="Times New Roman" w:hAnsi="Times New Roman" w:cs="Times New Roman"/>
            <w:color w:val="333333"/>
            <w:sz w:val="24"/>
            <w:szCs w:val="24"/>
          </w:rPr>
          <w:t>For each histone type, H2A, H2B, H3, H4, and H1, we collected sequences from the previous manual classification described in</w:t>
        </w:r>
      </w:moveTo>
      <w:ins w:id="250" w:author="Alexey Shaytan" w:date="2015-08-31T14:10:00Z">
        <w:r>
          <w:rPr>
            <w:rFonts w:ascii="Times New Roman" w:eastAsia="Times New Roman" w:hAnsi="Times New Roman" w:cs="Times New Roman"/>
            <w:color w:val="333333"/>
            <w:sz w:val="24"/>
            <w:szCs w:val="24"/>
          </w:rPr>
          <w:t xml:space="preserve"> </w:t>
        </w:r>
      </w:ins>
      <w:moveTo w:id="251" w:author="Alexey Shaytan" w:date="2015-08-31T14:09:00Z">
        <w:del w:id="252" w:author="Alexey Shaytan" w:date="2015-08-31T14:10:00Z">
          <w:r w:rsidRPr="00750EC4" w:rsidDel="008072D7">
            <w:rPr>
              <w:rFonts w:ascii="Times New Roman" w:eastAsia="Times New Roman" w:hAnsi="Times New Roman" w:cs="Times New Roman"/>
              <w:color w:val="333333"/>
              <w:sz w:val="24"/>
              <w:szCs w:val="24"/>
            </w:rPr>
            <w:delText xml:space="preserve"> …(Ref)</w:delText>
          </w:r>
          <w:r w:rsidDel="008072D7">
            <w:rPr>
              <w:rFonts w:ascii="Times New Roman" w:eastAsia="Times New Roman" w:hAnsi="Times New Roman" w:cs="Times New Roman"/>
              <w:color w:val="333333"/>
              <w:sz w:val="24"/>
              <w:szCs w:val="24"/>
            </w:rPr>
            <w:delText xml:space="preserve"> </w:delText>
          </w:r>
          <w:r w:rsidDel="008072D7">
            <w:rPr>
              <w:rFonts w:ascii="Times New Roman" w:eastAsia="Times New Roman" w:hAnsi="Times New Roman" w:cs="Times New Roman"/>
              <w:color w:val="333333"/>
              <w:sz w:val="24"/>
              <w:szCs w:val="24"/>
            </w:rPr>
            <w:fldChar w:fldCharType="begin" w:fldLock="1"/>
          </w:r>
          <w:r w:rsidDel="008072D7">
            <w:rPr>
              <w:rFonts w:ascii="Times New Roman" w:eastAsia="Times New Roman" w:hAnsi="Times New Roman" w:cs="Times New Roman"/>
              <w:color w:val="333333"/>
              <w:sz w:val="24"/>
              <w:szCs w:val="24"/>
            </w:rPr>
            <w:delInstrText>ADDIN CSL_CITATION { "citationItems" : [ { "id" : "ITEM-1", "itemData" : { "DOI" : "10.1186/1756-8935-5-7", "ISSN" : "1756-8935", "PMID" : "22650316", "abstract" : "Histone variants are non-allelic protein isoforms that play key roles in diversifying chromatin structure. The known number of such variants has greatly increased in recent years, but the lack of naming conventions for them has led to a variety of naming styles, multiple synonyms and misleading homographs that obscure variant relationships and complicate database searches. We propose here a unified nomenclature for variants of all five classes of histones that uses consistent but flexible naming conventions to produce names that are informative and readily searchable. The nomenclature builds on historical usage and incorporates phylogenetic relationships, which are strong predictors of structure and function. A key feature is the consistent use of punctuation to represent phylogenetic divergence, making explicit the relationships among variant subtypes that have previously been implicit or unclear. We recommend that by default new histone variants be named with organism-specific paralog-number suffixes that lack phylogenetic implication, while letter suffixes be reserved for structurally distinct clades of variants. For clarity and searchability, we encourage the use of descriptors that are separate from the phylogeny-based variant name to indicate developmental and other properties of variants that may be independent of structure.", "author" : [ { "dropping-particle" : "", "family" : "Talbert", "given" : "Paul B", "non-dropping-particle" : "", "parse-names" : false, "suffix" : "" }, { "dropping-particle" : "", "family" : "Ahmad", "given" : "Kami", "non-dropping-particle" : "", "parse-names" : false, "suffix" : "" }, { "dropping-particle" : "", "family" : "Almouzni", "given" : "Genevi\u00e8ve", "non-dropping-particle" : "", "parse-names" : false, "suffix" : "" }, { "dropping-particle" : "", "family" : "Ausi\u00f3", "given" : "Juan", "non-dropping-particle" : "", "parse-names" : false, "suffix" : "" }, { "dropping-particle" : "", "family" : "Berger", "given" : "Frederic", "non-dropping-particle" : "", "parse-names" : false, "suffix" : "" }, { "dropping-particle" : "", "family" : "Bhalla", "given" : "Prem L", "non-dropping-particle" : "", "parse-names" : false, "suffix" : "" }, { "dropping-particle" : "", "family" : "Bonner", "given" : "William M", "non-dropping-particle" : "", "parse-names" : false, "suffix" : "" }, { "dropping-particle" : "", "family" : "Cande", "given" : "W Zacheus", "non-dropping-particle" : "", "parse-names" : false, "suffix" : "" }, { "dropping-particle" : "", "family" : "Chadwick", "given" : "Brian P", "non-dropping-particle" : "", "parse-names" : false, "suffix" : "" }, { "dropping-particle" : "", "family" : "Chan", "given" : "Simon W L", "non-dropping-particle" : "", "parse-names" : false, "suffix" : "" }, { "dropping-particle" : "", "family" : "Cross", "given" : "George A M", "non-dropping-particle" : "", "parse-names" : false, "suffix" : "" }, { "dropping-particle" : "", "family" : "Cui", "given" : "Liwang", "non-dropping-particle" : "", "parse-names" : false, "suffix" : "" }, { "dropping-particle" : "", "family" : "Dimitrov", "given" : "Stefan I", "non-dropping-particle" : "", "parse-names" : false, "suffix" : "" }, { "dropping-particle" : "", "family" : "Doenecke", "given" : "Detlef", "non-dropping-particle" : "", "parse-names" : false, "suffix" : "" }, { "dropping-particle" : "", "family" : "Eirin-L\u00f3pez", "given" : "Jos\u00e9 M", "non-dropping-particle" : "", "parse-names" : false, "suffix" : "" }, { "dropping-particle" : "", "family" : "Gorovsky", "given" : "Martin A", "non-dropping-particle" : "", "parse-names" : false, "suffix" : "" }, { "dropping-particle" : "", "family" : "Hake", "given" : "Sandra B", "non-dropping-particle" : "", "parse-names" : false, "suffix" : "" }, { "dropping-particle" : "", "family" : "Hamkalo", "given" : "Barbara A", "non-dropping-particle" : "", "parse-names" : false, "suffix" : "" }, { "dropping-particle" : "", "family" : "Holec", "given" : "Sarah", "non-dropping-particle" : "", "parse-names" : false, "suffix" : "" }, { "dropping-particle" : "", "family" : "Jacobsen", "given" : "Steven E", "non-dropping-particle" : "", "parse-names" : false, "suffix" : "" }, { "dropping-particle" : "", "family" : "Kamieniarz", "given" : "Kinga", "non-dropping-particle" : "", "parse-names" : false, "suffix" : "" }, { "dropping-particle" : "", "family" : "Khochbin", "given" : "Saadi", "non-dropping-particle" : "", "parse-names" : false, "suffix" : "" }, { "dropping-particle" : "", "family" : "Ladurner", "given" : "Andreas G", "non-dropping-particle" : "", "parse-names" : false, "suffix" : "" }, { "dropping-particle" : "", "family" : "Landsman", "given" : "David", "non-dropping-particle" : "", "parse-names" : false, "suffix" : "" }, { "dropping-particle" : "", "family" : "Latham", "given" : "John A", "non-dropping-particle" : "", "parse-names" : false, "suffix" : "" }, { "dropping-particle" : "", "family" : "Loppin", "given" : "Benjamin", "non-dropping-particle" : "", "parse-names" : false, "suffix" : "" }, { "dropping-particle" : "", "family" : "Malik", "given" : "Harmit S", "non-dropping-particle" : "", "parse-names" : false, "suffix" : "" }, { "dropping-particle" : "", "family" : "Marzluff", "given" : "William F", "non-dropping-particle" : "", "parse-names" : false, "suffix" : "" }, { "dropping-particle" : "", "family" : "Pehrson", "given" : "John R", "non-dropping-particle" : "", "parse-names" : false, "suffix" : "" }, { "dropping-particle" : "", "family" : "Postberg", "given" : "Jan", "non-dropping-particle" : "", "parse-names" : false, "suffix" : "" }, { "dropping-particle" : "", "family" : "Schneider", "given" : "Robert", "non-dropping-particle" : "", "parse-names" : false, "suffix" : "" }, { "dropping-particle" : "", "family" : "Singh", "given" : "Mohan B", "non-dropping-particle" : "", "parse-names" : false, "suffix" : "" }, { "dropping-particle" : "", "family" : "Smith", "given" : "M Mitchell", "non-dropping-particle" : "", "parse-names" : false, "suffix" : "" }, { "dropping-particle" : "", "family" : "Thompson", "given" : "Eric", "non-dropping-particle" : "", "parse-names" : false, "suffix" : "" }, { "dropping-particle" : "", "family" : "Torres-Padilla", "given" : "Maria-Elena", "non-dropping-particle" : "", "parse-names" : false, "suffix" : "" }, { "dropping-particle" : "", "family" : "Tremethick", "given" : "David John", "non-dropping-particle" : "", "parse-names" : false, "suffix" : "" }, { "dropping-particle" : "", "family" : "Turner", "given" : "Bryan M", "non-dropping-particle" : "", "parse-names" : false, "suffix" : "" }, { "dropping-particle" : "", "family" : "Waterborg", "given" : "Jakob Harm", "non-dropping-particle" : "", "parse-names" : false, "suffix" : "" }, { "dropping-particle" : "", "family" : "Wollmann", "given" : "Heike", "non-dropping-particle" : "", "parse-names" : false, "suffix" : "" }, { "dropping-particle" : "", "family" : "Yelagandula", "given" : "Ramesh", "non-dropping-particle" : "", "parse-names" : false, "suffix" : "" }, { "dropping-particle" : "", "family" : "Zhu", "given" : "Bing", "non-dropping-particle" : "", "parse-names" : false, "suffix" : "" }, { "dropping-particle" : "", "family" : "Henikoff", "given" : "Steven", "non-dropping-particle" : "", "parse-names" : false, "suffix" : "" } ], "container-title" : "Epigenetics &amp; chromatin", "id" : "ITEM-1", "issued" : { "date-parts" : [ [ "2012", "1" ] ] }, "page" : "7", "title" : "A unified phylogeny-based nomenclature for histone variants.", "type" : "article-journal", "volume" : "5" }, "uris" : [ "http://www.mendeley.com/documents/?uuid=e0277ec6-e1b0-4e94-878f-b969a0c7f8fd" ] } ], "mendeley" : { "formattedCitation" : "(2)", "plainTextFormattedCitation" : "(2)", "previouslyFormattedCitation" : "(Talbert et al., 2012)" }, "properties" : { "noteIndex" : 0 }, "schema" : "https://github.com/citation-style-language/schema/raw/master/csl-citation.json" }</w:delInstrText>
          </w:r>
          <w:r w:rsidDel="008072D7">
            <w:rPr>
              <w:rFonts w:ascii="Times New Roman" w:eastAsia="Times New Roman" w:hAnsi="Times New Roman" w:cs="Times New Roman"/>
              <w:color w:val="333333"/>
              <w:sz w:val="24"/>
              <w:szCs w:val="24"/>
            </w:rPr>
            <w:fldChar w:fldCharType="separate"/>
          </w:r>
          <w:r w:rsidRPr="00F071B1" w:rsidDel="008072D7">
            <w:rPr>
              <w:rFonts w:ascii="Times New Roman" w:eastAsia="Times New Roman" w:hAnsi="Times New Roman" w:cs="Times New Roman"/>
              <w:noProof/>
              <w:color w:val="333333"/>
              <w:sz w:val="24"/>
              <w:szCs w:val="24"/>
            </w:rPr>
            <w:delText>(2)</w:delText>
          </w:r>
          <w:r w:rsidDel="008072D7">
            <w:rPr>
              <w:rFonts w:ascii="Times New Roman" w:eastAsia="Times New Roman" w:hAnsi="Times New Roman" w:cs="Times New Roman"/>
              <w:color w:val="333333"/>
              <w:sz w:val="24"/>
              <w:szCs w:val="24"/>
            </w:rPr>
            <w:fldChar w:fldCharType="end"/>
          </w:r>
          <w:r w:rsidDel="008072D7">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(so called “curated sequences” set). These sequences were aligned using MUSCLE program </w:t>
        </w:r>
      </w:moveTo>
      <w:r w:rsidR="00871739">
        <w:rPr>
          <w:rFonts w:ascii="Times New Roman" w:eastAsia="Times New Roman" w:hAnsi="Times New Roman" w:cs="Times New Roman"/>
          <w:color w:val="333333"/>
          <w:sz w:val="24"/>
          <w:szCs w:val="24"/>
        </w:rPr>
        <w:fldChar w:fldCharType="begin"/>
      </w:r>
      <w:r w:rsidR="00871739">
        <w:rPr>
          <w:rFonts w:ascii="Times New Roman" w:eastAsia="Times New Roman" w:hAnsi="Times New Roman" w:cs="Times New Roman"/>
          <w:color w:val="333333"/>
          <w:sz w:val="24"/>
          <w:szCs w:val="24"/>
        </w:rPr>
        <w:instrText xml:space="preserve"> ADDIN EN.CITE &lt;EndNote&gt;&lt;Cite&gt;&lt;Author&gt;Edgar&lt;/Author&gt;&lt;Year&gt;2004&lt;/Year&gt;&lt;RecNum&gt;2886&lt;/RecNum&gt;&lt;DisplayText&gt;(17)&lt;/DisplayText&gt;&lt;record&gt;&lt;rec-number&gt;2886&lt;/rec-number&gt;&lt;foreign-keys&gt;&lt;key app="EN" db-id="afa0xxa04prfpvex0v0v00xhxzppxf5ss0et"&gt;2886&lt;/key&gt;&lt;/foreign-keys&gt;&lt;ref-type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 methods&lt;/keyword&gt;&lt;keyword&gt;Sequence Analysis, Protein/ methods&lt;/keyword&gt;&lt;keyword&gt;Software&lt;/keyword&gt;&lt;keyword&gt;Time Factors&lt;/keyword&gt;&lt;/keywords&gt;&lt;dates&gt;&lt;year&gt;2004&lt;/year&gt;&lt;/dates&gt;&lt;isbn&gt;1362-4962 (Electronic)&amp;#xD;0305-1048 (Linking)&lt;/isbn&gt;&lt;accession-num&gt;15034147&lt;/accession-num&gt;&lt;urls&gt;&lt;/urls&gt;&lt;custom2&gt;PMC390337&lt;/custom2&gt;&lt;electronic-resource-num&gt;10.1093/nar/gkh340&lt;/electronic-resource-num&gt;&lt;remote-database-provider&gt;NLM&lt;/remote-database-provider&gt;&lt;language&gt;eng&lt;/language&gt;&lt;/record&gt;&lt;/Cite&gt;&lt;/EndNote&gt;</w:instrText>
      </w:r>
      <w:r w:rsidR="00871739">
        <w:rPr>
          <w:rFonts w:ascii="Times New Roman" w:eastAsia="Times New Roman" w:hAnsi="Times New Roman" w:cs="Times New Roman"/>
          <w:color w:val="333333"/>
          <w:sz w:val="24"/>
          <w:szCs w:val="24"/>
        </w:rPr>
        <w:fldChar w:fldCharType="separate"/>
      </w:r>
      <w:r w:rsidR="00871739">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noProof/>
          <w:color w:val="333333"/>
          <w:sz w:val="24"/>
          <w:szCs w:val="24"/>
        </w:rPr>
        <w:fldChar w:fldCharType="begin"/>
      </w:r>
      <w:r w:rsidR="001D0013">
        <w:rPr>
          <w:rFonts w:ascii="Times New Roman" w:eastAsia="Times New Roman" w:hAnsi="Times New Roman" w:cs="Times New Roman"/>
          <w:noProof/>
          <w:color w:val="333333"/>
          <w:sz w:val="24"/>
          <w:szCs w:val="24"/>
        </w:rPr>
        <w:instrText xml:space="preserve"> HYPERLINK \l "_ENREF_17" \o "Edgar, 2004 #2886" </w:instrText>
      </w:r>
      <w:r w:rsidR="001D0013">
        <w:rPr>
          <w:rFonts w:ascii="Times New Roman" w:eastAsia="Times New Roman" w:hAnsi="Times New Roman" w:cs="Times New Roman"/>
          <w:noProof/>
          <w:color w:val="333333"/>
          <w:sz w:val="24"/>
          <w:szCs w:val="24"/>
        </w:rPr>
      </w:r>
      <w:r w:rsidR="001D0013">
        <w:rPr>
          <w:rFonts w:ascii="Times New Roman" w:eastAsia="Times New Roman" w:hAnsi="Times New Roman" w:cs="Times New Roman"/>
          <w:noProof/>
          <w:color w:val="333333"/>
          <w:sz w:val="24"/>
          <w:szCs w:val="24"/>
        </w:rPr>
        <w:fldChar w:fldCharType="separate"/>
      </w:r>
      <w:r w:rsidR="001D0013">
        <w:rPr>
          <w:rFonts w:ascii="Times New Roman" w:eastAsia="Times New Roman" w:hAnsi="Times New Roman" w:cs="Times New Roman"/>
          <w:noProof/>
          <w:color w:val="333333"/>
          <w:sz w:val="24"/>
          <w:szCs w:val="24"/>
        </w:rPr>
        <w:t>17</w:t>
      </w:r>
      <w:r w:rsidR="001D0013">
        <w:rPr>
          <w:rFonts w:ascii="Times New Roman" w:eastAsia="Times New Roman" w:hAnsi="Times New Roman" w:cs="Times New Roman"/>
          <w:noProof/>
          <w:color w:val="333333"/>
          <w:sz w:val="24"/>
          <w:szCs w:val="24"/>
        </w:rPr>
        <w:fldChar w:fldCharType="end"/>
      </w:r>
      <w:r w:rsidR="00871739">
        <w:rPr>
          <w:rFonts w:ascii="Times New Roman" w:eastAsia="Times New Roman" w:hAnsi="Times New Roman" w:cs="Times New Roman"/>
          <w:noProof/>
          <w:color w:val="333333"/>
          <w:sz w:val="24"/>
          <w:szCs w:val="24"/>
        </w:rPr>
        <w:t>)</w:t>
      </w:r>
      <w:r w:rsidR="00871739">
        <w:rPr>
          <w:rFonts w:ascii="Times New Roman" w:eastAsia="Times New Roman" w:hAnsi="Times New Roman" w:cs="Times New Roman"/>
          <w:color w:val="333333"/>
          <w:sz w:val="24"/>
          <w:szCs w:val="24"/>
        </w:rPr>
        <w:fldChar w:fldCharType="end"/>
      </w:r>
      <w:ins w:id="253" w:author="Alexey Shaytan" w:date="2015-08-31T14:25:00Z">
        <w:r w:rsidR="00871739">
          <w:rPr>
            <w:rFonts w:ascii="Times New Roman" w:eastAsia="Times New Roman" w:hAnsi="Times New Roman" w:cs="Times New Roman"/>
            <w:color w:val="333333"/>
            <w:sz w:val="24"/>
            <w:szCs w:val="24"/>
          </w:rPr>
          <w:t xml:space="preserve"> </w:t>
        </w:r>
      </w:ins>
      <w:moveTo w:id="254" w:author="Alexey Shaytan" w:date="2015-08-31T14:09:00Z">
        <w:del w:id="255" w:author="Alexey Shaytan" w:date="2015-08-31T14:25:00Z">
          <w:r w:rsidDel="00871739">
            <w:rPr>
              <w:rFonts w:ascii="Times New Roman" w:eastAsia="Times New Roman" w:hAnsi="Times New Roman" w:cs="Times New Roman"/>
              <w:color w:val="333333"/>
              <w:sz w:val="24"/>
              <w:szCs w:val="24"/>
            </w:rPr>
            <w:fldChar w:fldCharType="begin" w:fldLock="1"/>
          </w:r>
          <w:r w:rsidDel="00871739">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Del="00871739">
            <w:rPr>
              <w:rFonts w:ascii="Times New Roman" w:eastAsia="Times New Roman" w:hAnsi="Times New Roman" w:cs="Times New Roman"/>
              <w:color w:val="333333"/>
              <w:sz w:val="24"/>
              <w:szCs w:val="24"/>
            </w:rPr>
            <w:fldChar w:fldCharType="separate"/>
          </w:r>
          <w:r w:rsidRPr="00F071B1" w:rsidDel="00871739">
            <w:rPr>
              <w:rFonts w:ascii="Times New Roman" w:eastAsia="Times New Roman" w:hAnsi="Times New Roman" w:cs="Times New Roman"/>
              <w:noProof/>
              <w:color w:val="333333"/>
              <w:sz w:val="24"/>
              <w:szCs w:val="24"/>
            </w:rPr>
            <w:delText>(3)</w:delText>
          </w:r>
          <w:r w:rsidDel="00871739">
            <w:rPr>
              <w:rFonts w:ascii="Times New Roman" w:eastAsia="Times New Roman" w:hAnsi="Times New Roman" w:cs="Times New Roman"/>
              <w:color w:val="333333"/>
              <w:sz w:val="24"/>
              <w:szCs w:val="24"/>
            </w:rPr>
            <w:fldChar w:fldCharType="end"/>
          </w:r>
        </w:del>
        <w:r w:rsidRPr="00750EC4">
          <w:rPr>
            <w:rFonts w:ascii="Times New Roman" w:eastAsia="Times New Roman" w:hAnsi="Times New Roman" w:cs="Times New Roman"/>
            <w:color w:val="333333"/>
            <w:sz w:val="24"/>
            <w:szCs w:val="24"/>
          </w:rPr>
          <w:t>and alignments were further checked manually to make sure they had a wide taxonomic span</w:t>
        </w:r>
      </w:moveTo>
      <w:ins w:id="256" w:author="Alexey Shaytan" w:date="2015-08-31T14:25:00Z">
        <w:r w:rsidR="00871739">
          <w:rPr>
            <w:rFonts w:ascii="Times New Roman" w:eastAsia="Times New Roman" w:hAnsi="Times New Roman" w:cs="Times New Roman"/>
            <w:color w:val="333333"/>
            <w:sz w:val="24"/>
            <w:szCs w:val="24"/>
          </w:rPr>
          <w:t>,</w:t>
        </w:r>
      </w:ins>
      <w:moveTo w:id="257" w:author="Alexey Shaytan" w:date="2015-08-31T14:09:00Z">
        <w:del w:id="258" w:author="Alexey Shaytan" w:date="2015-08-31T14:25:00Z">
          <w:r w:rsidRPr="00750EC4" w:rsidDel="00871739">
            <w:rPr>
              <w:rFonts w:ascii="Times New Roman" w:eastAsia="Times New Roman" w:hAnsi="Times New Roman" w:cs="Times New Roman"/>
              <w:color w:val="333333"/>
              <w:sz w:val="24"/>
              <w:szCs w:val="24"/>
            </w:rPr>
            <w:delText xml:space="preserve"> and</w:delText>
          </w:r>
        </w:del>
        <w:r w:rsidRPr="00750EC4">
          <w:rPr>
            <w:rFonts w:ascii="Times New Roman" w:eastAsia="Times New Roman" w:hAnsi="Times New Roman" w:cs="Times New Roman"/>
            <w:color w:val="333333"/>
            <w:sz w:val="24"/>
            <w:szCs w:val="24"/>
          </w:rPr>
          <w:t xml:space="preserve"> did not contain insertions or deletions in the core histone fold regions</w:t>
        </w:r>
      </w:moveTo>
      <w:ins w:id="259" w:author="Alexey Shaytan" w:date="2015-08-31T14:25:00Z">
        <w:r w:rsidR="00871739">
          <w:rPr>
            <w:rFonts w:ascii="Times New Roman" w:eastAsia="Times New Roman" w:hAnsi="Times New Roman" w:cs="Times New Roman"/>
            <w:color w:val="333333"/>
            <w:sz w:val="24"/>
            <w:szCs w:val="24"/>
          </w:rPr>
          <w:t xml:space="preserve"> and were in agreement with the structural alignment of the available </w:t>
        </w:r>
      </w:ins>
      <w:ins w:id="260" w:author="Alexey Shaytan" w:date="2015-08-31T14:26:00Z">
        <w:r w:rsidR="00871739">
          <w:rPr>
            <w:rFonts w:ascii="Times New Roman" w:eastAsia="Times New Roman" w:hAnsi="Times New Roman" w:cs="Times New Roman"/>
            <w:color w:val="333333"/>
            <w:sz w:val="24"/>
            <w:szCs w:val="24"/>
          </w:rPr>
          <w:t>PDB structures of histones and nucleosomes</w:t>
        </w:r>
      </w:ins>
      <w:moveTo w:id="261" w:author="Alexey Shaytan" w:date="2015-08-31T14:09:00Z">
        <w:r w:rsidRPr="00750EC4">
          <w:rPr>
            <w:rFonts w:ascii="Times New Roman" w:eastAsia="Times New Roman" w:hAnsi="Times New Roman" w:cs="Times New Roman"/>
            <w:color w:val="333333"/>
            <w:sz w:val="24"/>
            <w:szCs w:val="24"/>
          </w:rPr>
          <w:t xml:space="preserve"> (“curated alignments” set).</w:t>
        </w:r>
      </w:moveTo>
      <w:moveToRangeEnd w:id="248"/>
    </w:p>
    <w:p w14:paraId="644FA04C" w14:textId="63DC763F" w:rsidR="00871739" w:rsidRDefault="00871739" w:rsidP="00003CF5">
      <w:pPr>
        <w:spacing w:before="240" w:after="240" w:line="360" w:lineRule="auto"/>
        <w:ind w:firstLine="720"/>
        <w:jc w:val="both"/>
        <w:outlineLvl w:val="3"/>
        <w:rPr>
          <w:ins w:id="262" w:author="Alexey Shaytan" w:date="2015-08-31T14:37:00Z"/>
          <w:rFonts w:ascii="Times New Roman" w:eastAsia="Times New Roman" w:hAnsi="Times New Roman" w:cs="Times New Roman"/>
          <w:bCs/>
          <w:color w:val="333333"/>
          <w:sz w:val="24"/>
          <w:szCs w:val="24"/>
        </w:rPr>
        <w:pPrChange w:id="263" w:author="Alexey Shaytan" w:date="2015-08-31T16:39:00Z">
          <w:pPr>
            <w:spacing w:before="240" w:after="240" w:line="360" w:lineRule="auto"/>
            <w:ind w:firstLine="720"/>
            <w:outlineLvl w:val="3"/>
          </w:pPr>
        </w:pPrChange>
      </w:pPr>
      <w:ins w:id="264" w:author="Alexey Shaytan" w:date="2015-08-31T14:33:00Z">
        <w:r>
          <w:rPr>
            <w:rFonts w:ascii="Times New Roman" w:eastAsia="Times New Roman" w:hAnsi="Times New Roman" w:cs="Times New Roman"/>
            <w:bCs/>
            <w:color w:val="333333"/>
            <w:sz w:val="24"/>
            <w:szCs w:val="24"/>
          </w:rPr>
          <w:t xml:space="preserve">The curated set of </w:t>
        </w:r>
      </w:ins>
      <w:ins w:id="265" w:author="Alexey Shaytan" w:date="2015-08-31T14:32:00Z">
        <w:r w:rsidRPr="00750EC4">
          <w:rPr>
            <w:rFonts w:ascii="Times New Roman" w:eastAsia="Times New Roman" w:hAnsi="Times New Roman" w:cs="Times New Roman"/>
            <w:bCs/>
            <w:color w:val="333333"/>
            <w:sz w:val="24"/>
            <w:szCs w:val="24"/>
          </w:rPr>
          <w:t>Histo</w:t>
        </w:r>
        <w:r>
          <w:rPr>
            <w:rFonts w:ascii="Times New Roman" w:eastAsia="Times New Roman" w:hAnsi="Times New Roman" w:cs="Times New Roman"/>
            <w:bCs/>
            <w:color w:val="333333"/>
            <w:sz w:val="24"/>
            <w:szCs w:val="24"/>
          </w:rPr>
          <w:t xml:space="preserve">neDB contains </w:t>
        </w:r>
      </w:ins>
      <w:ins w:id="266" w:author="Alexey Shaytan" w:date="2015-08-31T14:33:00Z">
        <w:r>
          <w:rPr>
            <w:rFonts w:ascii="Times New Roman" w:eastAsia="Times New Roman" w:hAnsi="Times New Roman" w:cs="Times New Roman"/>
            <w:bCs/>
            <w:color w:val="333333"/>
            <w:sz w:val="24"/>
            <w:szCs w:val="24"/>
          </w:rPr>
          <w:t>histone sequence classified in</w:t>
        </w:r>
      </w:ins>
      <w:ins w:id="267" w:author="Alexey Shaytan" w:date="2015-08-31T14:34:00Z">
        <w:r w:rsidR="00C352A0">
          <w:rPr>
            <w:rFonts w:ascii="Times New Roman" w:eastAsia="Times New Roman" w:hAnsi="Times New Roman" w:cs="Times New Roman"/>
            <w:bCs/>
            <w:color w:val="333333"/>
            <w:sz w:val="24"/>
            <w:szCs w:val="24"/>
          </w:rPr>
          <w:t xml:space="preserve"> total in</w:t>
        </w:r>
      </w:ins>
      <w:ins w:id="268" w:author="Alexey Shaytan" w:date="2015-08-31T14:33:00Z">
        <w:r>
          <w:rPr>
            <w:rFonts w:ascii="Times New Roman" w:eastAsia="Times New Roman" w:hAnsi="Times New Roman" w:cs="Times New Roman"/>
            <w:bCs/>
            <w:color w:val="333333"/>
            <w:sz w:val="24"/>
            <w:szCs w:val="24"/>
          </w:rPr>
          <w:t xml:space="preserve">to </w:t>
        </w:r>
      </w:ins>
      <w:commentRangeStart w:id="269"/>
      <w:ins w:id="270" w:author="Alexey Shaytan" w:date="2015-08-31T14:32:00Z">
        <w:r>
          <w:rPr>
            <w:rFonts w:ascii="Times New Roman" w:eastAsia="Times New Roman" w:hAnsi="Times New Roman" w:cs="Times New Roman"/>
            <w:bCs/>
            <w:color w:val="333333"/>
            <w:sz w:val="24"/>
            <w:szCs w:val="24"/>
          </w:rPr>
          <w:t>25</w:t>
        </w:r>
      </w:ins>
      <w:commentRangeEnd w:id="269"/>
      <w:ins w:id="271" w:author="Alexey Shaytan" w:date="2015-08-31T14:34:00Z">
        <w:r w:rsidR="00C352A0">
          <w:rPr>
            <w:rStyle w:val="CommentReference"/>
          </w:rPr>
          <w:commentReference w:id="269"/>
        </w:r>
      </w:ins>
      <w:ins w:id="273" w:author="Alexey Shaytan" w:date="2015-08-31T14:32:00Z">
        <w:r>
          <w:rPr>
            <w:rFonts w:ascii="Times New Roman" w:eastAsia="Times New Roman" w:hAnsi="Times New Roman" w:cs="Times New Roman"/>
            <w:bCs/>
            <w:color w:val="333333"/>
            <w:sz w:val="24"/>
            <w:szCs w:val="24"/>
          </w:rPr>
          <w:t xml:space="preserve"> </w:t>
        </w:r>
      </w:ins>
      <w:ins w:id="274" w:author="Alexey Shaytan" w:date="2015-08-31T14:34:00Z">
        <w:r w:rsidR="00C352A0">
          <w:rPr>
            <w:rFonts w:ascii="Times New Roman" w:eastAsia="Times New Roman" w:hAnsi="Times New Roman" w:cs="Times New Roman"/>
            <w:bCs/>
            <w:color w:val="333333"/>
            <w:sz w:val="24"/>
            <w:szCs w:val="24"/>
          </w:rPr>
          <w:t xml:space="preserve">different </w:t>
        </w:r>
      </w:ins>
      <w:ins w:id="275" w:author="Alexey Shaytan" w:date="2015-08-31T14:35:00Z">
        <w:r w:rsidR="00C352A0">
          <w:rPr>
            <w:rFonts w:ascii="Times New Roman" w:eastAsia="Times New Roman" w:hAnsi="Times New Roman" w:cs="Times New Roman"/>
            <w:bCs/>
            <w:color w:val="333333"/>
            <w:sz w:val="24"/>
            <w:szCs w:val="24"/>
          </w:rPr>
          <w:t xml:space="preserve">subsets, each representing a major </w:t>
        </w:r>
      </w:ins>
      <w:ins w:id="276" w:author="Alexey Shaytan" w:date="2015-08-31T14:32:00Z">
        <w:r w:rsidRPr="00750EC4">
          <w:rPr>
            <w:rFonts w:ascii="Times New Roman" w:eastAsia="Times New Roman" w:hAnsi="Times New Roman" w:cs="Times New Roman"/>
            <w:bCs/>
            <w:color w:val="333333"/>
            <w:sz w:val="24"/>
            <w:szCs w:val="24"/>
          </w:rPr>
          <w:t>histone variant</w:t>
        </w:r>
      </w:ins>
      <w:ins w:id="277" w:author="Alexey Shaytan" w:date="2015-08-31T14:35:00Z">
        <w:r w:rsidR="00C352A0">
          <w:rPr>
            <w:rFonts w:ascii="Times New Roman" w:eastAsia="Times New Roman" w:hAnsi="Times New Roman" w:cs="Times New Roman"/>
            <w:bCs/>
            <w:color w:val="333333"/>
            <w:sz w:val="24"/>
            <w:szCs w:val="24"/>
          </w:rPr>
          <w:t xml:space="preserve"> or a</w:t>
        </w:r>
      </w:ins>
      <w:ins w:id="278" w:author="Alexey Shaytan" w:date="2015-08-31T14:32:00Z">
        <w:r>
          <w:rPr>
            <w:rFonts w:ascii="Times New Roman" w:eastAsia="Times New Roman" w:hAnsi="Times New Roman" w:cs="Times New Roman"/>
            <w:bCs/>
            <w:color w:val="333333"/>
            <w:sz w:val="24"/>
            <w:szCs w:val="24"/>
          </w:rPr>
          <w:t xml:space="preserve"> </w:t>
        </w:r>
      </w:ins>
      <w:ins w:id="279" w:author="Alexey Shaytan" w:date="2015-08-31T14:36:00Z">
        <w:r w:rsidR="00C352A0">
          <w:rPr>
            <w:rFonts w:ascii="Times New Roman" w:eastAsia="Times New Roman" w:hAnsi="Times New Roman" w:cs="Times New Roman"/>
            <w:bCs/>
            <w:color w:val="333333"/>
            <w:sz w:val="24"/>
            <w:szCs w:val="24"/>
          </w:rPr>
          <w:t xml:space="preserve">canonical sequence subset. These subsets are grouped according to </w:t>
        </w:r>
        <w:r w:rsidR="00C352A0" w:rsidRPr="00C352A0">
          <w:rPr>
            <w:rFonts w:ascii="Times New Roman" w:eastAsia="Times New Roman" w:hAnsi="Times New Roman" w:cs="Times New Roman"/>
            <w:b/>
            <w:bCs/>
            <w:color w:val="333333"/>
            <w:sz w:val="24"/>
            <w:szCs w:val="24"/>
            <w:rPrChange w:id="280" w:author="Alexey Shaytan" w:date="2015-08-31T14:41:00Z">
              <w:rPr>
                <w:rFonts w:ascii="Times New Roman" w:eastAsia="Times New Roman" w:hAnsi="Times New Roman" w:cs="Times New Roman"/>
                <w:bCs/>
                <w:color w:val="333333"/>
                <w:sz w:val="24"/>
                <w:szCs w:val="24"/>
              </w:rPr>
            </w:rPrChange>
          </w:rPr>
          <w:t>histone type</w:t>
        </w:r>
      </w:ins>
      <w:ins w:id="281" w:author="Alexey Shaytan" w:date="2015-08-31T14:41:00Z">
        <w:r w:rsidR="00C352A0">
          <w:rPr>
            <w:rFonts w:ascii="Times New Roman" w:eastAsia="Times New Roman" w:hAnsi="Times New Roman" w:cs="Times New Roman"/>
            <w:b/>
            <w:bCs/>
            <w:color w:val="333333"/>
            <w:sz w:val="24"/>
            <w:szCs w:val="24"/>
          </w:rPr>
          <w:t xml:space="preserve"> </w:t>
        </w:r>
        <w:r w:rsidR="00C352A0" w:rsidRPr="00C352A0">
          <w:rPr>
            <w:rFonts w:ascii="Times New Roman" w:eastAsia="Times New Roman" w:hAnsi="Times New Roman" w:cs="Times New Roman"/>
            <w:bCs/>
            <w:color w:val="333333"/>
            <w:sz w:val="24"/>
            <w:szCs w:val="24"/>
            <w:rPrChange w:id="282" w:author="Alexey Shaytan" w:date="2015-08-31T14:41:00Z">
              <w:rPr>
                <w:rFonts w:ascii="Times New Roman" w:eastAsia="Times New Roman" w:hAnsi="Times New Roman" w:cs="Times New Roman"/>
                <w:b/>
                <w:bCs/>
                <w:color w:val="333333"/>
                <w:sz w:val="24"/>
                <w:szCs w:val="24"/>
              </w:rPr>
            </w:rPrChange>
          </w:rPr>
          <w:t>family</w:t>
        </w:r>
      </w:ins>
      <w:ins w:id="283" w:author="Alexey Shaytan" w:date="2015-08-31T14:36:00Z">
        <w:r w:rsidR="00C352A0">
          <w:rPr>
            <w:rFonts w:ascii="Times New Roman" w:eastAsia="Times New Roman" w:hAnsi="Times New Roman" w:cs="Times New Roman"/>
            <w:bCs/>
            <w:color w:val="333333"/>
            <w:sz w:val="24"/>
            <w:szCs w:val="24"/>
          </w:rPr>
          <w:t>:</w:t>
        </w:r>
      </w:ins>
      <w:ins w:id="284" w:author="Alexey Shaytan" w:date="2015-08-31T14:32:00Z">
        <w:r w:rsidRPr="00750EC4">
          <w:rPr>
            <w:rFonts w:ascii="Times New Roman" w:eastAsia="Times New Roman" w:hAnsi="Times New Roman" w:cs="Times New Roman"/>
            <w:bCs/>
            <w:color w:val="333333"/>
            <w:sz w:val="24"/>
            <w:szCs w:val="24"/>
          </w:rPr>
          <w:t xml:space="preserve"> </w:t>
        </w:r>
      </w:ins>
      <w:ins w:id="285" w:author="Alexey Shaytan" w:date="2015-08-31T14:37:00Z">
        <w:r w:rsidR="00C352A0">
          <w:rPr>
            <w:rFonts w:ascii="Times New Roman" w:eastAsia="Times New Roman" w:hAnsi="Times New Roman" w:cs="Times New Roman"/>
            <w:bCs/>
            <w:color w:val="333333"/>
            <w:sz w:val="24"/>
            <w:szCs w:val="24"/>
          </w:rPr>
          <w:t xml:space="preserve">core histones </w:t>
        </w:r>
      </w:ins>
      <w:ins w:id="286" w:author="Alexey Shaytan" w:date="2015-08-31T14:32:00Z">
        <w:r w:rsidRPr="00750EC4">
          <w:rPr>
            <w:rFonts w:ascii="Times New Roman" w:eastAsia="Times New Roman" w:hAnsi="Times New Roman" w:cs="Times New Roman"/>
            <w:bCs/>
            <w:color w:val="333333"/>
            <w:sz w:val="24"/>
            <w:szCs w:val="24"/>
          </w:rPr>
          <w:t>H2A, H2B, H3</w:t>
        </w:r>
      </w:ins>
      <w:ins w:id="287" w:author="Alexey Shaytan" w:date="2015-08-31T14:37:00Z">
        <w:r w:rsidR="00C352A0">
          <w:rPr>
            <w:rFonts w:ascii="Times New Roman" w:eastAsia="Times New Roman" w:hAnsi="Times New Roman" w:cs="Times New Roman"/>
            <w:bCs/>
            <w:color w:val="333333"/>
            <w:sz w:val="24"/>
            <w:szCs w:val="24"/>
          </w:rPr>
          <w:t xml:space="preserve">, H4 </w:t>
        </w:r>
      </w:ins>
      <w:ins w:id="288" w:author="Alexey Shaytan" w:date="2015-08-31T14:32:00Z">
        <w:r w:rsidR="00C352A0">
          <w:rPr>
            <w:rFonts w:ascii="Times New Roman" w:eastAsia="Times New Roman" w:hAnsi="Times New Roman" w:cs="Times New Roman"/>
            <w:bCs/>
            <w:color w:val="333333"/>
            <w:sz w:val="24"/>
            <w:szCs w:val="24"/>
          </w:rPr>
          <w:t>a</w:t>
        </w:r>
      </w:ins>
      <w:ins w:id="289" w:author="Alexey Shaytan" w:date="2015-08-31T14:37:00Z">
        <w:r w:rsidR="00C352A0">
          <w:rPr>
            <w:rFonts w:ascii="Times New Roman" w:eastAsia="Times New Roman" w:hAnsi="Times New Roman" w:cs="Times New Roman"/>
            <w:bCs/>
            <w:color w:val="333333"/>
            <w:sz w:val="24"/>
            <w:szCs w:val="24"/>
          </w:rPr>
          <w:t>nd linker histone</w:t>
        </w:r>
      </w:ins>
      <w:ins w:id="290" w:author="Alexey Shaytan" w:date="2015-08-31T14:32:00Z">
        <w:r w:rsidRPr="00750EC4">
          <w:rPr>
            <w:rFonts w:ascii="Times New Roman" w:eastAsia="Times New Roman" w:hAnsi="Times New Roman" w:cs="Times New Roman"/>
            <w:bCs/>
            <w:color w:val="333333"/>
            <w:sz w:val="24"/>
            <w:szCs w:val="24"/>
          </w:rPr>
          <w:t xml:space="preserve"> H1. N</w:t>
        </w:r>
        <w:r>
          <w:rPr>
            <w:rFonts w:ascii="Times New Roman" w:eastAsia="Times New Roman" w:hAnsi="Times New Roman" w:cs="Times New Roman"/>
            <w:bCs/>
            <w:color w:val="333333"/>
            <w:sz w:val="24"/>
            <w:szCs w:val="24"/>
          </w:rPr>
          <w:t>ote that almost no non-canonical</w:t>
        </w:r>
        <w:r w:rsidRPr="00750EC4">
          <w:rPr>
            <w:rFonts w:ascii="Times New Roman" w:eastAsia="Times New Roman" w:hAnsi="Times New Roman" w:cs="Times New Roman"/>
            <w:bCs/>
            <w:color w:val="333333"/>
            <w:sz w:val="24"/>
            <w:szCs w:val="24"/>
          </w:rPr>
          <w:t xml:space="preserve"> variants are available for H4 histone.</w:t>
        </w:r>
      </w:ins>
      <w:ins w:id="291" w:author="Alexey Shaytan" w:date="2015-08-31T14:38:00Z">
        <w:r w:rsidR="00C352A0">
          <w:rPr>
            <w:rFonts w:ascii="Times New Roman" w:eastAsia="Times New Roman" w:hAnsi="Times New Roman" w:cs="Times New Roman"/>
            <w:bCs/>
            <w:color w:val="333333"/>
            <w:sz w:val="24"/>
            <w:szCs w:val="24"/>
          </w:rPr>
          <w:t xml:space="preserve"> Each histone type and variant has an annotation record in the database with a brief description, relevant references and structural and functional features.</w:t>
        </w:r>
      </w:ins>
      <w:ins w:id="292" w:author="Alexey Shaytan" w:date="2015-08-31T14:32:00Z">
        <w:r w:rsidRPr="00750EC4">
          <w:rPr>
            <w:rFonts w:ascii="Times New Roman" w:eastAsia="Times New Roman" w:hAnsi="Times New Roman" w:cs="Times New Roman"/>
            <w:bCs/>
            <w:color w:val="333333"/>
            <w:sz w:val="24"/>
            <w:szCs w:val="24"/>
          </w:rPr>
          <w:t xml:space="preserve"> Below we briefly describe different histone</w:t>
        </w:r>
      </w:ins>
      <w:ins w:id="293" w:author="Alexey Shaytan" w:date="2015-08-31T14:46:00Z">
        <w:r w:rsidR="00A51A2F">
          <w:rPr>
            <w:rFonts w:ascii="Times New Roman" w:eastAsia="Times New Roman" w:hAnsi="Times New Roman" w:cs="Times New Roman"/>
            <w:bCs/>
            <w:color w:val="333333"/>
            <w:sz w:val="24"/>
            <w:szCs w:val="24"/>
          </w:rPr>
          <w:t xml:space="preserve"> variants indexed in our database</w:t>
        </w:r>
      </w:ins>
      <w:ins w:id="294" w:author="Alexey Shaytan" w:date="2015-08-31T14:32:00Z">
        <w:r w:rsidRPr="00750EC4">
          <w:rPr>
            <w:rFonts w:ascii="Times New Roman" w:eastAsia="Times New Roman" w:hAnsi="Times New Roman" w:cs="Times New Roman"/>
            <w:bCs/>
            <w:color w:val="333333"/>
            <w:sz w:val="24"/>
            <w:szCs w:val="24"/>
          </w:rPr>
          <w:t xml:space="preserve"> and </w:t>
        </w:r>
      </w:ins>
      <w:ins w:id="295" w:author="Alexey Shaytan" w:date="2015-08-31T14:46:00Z">
        <w:r w:rsidR="00A51A2F">
          <w:rPr>
            <w:rFonts w:ascii="Times New Roman" w:eastAsia="Times New Roman" w:hAnsi="Times New Roman" w:cs="Times New Roman"/>
            <w:bCs/>
            <w:color w:val="333333"/>
            <w:sz w:val="24"/>
            <w:szCs w:val="24"/>
          </w:rPr>
          <w:t xml:space="preserve">their </w:t>
        </w:r>
      </w:ins>
      <w:ins w:id="296" w:author="Alexey Shaytan" w:date="2015-08-31T14:32:00Z">
        <w:r w:rsidR="00A51A2F">
          <w:rPr>
            <w:rFonts w:ascii="Times New Roman" w:eastAsia="Times New Roman" w:hAnsi="Times New Roman" w:cs="Times New Roman"/>
            <w:bCs/>
            <w:color w:val="333333"/>
            <w:sz w:val="24"/>
            <w:szCs w:val="24"/>
          </w:rPr>
          <w:t>main features</w:t>
        </w:r>
        <w:r w:rsidRPr="00750EC4">
          <w:rPr>
            <w:rFonts w:ascii="Times New Roman" w:eastAsia="Times New Roman" w:hAnsi="Times New Roman" w:cs="Times New Roman"/>
            <w:bCs/>
            <w:color w:val="333333"/>
            <w:sz w:val="24"/>
            <w:szCs w:val="24"/>
          </w:rPr>
          <w:t>.</w:t>
        </w:r>
      </w:ins>
      <w:ins w:id="297" w:author="Alexey Shaytan" w:date="2015-08-31T14:47:00Z">
        <w:r w:rsidR="00A51A2F">
          <w:rPr>
            <w:rFonts w:ascii="Times New Roman" w:eastAsia="Times New Roman" w:hAnsi="Times New Roman" w:cs="Times New Roman"/>
            <w:bCs/>
            <w:color w:val="333333"/>
            <w:sz w:val="24"/>
            <w:szCs w:val="24"/>
          </w:rPr>
          <w:t xml:space="preserve"> For </w:t>
        </w:r>
      </w:ins>
      <w:ins w:id="298" w:author="Alexey Shaytan" w:date="2015-08-31T14:48:00Z">
        <w:r w:rsidR="00A51A2F">
          <w:rPr>
            <w:rFonts w:ascii="Times New Roman" w:eastAsia="Times New Roman" w:hAnsi="Times New Roman" w:cs="Times New Roman"/>
            <w:bCs/>
            <w:color w:val="333333"/>
            <w:sz w:val="24"/>
            <w:szCs w:val="24"/>
          </w:rPr>
          <w:t>brevity</w:t>
        </w:r>
      </w:ins>
      <w:ins w:id="299" w:author="Alexey Shaytan" w:date="2015-08-31T14:47:00Z">
        <w:r w:rsidR="00A51A2F">
          <w:rPr>
            <w:rFonts w:ascii="Times New Roman" w:eastAsia="Times New Roman" w:hAnsi="Times New Roman" w:cs="Times New Roman"/>
            <w:bCs/>
            <w:color w:val="333333"/>
            <w:sz w:val="24"/>
            <w:szCs w:val="24"/>
          </w:rPr>
          <w:t xml:space="preserve"> we do not describe the </w:t>
        </w:r>
      </w:ins>
      <w:ins w:id="300" w:author="Alexey Shaytan" w:date="2015-08-31T14:48:00Z">
        <w:r w:rsidR="00A51A2F">
          <w:rPr>
            <w:rFonts w:ascii="Times New Roman" w:eastAsia="Times New Roman" w:hAnsi="Times New Roman" w:cs="Times New Roman"/>
            <w:bCs/>
            <w:color w:val="333333"/>
            <w:sz w:val="24"/>
            <w:szCs w:val="24"/>
          </w:rPr>
          <w:t xml:space="preserve">general </w:t>
        </w:r>
      </w:ins>
      <w:ins w:id="301" w:author="Alexey Shaytan" w:date="2015-08-31T14:47:00Z">
        <w:r w:rsidR="00A51A2F">
          <w:rPr>
            <w:rFonts w:ascii="Times New Roman" w:eastAsia="Times New Roman" w:hAnsi="Times New Roman" w:cs="Times New Roman"/>
            <w:bCs/>
            <w:color w:val="333333"/>
            <w:sz w:val="24"/>
            <w:szCs w:val="24"/>
          </w:rPr>
          <w:t>features and function</w:t>
        </w:r>
      </w:ins>
      <w:ins w:id="302" w:author="Alexey Shaytan" w:date="2015-08-31T14:48:00Z">
        <w:r w:rsidR="00A51A2F">
          <w:rPr>
            <w:rFonts w:ascii="Times New Roman" w:eastAsia="Times New Roman" w:hAnsi="Times New Roman" w:cs="Times New Roman"/>
            <w:bCs/>
            <w:color w:val="333333"/>
            <w:sz w:val="24"/>
            <w:szCs w:val="24"/>
          </w:rPr>
          <w:t>s</w:t>
        </w:r>
      </w:ins>
      <w:ins w:id="303" w:author="Alexey Shaytan" w:date="2015-08-31T14:47:00Z">
        <w:r w:rsidR="00A51A2F">
          <w:rPr>
            <w:rFonts w:ascii="Times New Roman" w:eastAsia="Times New Roman" w:hAnsi="Times New Roman" w:cs="Times New Roman"/>
            <w:bCs/>
            <w:color w:val="333333"/>
            <w:sz w:val="24"/>
            <w:szCs w:val="24"/>
          </w:rPr>
          <w:t xml:space="preserve"> of the histone type families</w:t>
        </w:r>
      </w:ins>
      <w:ins w:id="304" w:author="Alexey Shaytan" w:date="2015-08-31T14:48:00Z">
        <w:r w:rsidR="00A51A2F">
          <w:rPr>
            <w:rFonts w:ascii="Times New Roman" w:eastAsia="Times New Roman" w:hAnsi="Times New Roman" w:cs="Times New Roman"/>
            <w:bCs/>
            <w:color w:val="333333"/>
            <w:sz w:val="24"/>
            <w:szCs w:val="24"/>
          </w:rPr>
          <w:t>, but these are also available in our database.</w:t>
        </w:r>
      </w:ins>
      <w:ins w:id="305" w:author="Alexey Shaytan" w:date="2015-08-31T15:47:00Z">
        <w:r w:rsidR="007C697F">
          <w:rPr>
            <w:rFonts w:ascii="Times New Roman" w:eastAsia="Times New Roman" w:hAnsi="Times New Roman" w:cs="Times New Roman"/>
            <w:bCs/>
            <w:color w:val="333333"/>
            <w:sz w:val="24"/>
            <w:szCs w:val="24"/>
          </w:rPr>
          <w:t xml:space="preserve"> </w:t>
        </w:r>
        <w:proofErr w:type="gramStart"/>
        <w:r w:rsidR="007C697F">
          <w:rPr>
            <w:rFonts w:ascii="Times New Roman" w:eastAsia="Times New Roman" w:hAnsi="Times New Roman" w:cs="Times New Roman"/>
            <w:bCs/>
            <w:color w:val="333333"/>
            <w:sz w:val="24"/>
            <w:szCs w:val="24"/>
          </w:rPr>
          <w:t xml:space="preserve">The statistics of our curated and automatically annotated sets if given in </w:t>
        </w:r>
        <w:r w:rsidR="007C697F" w:rsidRPr="007C697F">
          <w:rPr>
            <w:rFonts w:ascii="Times New Roman" w:eastAsia="Times New Roman" w:hAnsi="Times New Roman" w:cs="Times New Roman"/>
            <w:bCs/>
            <w:color w:val="333333"/>
            <w:sz w:val="24"/>
            <w:szCs w:val="24"/>
            <w:highlight w:val="green"/>
            <w:rPrChange w:id="306" w:author="Alexey Shaytan" w:date="2015-08-31T15:47:00Z">
              <w:rPr>
                <w:rFonts w:ascii="Times New Roman" w:eastAsia="Times New Roman" w:hAnsi="Times New Roman" w:cs="Times New Roman"/>
                <w:bCs/>
                <w:color w:val="333333"/>
                <w:sz w:val="24"/>
                <w:szCs w:val="24"/>
              </w:rPr>
            </w:rPrChange>
          </w:rPr>
          <w:t>Table 1.</w:t>
        </w:r>
      </w:ins>
      <w:proofErr w:type="gramEnd"/>
    </w:p>
    <w:p w14:paraId="4D633913" w14:textId="5C8154D9" w:rsidR="00A51A2F" w:rsidRPr="00750EC4" w:rsidRDefault="00A51A2F" w:rsidP="00003CF5">
      <w:pPr>
        <w:spacing w:before="240" w:after="240" w:line="240" w:lineRule="auto"/>
        <w:jc w:val="both"/>
        <w:outlineLvl w:val="3"/>
        <w:rPr>
          <w:rFonts w:ascii="Times New Roman" w:eastAsia="Times New Roman" w:hAnsi="Times New Roman" w:cs="Times New Roman"/>
          <w:b/>
          <w:bCs/>
          <w:i/>
          <w:color w:val="333333"/>
          <w:sz w:val="24"/>
          <w:szCs w:val="24"/>
        </w:rPr>
        <w:pPrChange w:id="307" w:author="Alexey Shaytan" w:date="2015-08-31T16:39:00Z">
          <w:pPr>
            <w:spacing w:before="240" w:after="240" w:line="240" w:lineRule="auto"/>
            <w:outlineLvl w:val="3"/>
          </w:pPr>
        </w:pPrChange>
      </w:pPr>
      <w:ins w:id="308" w:author="Alexey Shaytan" w:date="2015-08-31T14:50:00Z">
        <w:r>
          <w:rPr>
            <w:rFonts w:ascii="Times New Roman" w:eastAsia="Times New Roman" w:hAnsi="Times New Roman" w:cs="Times New Roman"/>
            <w:b/>
            <w:bCs/>
            <w:i/>
            <w:color w:val="333333"/>
            <w:sz w:val="24"/>
            <w:szCs w:val="24"/>
          </w:rPr>
          <w:t xml:space="preserve">Histone </w:t>
        </w:r>
      </w:ins>
      <w:r w:rsidRPr="00750EC4">
        <w:rPr>
          <w:rFonts w:ascii="Times New Roman" w:eastAsia="Times New Roman" w:hAnsi="Times New Roman" w:cs="Times New Roman"/>
          <w:b/>
          <w:bCs/>
          <w:i/>
          <w:color w:val="333333"/>
          <w:sz w:val="24"/>
          <w:szCs w:val="24"/>
        </w:rPr>
        <w:t xml:space="preserve">H2A </w:t>
      </w:r>
      <w:r>
        <w:rPr>
          <w:rFonts w:ascii="Times New Roman" w:eastAsia="Times New Roman" w:hAnsi="Times New Roman" w:cs="Times New Roman"/>
          <w:b/>
          <w:bCs/>
          <w:i/>
          <w:color w:val="333333"/>
          <w:sz w:val="24"/>
          <w:szCs w:val="24"/>
        </w:rPr>
        <w:t>family</w:t>
      </w:r>
    </w:p>
    <w:p w14:paraId="72916B2F" w14:textId="4FC7C17E" w:rsidR="00A51A2F" w:rsidRPr="00750EC4" w:rsidRDefault="00A51A2F" w:rsidP="00003CF5">
      <w:pPr>
        <w:spacing w:before="240" w:after="240" w:line="360" w:lineRule="auto"/>
        <w:jc w:val="both"/>
        <w:outlineLvl w:val="3"/>
        <w:rPr>
          <w:rFonts w:ascii="Times New Roman" w:eastAsia="Times New Roman" w:hAnsi="Times New Roman" w:cs="Times New Roman"/>
          <w:b/>
          <w:bCs/>
          <w:color w:val="333333"/>
          <w:sz w:val="24"/>
          <w:szCs w:val="24"/>
        </w:rPr>
        <w:pPrChange w:id="309" w:author="Alexey Shaytan" w:date="2015-08-31T16:39:00Z">
          <w:pPr>
            <w:spacing w:before="240" w:after="240" w:line="360" w:lineRule="auto"/>
            <w:outlineLvl w:val="3"/>
          </w:pPr>
        </w:pPrChange>
      </w:pPr>
      <w:r w:rsidRPr="00750EC4">
        <w:rPr>
          <w:rFonts w:ascii="Times New Roman" w:hAnsi="Times New Roman" w:cs="Times New Roman"/>
          <w:color w:val="2E2E2E"/>
          <w:sz w:val="24"/>
          <w:szCs w:val="24"/>
          <w:shd w:val="clear" w:color="auto" w:fill="FFFFFF"/>
        </w:rPr>
        <w:t>Histone H2A has the highest number of known variants (s</w:t>
      </w:r>
      <w:ins w:id="310" w:author="Alexey Shaytan" w:date="2015-08-31T14:51:00Z">
        <w:r>
          <w:rPr>
            <w:rFonts w:ascii="Times New Roman" w:hAnsi="Times New Roman" w:cs="Times New Roman"/>
            <w:color w:val="2E2E2E"/>
            <w:sz w:val="24"/>
            <w:szCs w:val="24"/>
            <w:shd w:val="clear" w:color="auto" w:fill="FFFFFF"/>
          </w:rPr>
          <w:t>even sequence sets indexed in our database</w:t>
        </w:r>
      </w:ins>
      <w:del w:id="311" w:author="Alexey Shaytan" w:date="2015-08-31T14:51:00Z">
        <w:r w:rsidRPr="00750EC4" w:rsidDel="00A51A2F">
          <w:rPr>
            <w:rFonts w:ascii="Times New Roman" w:hAnsi="Times New Roman" w:cs="Times New Roman"/>
            <w:color w:val="2E2E2E"/>
            <w:sz w:val="24"/>
            <w:szCs w:val="24"/>
            <w:shd w:val="clear" w:color="auto" w:fill="FFFFFF"/>
          </w:rPr>
          <w:delText>ix models in the database</w:delText>
        </w:r>
      </w:del>
      <w:ins w:id="312" w:author="Alexey Shaytan" w:date="2015-08-31T14:51:00Z">
        <w:r>
          <w:rPr>
            <w:rFonts w:ascii="Times New Roman" w:hAnsi="Times New Roman" w:cs="Times New Roman"/>
            <w:color w:val="2E2E2E"/>
            <w:sz w:val="24"/>
            <w:szCs w:val="24"/>
            <w:shd w:val="clear" w:color="auto" w:fill="FFFFFF"/>
          </w:rPr>
          <w:t xml:space="preserve"> including canonical H2A</w:t>
        </w:r>
      </w:ins>
      <w:r w:rsidRPr="00750EC4">
        <w:rPr>
          <w:rFonts w:ascii="Times New Roman" w:hAnsi="Times New Roman" w:cs="Times New Roman"/>
          <w:color w:val="2E2E2E"/>
          <w:sz w:val="24"/>
          <w:szCs w:val="24"/>
          <w:shd w:val="clear" w:color="auto" w:fill="FFFFFF"/>
        </w:rPr>
        <w:t>)</w:t>
      </w:r>
      <w:r w:rsidRPr="00750EC4">
        <w:rPr>
          <w:rFonts w:ascii="Times New Roman" w:eastAsia="Times New Roman" w:hAnsi="Times New Roman" w:cs="Times New Roman"/>
          <w:color w:val="333333"/>
          <w:sz w:val="24"/>
          <w:szCs w:val="24"/>
        </w:rPr>
        <w:t>, some of which are relatively well characterized:</w:t>
      </w:r>
    </w:p>
    <w:p w14:paraId="4FC9EFBF" w14:textId="1CCD89D6" w:rsidR="00A51A2F" w:rsidRPr="00750EC4" w:rsidRDefault="00A51A2F" w:rsidP="00003CF5">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313"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H2A.X is the most common</w:t>
      </w:r>
      <w:r>
        <w:rPr>
          <w:rFonts w:ascii="Times New Roman" w:eastAsia="Times New Roman" w:hAnsi="Times New Roman" w:cs="Times New Roman"/>
          <w:color w:val="333333"/>
          <w:sz w:val="24"/>
          <w:szCs w:val="24"/>
        </w:rPr>
        <w:t xml:space="preserve"> H2A variant</w:t>
      </w:r>
      <w:r w:rsidRPr="00750EC4">
        <w:rPr>
          <w:rFonts w:ascii="Times New Roman" w:eastAsia="Times New Roman" w:hAnsi="Times New Roman" w:cs="Times New Roman"/>
          <w:color w:val="333333"/>
          <w:sz w:val="24"/>
          <w:szCs w:val="24"/>
        </w:rPr>
        <w:t xml:space="preserve">, with </w:t>
      </w:r>
      <w:r>
        <w:rPr>
          <w:rFonts w:ascii="Times New Roman" w:eastAsia="Times New Roman" w:hAnsi="Times New Roman" w:cs="Times New Roman"/>
          <w:color w:val="333333"/>
          <w:sz w:val="24"/>
          <w:szCs w:val="24"/>
        </w:rPr>
        <w:t>the defining</w:t>
      </w:r>
      <w:r w:rsidRPr="00750EC4">
        <w:rPr>
          <w:rFonts w:ascii="Times New Roman" w:eastAsia="Times New Roman" w:hAnsi="Times New Roman" w:cs="Times New Roman"/>
          <w:color w:val="333333"/>
          <w:sz w:val="24"/>
          <w:szCs w:val="24"/>
        </w:rPr>
        <w:t xml:space="preserve"> sequence motif </w:t>
      </w:r>
      <w:proofErr w:type="gramStart"/>
      <w:r w:rsidRPr="00750EC4">
        <w:rPr>
          <w:rFonts w:ascii="Times New Roman" w:eastAsia="Times New Roman" w:hAnsi="Times New Roman" w:cs="Times New Roman"/>
          <w:color w:val="333333"/>
          <w:sz w:val="24"/>
          <w:szCs w:val="24"/>
        </w:rPr>
        <w:t>‘SQ(</w:t>
      </w:r>
      <w:proofErr w:type="gramEnd"/>
      <w:r w:rsidRPr="00750EC4">
        <w:rPr>
          <w:rFonts w:ascii="Times New Roman" w:eastAsia="Times New Roman" w:hAnsi="Times New Roman" w:cs="Times New Roman"/>
          <w:color w:val="333333"/>
          <w:sz w:val="24"/>
          <w:szCs w:val="24"/>
        </w:rPr>
        <w:t>E/</w:t>
      </w:r>
      <w:r>
        <w:rPr>
          <w:rFonts w:ascii="Times New Roman" w:eastAsia="Times New Roman" w:hAnsi="Times New Roman" w:cs="Times New Roman"/>
          <w:color w:val="333333"/>
          <w:sz w:val="24"/>
          <w:szCs w:val="24"/>
        </w:rPr>
        <w:t>D</w:t>
      </w:r>
      <w:r w:rsidRPr="00750EC4">
        <w:rPr>
          <w:rFonts w:ascii="Times New Roman" w:eastAsia="Times New Roman" w:hAnsi="Times New Roman" w:cs="Times New Roman"/>
          <w:color w:val="333333"/>
          <w:sz w:val="24"/>
          <w:szCs w:val="24"/>
        </w:rPr>
        <w:t>)</w:t>
      </w:r>
      <w:del w:id="314" w:author="Alexey Shaytan" w:date="2015-08-31T15:43:00Z">
        <w:r w:rsidRPr="00750EC4" w:rsidDel="007A37F9">
          <w:rPr>
            <w:rFonts w:ascii="Times New Roman" w:eastAsia="Times New Roman" w:hAnsi="Times New Roman" w:cs="Times New Roman"/>
            <w:color w:val="333333"/>
            <w:sz w:val="24"/>
            <w:szCs w:val="24"/>
          </w:rPr>
          <w:delText>Y’,</w:delText>
        </w:r>
      </w:del>
      <w:ins w:id="315" w:author="Alexey Shaytan" w:date="2015-08-31T15:43:00Z">
        <w:r w:rsidR="007A37F9" w:rsidRPr="007A37F9">
          <w:rPr>
            <w:rFonts w:ascii="Times New Roman" w:eastAsia="Times New Roman" w:hAnsi="Times New Roman" w:cs="Times New Roman"/>
            <w:color w:val="333333"/>
            <w:sz w:val="24"/>
            <w:szCs w:val="24"/>
          </w:rPr>
          <w:t>Φ</w:t>
        </w:r>
        <w:r w:rsidR="007A37F9">
          <w:rPr>
            <w:rFonts w:ascii="Times New Roman" w:eastAsia="Times New Roman" w:hAnsi="Times New Roman" w:cs="Times New Roman"/>
            <w:color w:val="333333"/>
            <w:sz w:val="24"/>
            <w:szCs w:val="24"/>
          </w:rPr>
          <w:t>’</w:t>
        </w:r>
        <w:r w:rsidR="007A37F9" w:rsidRPr="007A37F9">
          <w:rPr>
            <w:rFonts w:ascii="Times New Roman" w:eastAsia="Times New Roman" w:hAnsi="Times New Roman" w:cs="Times New Roman"/>
            <w:color w:val="333333"/>
            <w:sz w:val="24"/>
            <w:szCs w:val="24"/>
          </w:rPr>
          <w:t xml:space="preserve"> </w:t>
        </w:r>
        <w:r w:rsidR="007A37F9">
          <w:rPr>
            <w:rFonts w:ascii="Times New Roman" w:eastAsia="Times New Roman" w:hAnsi="Times New Roman" w:cs="Times New Roman"/>
            <w:color w:val="333333"/>
            <w:sz w:val="24"/>
            <w:szCs w:val="24"/>
          </w:rPr>
          <w:t>(</w:t>
        </w:r>
        <w:r w:rsidR="007A37F9" w:rsidRPr="007A37F9">
          <w:rPr>
            <w:rFonts w:ascii="Times New Roman" w:eastAsia="Times New Roman" w:hAnsi="Times New Roman" w:cs="Times New Roman"/>
            <w:color w:val="333333"/>
            <w:sz w:val="24"/>
            <w:szCs w:val="24"/>
          </w:rPr>
          <w:t>where Φ-represents a hydrophobic residue (usually Tyr in mammals)</w:t>
        </w:r>
        <w:r w:rsidR="007A37F9">
          <w:rPr>
            <w:rFonts w:ascii="Times New Roman" w:eastAsia="Times New Roman" w:hAnsi="Times New Roman" w:cs="Times New Roman"/>
            <w:color w:val="333333"/>
            <w:sz w:val="24"/>
            <w:szCs w:val="24"/>
          </w:rPr>
          <w:t>)</w:t>
        </w:r>
      </w:ins>
      <w:ins w:id="316" w:author="Alexey Shaytan" w:date="2015-08-31T15:44:00Z">
        <w:r w:rsidR="007A37F9">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becomes phosphorylated</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during the</w:t>
      </w:r>
      <w:r w:rsidRPr="00750EC4">
        <w:rPr>
          <w:rFonts w:ascii="Times New Roman" w:eastAsia="Times New Roman" w:hAnsi="Times New Roman" w:cs="Times New Roman"/>
          <w:color w:val="333333"/>
          <w:sz w:val="24"/>
          <w:szCs w:val="24"/>
        </w:rPr>
        <w:t xml:space="preserve"> DNA damage response, chromatin remodeling, and X chromosome inactivation in somatic cells. H2A.X </w:t>
      </w:r>
      <w:r>
        <w:rPr>
          <w:rFonts w:ascii="Times New Roman" w:eastAsia="Times New Roman" w:hAnsi="Times New Roman" w:cs="Times New Roman"/>
          <w:color w:val="333333"/>
          <w:sz w:val="24"/>
          <w:szCs w:val="24"/>
        </w:rPr>
        <w:t>and canonical H2A have</w:t>
      </w:r>
      <w:ins w:id="317" w:author="Alexey Shaytan" w:date="2015-08-31T14:52: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t>div</w:t>
      </w:r>
      <w:r w:rsidRPr="00750EC4">
        <w:rPr>
          <w:rFonts w:ascii="Times New Roman" w:eastAsia="Times New Roman" w:hAnsi="Times New Roman" w:cs="Times New Roman"/>
          <w:color w:val="333333"/>
          <w:sz w:val="24"/>
          <w:szCs w:val="24"/>
        </w:rPr>
        <w:t>erged several times in phylogenetic history</w:t>
      </w:r>
      <w:r>
        <w:rPr>
          <w:rFonts w:ascii="Times New Roman" w:eastAsia="Times New Roman" w:hAnsi="Times New Roman" w:cs="Times New Roman"/>
          <w:color w:val="333333"/>
          <w:sz w:val="24"/>
          <w:szCs w:val="24"/>
        </w:rPr>
        <w:t>,</w:t>
      </w:r>
      <w:r w:rsidRPr="00750EC4">
        <w:rPr>
          <w:rFonts w:ascii="Times New Roman" w:eastAsia="Times New Roman" w:hAnsi="Times New Roman" w:cs="Times New Roman"/>
          <w:color w:val="333333"/>
          <w:sz w:val="24"/>
          <w:szCs w:val="24"/>
        </w:rPr>
        <w:t xml:space="preserve"> but each H2A.X version is characterized by similar structure and function</w:t>
      </w:r>
      <w:r>
        <w:rPr>
          <w:rFonts w:ascii="Times New Roman" w:eastAsia="Times New Roman" w:hAnsi="Times New Roman" w:cs="Times New Roman"/>
          <w:color w:val="333333"/>
          <w:sz w:val="24"/>
          <w:szCs w:val="24"/>
        </w:rPr>
        <w:t>, suggesting it may represent the ancestral state</w:t>
      </w:r>
      <w:r w:rsidRPr="00750EC4">
        <w:rPr>
          <w:rFonts w:ascii="Times New Roman" w:eastAsia="Times New Roman" w:hAnsi="Times New Roman" w:cs="Times New Roman"/>
          <w:color w:val="333333"/>
          <w:sz w:val="24"/>
          <w:szCs w:val="24"/>
        </w:rPr>
        <w:t xml:space="preserve">. </w:t>
      </w:r>
    </w:p>
    <w:p w14:paraId="10FF4E07" w14:textId="7D9CAA39" w:rsidR="00A51A2F" w:rsidRPr="00750EC4" w:rsidRDefault="00A51A2F" w:rsidP="00003CF5">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318"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H2A.Z regulates transcription, DNA repair, suppression of antisense RNA, and Polymerase II recruitment. Notable features of H2A.Z include</w:t>
      </w:r>
      <w:del w:id="319" w:author="Alexey Shaytan" w:date="2015-08-31T14:52:00Z">
        <w:r w:rsidRPr="00750EC4" w:rsidDel="00A51A2F">
          <w:rPr>
            <w:rFonts w:ascii="Times New Roman" w:eastAsia="Times New Roman" w:hAnsi="Times New Roman" w:cs="Times New Roman"/>
            <w:color w:val="333333"/>
            <w:sz w:val="24"/>
            <w:szCs w:val="24"/>
          </w:rPr>
          <w:delText xml:space="preserve"> a large hydrophobic patch,</w:delText>
        </w:r>
      </w:del>
      <w:r w:rsidRPr="00750EC4">
        <w:rPr>
          <w:rFonts w:ascii="Times New Roman" w:eastAsia="Times New Roman" w:hAnsi="Times New Roman" w:cs="Times New Roman"/>
          <w:color w:val="333333"/>
          <w:sz w:val="24"/>
          <w:szCs w:val="24"/>
        </w:rPr>
        <w:t xml:space="preserve"> a sequence motif ‘DEELD,’ a one amino acid insertion in </w:t>
      </w:r>
      <w:ins w:id="320" w:author="Alexey Shaytan" w:date="2015-08-31T14:52:00Z">
        <w:r>
          <w:rPr>
            <w:rFonts w:ascii="Times New Roman" w:eastAsia="Times New Roman" w:hAnsi="Times New Roman" w:cs="Times New Roman"/>
            <w:color w:val="333333"/>
            <w:sz w:val="24"/>
            <w:szCs w:val="24"/>
          </w:rPr>
          <w:t>L</w:t>
        </w:r>
      </w:ins>
      <w:del w:id="321" w:author="Alexey Shaytan" w:date="2015-08-31T14:52:00Z">
        <w:r w:rsidRPr="00750EC4" w:rsidDel="00A51A2F">
          <w:rPr>
            <w:rFonts w:ascii="Times New Roman" w:eastAsia="Times New Roman" w:hAnsi="Times New Roman" w:cs="Times New Roman"/>
            <w:color w:val="333333"/>
            <w:sz w:val="24"/>
            <w:szCs w:val="24"/>
          </w:rPr>
          <w:delText>loop</w:delText>
        </w:r>
      </w:del>
      <w:r w:rsidRPr="00750EC4">
        <w:rPr>
          <w:rFonts w:ascii="Times New Roman" w:eastAsia="Times New Roman" w:hAnsi="Times New Roman" w:cs="Times New Roman"/>
          <w:color w:val="333333"/>
          <w:sz w:val="24"/>
          <w:szCs w:val="24"/>
        </w:rPr>
        <w:t>1</w:t>
      </w:r>
      <w:ins w:id="322" w:author="Alexey Shaytan" w:date="2015-08-31T14:52:00Z">
        <w:r>
          <w:rPr>
            <w:rFonts w:ascii="Times New Roman" w:eastAsia="Times New Roman" w:hAnsi="Times New Roman" w:cs="Times New Roman"/>
            <w:color w:val="333333"/>
            <w:sz w:val="24"/>
            <w:szCs w:val="24"/>
          </w:rPr>
          <w:t>-loop</w:t>
        </w:r>
      </w:ins>
      <w:r w:rsidRPr="00750EC4">
        <w:rPr>
          <w:rFonts w:ascii="Times New Roman" w:eastAsia="Times New Roman" w:hAnsi="Times New Roman" w:cs="Times New Roman"/>
          <w:color w:val="333333"/>
          <w:sz w:val="24"/>
          <w:szCs w:val="24"/>
        </w:rPr>
        <w:t>,</w:t>
      </w:r>
      <w:ins w:id="323" w:author="Alexey Shaytan" w:date="2015-08-31T14:53:00Z">
        <w:r>
          <w:rPr>
            <w:rFonts w:ascii="Times New Roman" w:eastAsia="Times New Roman" w:hAnsi="Times New Roman" w:cs="Times New Roman"/>
            <w:color w:val="333333"/>
            <w:sz w:val="24"/>
            <w:szCs w:val="24"/>
          </w:rPr>
          <w:t xml:space="preserve"> </w:t>
        </w:r>
      </w:ins>
      <w:r w:rsidRPr="00750EC4">
        <w:rPr>
          <w:rFonts w:ascii="Times New Roman" w:eastAsia="Times New Roman" w:hAnsi="Times New Roman" w:cs="Times New Roman"/>
          <w:color w:val="333333"/>
          <w:sz w:val="24"/>
          <w:szCs w:val="24"/>
        </w:rPr>
        <w:t xml:space="preserve">and a one amino acid deletion in the </w:t>
      </w:r>
      <w:r w:rsidRPr="00750EC4">
        <w:rPr>
          <w:rFonts w:ascii="Times New Roman" w:eastAsia="Times New Roman" w:hAnsi="Times New Roman" w:cs="Times New Roman"/>
          <w:color w:val="333333"/>
          <w:sz w:val="24"/>
          <w:szCs w:val="24"/>
        </w:rPr>
        <w:lastRenderedPageBreak/>
        <w:t>docking</w:t>
      </w:r>
      <w:r>
        <w:rPr>
          <w:rFonts w:ascii="Times New Roman" w:eastAsia="Times New Roman" w:hAnsi="Times New Roman" w:cs="Times New Roman"/>
          <w:color w:val="333333"/>
          <w:sz w:val="24"/>
          <w:szCs w:val="24"/>
        </w:rPr>
        <w:t xml:space="preserve"> domain</w:t>
      </w:r>
      <w:ins w:id="324" w:author="Alexey Shaytan" w:date="2015-08-31T15:03:00Z">
        <w:r w:rsidR="001B4AF4">
          <w:rPr>
            <w:rFonts w:ascii="Times New Roman" w:eastAsia="Times New Roman" w:hAnsi="Times New Roman" w:cs="Times New Roman"/>
            <w:color w:val="333333"/>
            <w:sz w:val="24"/>
            <w:szCs w:val="24"/>
          </w:rPr>
          <w:t>.</w:t>
        </w:r>
      </w:ins>
      <w:ins w:id="325" w:author="Alexey Shaytan" w:date="2015-08-31T14:55:00Z">
        <w:r w:rsidR="001B4AF4">
          <w:rPr>
            <w:rFonts w:ascii="Times New Roman" w:eastAsia="Times New Roman" w:hAnsi="Times New Roman" w:cs="Times New Roman"/>
            <w:color w:val="333333"/>
            <w:sz w:val="24"/>
            <w:szCs w:val="24"/>
          </w:rPr>
          <w:t xml:space="preserve"> </w:t>
        </w:r>
      </w:ins>
      <w:del w:id="326" w:author="Alexey Shaytan" w:date="2015-08-31T15:03:00Z">
        <w:r w:rsidR="001B4AF4" w:rsidDel="001B4AF4">
          <w:rPr>
            <w:rFonts w:ascii="Times New Roman" w:eastAsia="Times New Roman" w:hAnsi="Times New Roman" w:cs="Times New Roman"/>
            <w:color w:val="333333"/>
            <w:sz w:val="24"/>
            <w:szCs w:val="24"/>
          </w:rPr>
          <w:fldChar w:fldCharType="begin"/>
        </w:r>
        <w:r w:rsidR="001B4AF4" w:rsidDel="001B4AF4">
          <w:rPr>
            <w:rFonts w:ascii="Times New Roman" w:eastAsia="Times New Roman" w:hAnsi="Times New Roman" w:cs="Times New Roman"/>
            <w:color w:val="333333"/>
            <w:sz w:val="24"/>
            <w:szCs w:val="24"/>
          </w:rPr>
          <w:delInstrText xml:space="preserve"> ADDIN EN.CITE &lt;EndNote&gt;&lt;Cite&gt;&lt;Author&gt;Shaytan&lt;/Author&gt;&lt;Year&gt;2015&lt;/Year&gt;&lt;RecNum&gt;2852&lt;/RecNum&gt;&lt;DisplayText&gt;(18)&lt;/DisplayText&gt;&lt;record&gt;&lt;rec-number&gt;2852&lt;/rec-number&gt;&lt;foreign-keys&gt;&lt;key app="EN" db-id="afa0xxa04prfpvex0v0v00xhxzppxf5ss0et"&gt;2852&lt;/key&gt;&lt;/foreign-keys&gt;&lt;ref-type name="Journal Article"&gt;17&lt;/ref-type&gt;&lt;contributors&gt;&lt;authors&gt;&lt;author&gt;Shaytan, A. K.&lt;/author&gt;&lt;author&gt;Landsman, D.&lt;/author&gt;&lt;author&gt;Panchenko, A. R.&lt;/author&gt;&lt;/authors&gt;&lt;/contributors&gt;&lt;auth-address&gt;National Center for Biotechnology Information, National Library of Medicine, National Institutes of Health, Bethesda, MD 20894, USA.&amp;#xD;National Center for Biotechnology Information, National Library of Medicine, National Institutes of Health, Bethesda, MD 20894, USA. Electronic address: panch@ncbi.nlm.nih.gov.&lt;/auth-address&gt;&lt;titles&gt;&lt;title&gt;Nucleosome adaptability conferred by sequence and structural variations in histone H2A-H2B dimers&lt;/title&gt;&lt;secondary-title&gt;Curr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biology&lt;/abbr-1&gt;&lt;/alt-periodical&gt;&lt;pages&gt;48-57&lt;/pages&gt;&lt;volume&gt;32C&lt;/volume&gt;&lt;edition&gt;2015/03/04&lt;/edition&gt;&lt;dates&gt;&lt;year&gt;2015&lt;/year&gt;&lt;pub-dates&gt;&lt;date&gt;Feb 27&lt;/date&gt;&lt;/pub-dates&gt;&lt;/dates&gt;&lt;isbn&gt;1879-033X (Electronic)&amp;#xD;0959-440X (Linking)&lt;/isbn&gt;&lt;accession-num&gt;25731851&lt;/accession-num&gt;&lt;urls&gt;&lt;/urls&gt;&lt;electronic-resource-num&gt;10.1016/j.sbi.2015.02.004&lt;/electronic-resource-num&gt;&lt;remote-database-provider&gt;NLM&lt;/remote-database-provider&gt;&lt;language&gt;Eng&lt;/language&gt;&lt;/record&gt;&lt;/Cite&gt;&lt;/EndNote&gt;</w:delInstrText>
        </w:r>
        <w:r w:rsidR="001B4AF4" w:rsidDel="001B4AF4">
          <w:rPr>
            <w:rFonts w:ascii="Times New Roman" w:eastAsia="Times New Roman" w:hAnsi="Times New Roman" w:cs="Times New Roman"/>
            <w:color w:val="333333"/>
            <w:sz w:val="24"/>
            <w:szCs w:val="24"/>
          </w:rPr>
          <w:fldChar w:fldCharType="separate"/>
        </w:r>
        <w:r w:rsidR="001B4AF4" w:rsidDel="001B4AF4">
          <w:rPr>
            <w:rFonts w:ascii="Times New Roman" w:eastAsia="Times New Roman" w:hAnsi="Times New Roman" w:cs="Times New Roman"/>
            <w:noProof/>
            <w:color w:val="333333"/>
            <w:sz w:val="24"/>
            <w:szCs w:val="24"/>
          </w:rPr>
          <w:delText>(</w:delText>
        </w:r>
        <w:r w:rsidR="001B4AF4" w:rsidDel="001B4AF4">
          <w:rPr>
            <w:rFonts w:ascii="Times New Roman" w:eastAsia="Times New Roman" w:hAnsi="Times New Roman" w:cs="Times New Roman"/>
            <w:noProof/>
            <w:color w:val="333333"/>
            <w:sz w:val="24"/>
            <w:szCs w:val="24"/>
          </w:rPr>
          <w:fldChar w:fldCharType="begin"/>
        </w:r>
        <w:r w:rsidR="001B4AF4" w:rsidDel="001B4AF4">
          <w:rPr>
            <w:rFonts w:ascii="Times New Roman" w:eastAsia="Times New Roman" w:hAnsi="Times New Roman" w:cs="Times New Roman"/>
            <w:noProof/>
            <w:color w:val="333333"/>
            <w:sz w:val="24"/>
            <w:szCs w:val="24"/>
          </w:rPr>
          <w:delInstrText xml:space="preserve"> HYPERLINK \l "_ENREF_18" \o "Shaytan, 2015 #2852" </w:delInstrText>
        </w:r>
        <w:r w:rsidR="001B4AF4" w:rsidDel="001B4AF4">
          <w:rPr>
            <w:rFonts w:ascii="Times New Roman" w:eastAsia="Times New Roman" w:hAnsi="Times New Roman" w:cs="Times New Roman"/>
            <w:noProof/>
            <w:color w:val="333333"/>
            <w:sz w:val="24"/>
            <w:szCs w:val="24"/>
          </w:rPr>
        </w:r>
        <w:r w:rsidR="001B4AF4" w:rsidDel="001B4AF4">
          <w:rPr>
            <w:rFonts w:ascii="Times New Roman" w:eastAsia="Times New Roman" w:hAnsi="Times New Roman" w:cs="Times New Roman"/>
            <w:noProof/>
            <w:color w:val="333333"/>
            <w:sz w:val="24"/>
            <w:szCs w:val="24"/>
          </w:rPr>
          <w:fldChar w:fldCharType="separate"/>
        </w:r>
        <w:r w:rsidR="001B4AF4" w:rsidDel="001B4AF4">
          <w:rPr>
            <w:rFonts w:ascii="Times New Roman" w:eastAsia="Times New Roman" w:hAnsi="Times New Roman" w:cs="Times New Roman"/>
            <w:noProof/>
            <w:color w:val="333333"/>
            <w:sz w:val="24"/>
            <w:szCs w:val="24"/>
          </w:rPr>
          <w:delText>18</w:delText>
        </w:r>
        <w:r w:rsidR="001B4AF4" w:rsidDel="001B4AF4">
          <w:rPr>
            <w:rFonts w:ascii="Times New Roman" w:eastAsia="Times New Roman" w:hAnsi="Times New Roman" w:cs="Times New Roman"/>
            <w:noProof/>
            <w:color w:val="333333"/>
            <w:sz w:val="24"/>
            <w:szCs w:val="24"/>
          </w:rPr>
          <w:fldChar w:fldCharType="end"/>
        </w:r>
        <w:r w:rsidR="001B4AF4" w:rsidDel="001B4AF4">
          <w:rPr>
            <w:rFonts w:ascii="Times New Roman" w:eastAsia="Times New Roman" w:hAnsi="Times New Roman" w:cs="Times New Roman"/>
            <w:noProof/>
            <w:color w:val="333333"/>
            <w:sz w:val="24"/>
            <w:szCs w:val="24"/>
          </w:rPr>
          <w:delText>)</w:delText>
        </w:r>
        <w:r w:rsidR="001B4AF4" w:rsidDel="001B4AF4">
          <w:rPr>
            <w:rFonts w:ascii="Times New Roman" w:eastAsia="Times New Roman" w:hAnsi="Times New Roman" w:cs="Times New Roman"/>
            <w:color w:val="333333"/>
            <w:sz w:val="24"/>
            <w:szCs w:val="24"/>
          </w:rPr>
          <w:fldChar w:fldCharType="end"/>
        </w:r>
        <w:r w:rsidRPr="00750EC4" w:rsidDel="001B4AF4">
          <w:rPr>
            <w:rFonts w:ascii="Times New Roman" w:eastAsia="Times New Roman" w:hAnsi="Times New Roman" w:cs="Times New Roman"/>
            <w:color w:val="333333"/>
            <w:sz w:val="24"/>
            <w:szCs w:val="24"/>
          </w:rPr>
          <w:delText xml:space="preserve">. </w:delText>
        </w:r>
      </w:del>
      <w:r w:rsidRPr="00750EC4">
        <w:rPr>
          <w:rFonts w:ascii="Times New Roman" w:hAnsi="Times New Roman" w:cs="Times New Roman"/>
          <w:color w:val="000000"/>
          <w:sz w:val="24"/>
          <w:szCs w:val="24"/>
          <w:shd w:val="clear" w:color="auto" w:fill="FFFFFF"/>
        </w:rPr>
        <w:t xml:space="preserve">Isoform H2A.Z.2 was shown to be driving the progression of malignant melanoma </w:t>
      </w:r>
      <w:del w:id="327" w:author="Alexey Shaytan" w:date="2015-08-31T14:54:00Z">
        <w:r w:rsidRPr="00750EC4" w:rsidDel="00A51A2F">
          <w:rPr>
            <w:rFonts w:ascii="Times New Roman" w:hAnsi="Times New Roman" w:cs="Times New Roman"/>
            <w:color w:val="000000"/>
            <w:sz w:val="24"/>
            <w:szCs w:val="24"/>
            <w:shd w:val="clear" w:color="auto" w:fill="FFFFFF"/>
          </w:rPr>
          <w:delText>(</w:delText>
        </w:r>
        <w:r w:rsidRPr="00750EC4" w:rsidDel="00A51A2F">
          <w:rPr>
            <w:rFonts w:ascii="Times New Roman" w:hAnsi="Times New Roman" w:cs="Times New Roman"/>
            <w:color w:val="575757"/>
            <w:sz w:val="24"/>
            <w:szCs w:val="24"/>
            <w:shd w:val="clear" w:color="auto" w:fill="FFFFFF"/>
          </w:rPr>
          <w:delText>26051178</w:delText>
        </w:r>
      </w:del>
      <w:r>
        <w:rPr>
          <w:rFonts w:ascii="Times New Roman" w:hAnsi="Times New Roman" w:cs="Times New Roman"/>
          <w:color w:val="575757"/>
          <w:sz w:val="24"/>
          <w:szCs w:val="24"/>
          <w:shd w:val="clear" w:color="auto" w:fill="FFFFFF"/>
        </w:rPr>
        <w:fldChar w:fldCharType="begin">
          <w:fldData xml:space="preserve">PEVuZE5vdGU+PENpdGU+PEF1dGhvcj5WYXJkYWJhc3NvPC9BdXRob3I+PFllYXI+MjAxNTwvWWVh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PC9hYmJyLTE+PC9hbHQtcGVyaW9kaWNhbD48cGFnZXM+NzUtODg8L3BhZ2VzPjx2b2x1bWU+NTk8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</w:fldData>
        </w:fldChar>
      </w:r>
      <w:r w:rsidR="002F1ECD">
        <w:rPr>
          <w:rFonts w:ascii="Times New Roman" w:hAnsi="Times New Roman" w:cs="Times New Roman"/>
          <w:color w:val="575757"/>
          <w:sz w:val="24"/>
          <w:szCs w:val="24"/>
          <w:shd w:val="clear" w:color="auto" w:fill="FFFFFF"/>
        </w:rPr>
        <w:instrText xml:space="preserve"> ADDIN EN.CITE </w:instrText>
      </w:r>
      <w:r w:rsidR="002F1ECD">
        <w:rPr>
          <w:rFonts w:ascii="Times New Roman" w:hAnsi="Times New Roman" w:cs="Times New Roman"/>
          <w:color w:val="575757"/>
          <w:sz w:val="24"/>
          <w:szCs w:val="24"/>
          <w:shd w:val="clear" w:color="auto" w:fill="FFFFFF"/>
        </w:rPr>
        <w:fldChar w:fldCharType="begin">
          <w:fldData xml:space="preserve">PEVuZE5vdGU+PENpdGU+PEF1dGhvcj5WYXJkYWJhc3NvPC9BdXRob3I+PFllYXI+MjAxNTwvWWVh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</w:fldData>
        </w:fldChar>
      </w:r>
      <w:r w:rsidR="002F1ECD">
        <w:rPr>
          <w:rFonts w:ascii="Times New Roman" w:hAnsi="Times New Roman" w:cs="Times New Roman"/>
          <w:color w:val="575757"/>
          <w:sz w:val="24"/>
          <w:szCs w:val="24"/>
          <w:shd w:val="clear" w:color="auto" w:fill="FFFFFF"/>
        </w:rPr>
        <w:instrText xml:space="preserve"> ADDIN EN.CITE.DATA </w:instrText>
      </w:r>
      <w:r w:rsidR="002F1ECD">
        <w:rPr>
          <w:rFonts w:ascii="Times New Roman" w:hAnsi="Times New Roman" w:cs="Times New Roman"/>
          <w:color w:val="575757"/>
          <w:sz w:val="24"/>
          <w:szCs w:val="24"/>
          <w:shd w:val="clear" w:color="auto" w:fill="FFFFFF"/>
        </w:rPr>
      </w:r>
      <w:r w:rsidR="002F1ECD">
        <w:rPr>
          <w:rFonts w:ascii="Times New Roman" w:hAnsi="Times New Roman" w:cs="Times New Roman"/>
          <w:color w:val="575757"/>
          <w:sz w:val="24"/>
          <w:szCs w:val="24"/>
          <w:shd w:val="clear" w:color="auto" w:fill="FFFFFF"/>
        </w:rPr>
        <w:fldChar w:fldCharType="end"/>
      </w:r>
      <w:r>
        <w:rPr>
          <w:rFonts w:ascii="Times New Roman" w:hAnsi="Times New Roman" w:cs="Times New Roman"/>
          <w:color w:val="575757"/>
          <w:sz w:val="24"/>
          <w:szCs w:val="24"/>
          <w:shd w:val="clear" w:color="auto" w:fill="FFFFFF"/>
        </w:rPr>
        <w:fldChar w:fldCharType="separate"/>
      </w:r>
      <w:r w:rsidR="002F1ECD">
        <w:rPr>
          <w:rFonts w:ascii="Times New Roman" w:hAnsi="Times New Roman" w:cs="Times New Roman"/>
          <w:noProof/>
          <w:color w:val="575757"/>
          <w:sz w:val="24"/>
          <w:szCs w:val="24"/>
          <w:shd w:val="clear" w:color="auto" w:fill="FFFFFF"/>
        </w:rPr>
        <w:t>(</w:t>
      </w:r>
      <w:r w:rsidR="001D0013">
        <w:rPr>
          <w:rFonts w:ascii="Times New Roman" w:hAnsi="Times New Roman" w:cs="Times New Roman"/>
          <w:noProof/>
          <w:color w:val="575757"/>
          <w:sz w:val="24"/>
          <w:szCs w:val="24"/>
          <w:shd w:val="clear" w:color="auto" w:fill="FFFFFF"/>
        </w:rPr>
        <w:fldChar w:fldCharType="begin"/>
      </w:r>
      <w:r w:rsidR="001D0013">
        <w:rPr>
          <w:rFonts w:ascii="Times New Roman" w:hAnsi="Times New Roman" w:cs="Times New Roman"/>
          <w:noProof/>
          <w:color w:val="575757"/>
          <w:sz w:val="24"/>
          <w:szCs w:val="24"/>
          <w:shd w:val="clear" w:color="auto" w:fill="FFFFFF"/>
        </w:rPr>
        <w:instrText xml:space="preserve"> HYPERLINK \l "_ENREF_18" \o "Vardabasso, 2015 #2887" </w:instrText>
      </w:r>
      <w:r w:rsidR="001D0013">
        <w:rPr>
          <w:rFonts w:ascii="Times New Roman" w:hAnsi="Times New Roman" w:cs="Times New Roman"/>
          <w:noProof/>
          <w:color w:val="575757"/>
          <w:sz w:val="24"/>
          <w:szCs w:val="24"/>
          <w:shd w:val="clear" w:color="auto" w:fill="FFFFFF"/>
        </w:rPr>
      </w:r>
      <w:r w:rsidR="001D0013">
        <w:rPr>
          <w:rFonts w:ascii="Times New Roman" w:hAnsi="Times New Roman" w:cs="Times New Roman"/>
          <w:noProof/>
          <w:color w:val="575757"/>
          <w:sz w:val="24"/>
          <w:szCs w:val="24"/>
          <w:shd w:val="clear" w:color="auto" w:fill="FFFFFF"/>
        </w:rPr>
        <w:fldChar w:fldCharType="separate"/>
      </w:r>
      <w:r w:rsidR="001D0013">
        <w:rPr>
          <w:rFonts w:ascii="Times New Roman" w:hAnsi="Times New Roman" w:cs="Times New Roman"/>
          <w:noProof/>
          <w:color w:val="575757"/>
          <w:sz w:val="24"/>
          <w:szCs w:val="24"/>
          <w:shd w:val="clear" w:color="auto" w:fill="FFFFFF"/>
        </w:rPr>
        <w:t>18</w:t>
      </w:r>
      <w:r w:rsidR="001D0013">
        <w:rPr>
          <w:rFonts w:ascii="Times New Roman" w:hAnsi="Times New Roman" w:cs="Times New Roman"/>
          <w:noProof/>
          <w:color w:val="575757"/>
          <w:sz w:val="24"/>
          <w:szCs w:val="24"/>
          <w:shd w:val="clear" w:color="auto" w:fill="FFFFFF"/>
        </w:rPr>
        <w:fldChar w:fldCharType="end"/>
      </w:r>
      <w:r w:rsidR="002F1ECD">
        <w:rPr>
          <w:rFonts w:ascii="Times New Roman" w:hAnsi="Times New Roman" w:cs="Times New Roman"/>
          <w:noProof/>
          <w:color w:val="575757"/>
          <w:sz w:val="24"/>
          <w:szCs w:val="24"/>
          <w:shd w:val="clear" w:color="auto" w:fill="FFFFFF"/>
        </w:rPr>
        <w:t>)</w:t>
      </w:r>
      <w:r>
        <w:rPr>
          <w:rFonts w:ascii="Times New Roman" w:hAnsi="Times New Roman" w:cs="Times New Roman"/>
          <w:color w:val="575757"/>
          <w:sz w:val="24"/>
          <w:szCs w:val="24"/>
          <w:shd w:val="clear" w:color="auto" w:fill="FFFFFF"/>
        </w:rPr>
        <w:fldChar w:fldCharType="end"/>
      </w:r>
      <w:del w:id="328" w:author="Alexey Shaytan" w:date="2015-08-31T14:54:00Z">
        <w:r w:rsidRPr="00750EC4" w:rsidDel="00A51A2F">
          <w:rPr>
            <w:rFonts w:ascii="Times New Roman" w:hAnsi="Times New Roman" w:cs="Times New Roman"/>
            <w:color w:val="575757"/>
            <w:sz w:val="24"/>
            <w:szCs w:val="24"/>
            <w:shd w:val="clear" w:color="auto" w:fill="FFFFFF"/>
          </w:rPr>
          <w:delText>)</w:delText>
        </w:r>
      </w:del>
      <w:r w:rsidRPr="00750EC4">
        <w:rPr>
          <w:rFonts w:ascii="Times New Roman" w:hAnsi="Times New Roman" w:cs="Times New Roman"/>
          <w:color w:val="575757"/>
          <w:sz w:val="24"/>
          <w:szCs w:val="24"/>
          <w:shd w:val="clear" w:color="auto" w:fill="FFFFFF"/>
        </w:rPr>
        <w:t>.</w:t>
      </w:r>
      <w:del w:id="329" w:author="Alexey Shaytan" w:date="2015-08-31T14:54:00Z">
        <w:r w:rsidDel="00A51A2F">
          <w:rPr>
            <w:rFonts w:ascii="Times New Roman" w:hAnsi="Times New Roman" w:cs="Times New Roman"/>
            <w:color w:val="575757"/>
            <w:sz w:val="24"/>
            <w:szCs w:val="24"/>
            <w:shd w:val="clear" w:color="auto" w:fill="FFFFFF"/>
          </w:rPr>
          <w:delText xml:space="preserve"> </w:delText>
        </w:r>
        <w:r w:rsidDel="00A51A2F">
          <w:rPr>
            <w:rFonts w:ascii="Times New Roman" w:hAnsi="Times New Roman" w:cs="Times New Roman"/>
            <w:color w:val="575757"/>
            <w:sz w:val="24"/>
            <w:szCs w:val="24"/>
            <w:shd w:val="clear" w:color="auto" w:fill="FFFFFF"/>
          </w:rPr>
          <w:fldChar w:fldCharType="begin" w:fldLock="1"/>
        </w:r>
        <w:r w:rsidDel="00A51A2F">
          <w:rPr>
            <w:rFonts w:ascii="Times New Roman" w:hAnsi="Times New Roman" w:cs="Times New Roman"/>
            <w:color w:val="575757"/>
            <w:sz w:val="24"/>
            <w:szCs w:val="24"/>
            <w:shd w:val="clear" w:color="auto" w:fill="FFFFFF"/>
          </w:rPr>
          <w:delInstrText>ADDIN CSL_CITATION { "citationItems" : [ { "id" : "ITEM-1", "itemData" : { "DOI" : "10.1186/1471-2148-9-31", "ISSN" : "1471-2148", "PMID" : "19193230", "abstract" : "BACKGROUND: The histone H2A family encompasses the greatest number of core histone variants of which the replacement variant H2A.Z is currently one of the most heavily studied. No clear mechanism for the functional variability that H2A.Z imparts to chromatin has yet been proposed. While most of the past studies have referred to H2A.Z generically as a single protein, in vertebrates it is a mixture of two protein forms H2A.Z-1 (previously H2A.Z) and H2A.Z-2 (previously H2A.F/Z or H2A.V) that differ by three amino acids.\n\nRESULTS: We have performed an extensive study on the long-term evolution of H2A.Z across metazoans with special emphasis on the possible selective mechanisms responsible for the differentiation between H2A.Z-1 and H2A.Z-2. Our results reveal a common origin of both forms early in chordate evolution. The evolutionary process responsible for the differentiation involves refined stepwise mutation change within the codons of the three differential residues. This eventually led to differences in the intensity of the selective constraints acting upon the different H2A.Z forms in vertebrates.\n\nCONCLUSION: The results presented in this work definitively reveal that the existence of H2A.Z-1 and H2A.Z-2 is not a whim of random genetic drift. Our analyses demonstrate that H2A.Z-2 is not only subject to a strong purifying selection but it is significantly more evolutionarily constrained than H2A.Z-1. Whether or not the evolutionary drift between H2A.Z-1 and H2A.Z-2 has resulted in a functional diversification of these proteins awaits further research. Nevertheless, the present work suggests that in the process of their differently constrained evolutionary pathways, these two forms may have acquired new or complementary functions.", "author" : [ { "dropping-particle" : "", "family" : "Eir\u00edn-L\u00f3pez", "given" : "Jos\u00e9 M", "non-dropping-particle" : "", "parse-names" : false, "suffix" : "" }, { "dropping-particle" : "", "family" : "Gonz\u00e1lez-Romero", "given" : "Rodrigo", "non-dropping-particle" : "", "parse-names" : false, "suffix" : "" }, { "dropping-particle" : "", "family" : "Dryhurst", "given" : "Deanna", "non-dropping-particle" : "", "parse-names" : false, "suffix" : "" }, { "dropping-particle" : "", "family" : "Ishibashi", "given" : "Toyotaka", "non-dropping-particle" : "", "parse-names" : false, "suffix" : "" }, { "dropping-particle" : "", "family" : "Ausi\u00f3", "given" : "Juan", "non-dropping-particle" : "", "parse-names" : false, "suffix" : "" } ], "container-title" : "BMC evolutionary biology", "id" : "ITEM-1", "issue" : "1", "issued" : { "date-parts" : [ [ "2009", "1" ] ] }, "page" : "31", "title" : "The evolutionary differentiation of two histone H2A.Z variants in chordates (H2A.Z-1 and H2A.Z-2) is mediated by a stepwise mutation process that affects three amino acid residues.", "type" : "article-journal", "volume" : "9" }, "uris" : [ "http://www.mendeley.com/documents/?uuid=ec213a8f-fca8-42e7-9b3b-a7ef69946385" ] } ], "mendeley" : { "formattedCitation" : "(5)", "plainTextFormattedCitation" : "(5)", "previouslyFormattedCitation" : "(Eir\u00edn-L\u00f3pez, Gonz\u00e1lez-Romero, Dryhurst, Ishibashi, &amp; Ausi\u00f3, 2009)" }, "properties" : { "noteIndex" : 0 }, "schema" : "https://github.com/citation-style-language/schema/raw/master/csl-citation.json" }</w:delInstrText>
        </w:r>
        <w:r w:rsidDel="00A51A2F">
          <w:rPr>
            <w:rFonts w:ascii="Times New Roman" w:hAnsi="Times New Roman" w:cs="Times New Roman"/>
            <w:color w:val="575757"/>
            <w:sz w:val="24"/>
            <w:szCs w:val="24"/>
            <w:shd w:val="clear" w:color="auto" w:fill="FFFFFF"/>
          </w:rPr>
          <w:fldChar w:fldCharType="separate"/>
        </w:r>
        <w:r w:rsidRPr="00F071B1" w:rsidDel="00A51A2F">
          <w:rPr>
            <w:rFonts w:ascii="Times New Roman" w:hAnsi="Times New Roman" w:cs="Times New Roman"/>
            <w:noProof/>
            <w:color w:val="575757"/>
            <w:sz w:val="24"/>
            <w:szCs w:val="24"/>
            <w:shd w:val="clear" w:color="auto" w:fill="FFFFFF"/>
          </w:rPr>
          <w:delText>(5)</w:delText>
        </w:r>
        <w:r w:rsidDel="00A51A2F">
          <w:rPr>
            <w:rFonts w:ascii="Times New Roman" w:hAnsi="Times New Roman" w:cs="Times New Roman"/>
            <w:color w:val="575757"/>
            <w:sz w:val="24"/>
            <w:szCs w:val="24"/>
            <w:shd w:val="clear" w:color="auto" w:fill="FFFFFF"/>
          </w:rPr>
          <w:fldChar w:fldCharType="end"/>
        </w:r>
      </w:del>
    </w:p>
    <w:p w14:paraId="2D611BA4" w14:textId="77777777" w:rsidR="00A51A2F" w:rsidRPr="00750EC4" w:rsidRDefault="00A51A2F" w:rsidP="00003CF5">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330" w:author="Alexey Shaytan" w:date="2015-08-31T16:39:00Z">
          <w:pPr>
            <w:pStyle w:val="ListParagraph"/>
            <w:numPr>
              <w:numId w:val="2"/>
            </w:numPr>
            <w:spacing w:after="240" w:line="384" w:lineRule="atLeast"/>
            <w:ind w:hanging="360"/>
          </w:pPr>
        </w:pPrChange>
      </w:pPr>
      <w:proofErr w:type="gramStart"/>
      <w:r w:rsidRPr="00750EC4">
        <w:rPr>
          <w:rFonts w:ascii="Times New Roman" w:eastAsia="Times New Roman" w:hAnsi="Times New Roman" w:cs="Times New Roman"/>
          <w:color w:val="333333"/>
          <w:sz w:val="24"/>
          <w:szCs w:val="24"/>
        </w:rPr>
        <w:t>macroH2A</w:t>
      </w:r>
      <w:proofErr w:type="gramEnd"/>
      <w:r w:rsidRPr="00750EC4">
        <w:rPr>
          <w:rFonts w:ascii="Times New Roman" w:eastAsia="Times New Roman" w:hAnsi="Times New Roman" w:cs="Times New Roman"/>
          <w:color w:val="333333"/>
          <w:sz w:val="24"/>
          <w:szCs w:val="24"/>
        </w:rPr>
        <w:t xml:space="preserve"> contains a histone fold domain and an extra C-terminal macro domain which can bind ADP. This histone variant is used in X-inactivation and transcriptional regulation. Structures of both domains are available, but</w:t>
      </w:r>
      <w:r>
        <w:rPr>
          <w:rFonts w:ascii="Times New Roman" w:eastAsia="Times New Roman" w:hAnsi="Times New Roman" w:cs="Times New Roman"/>
          <w:color w:val="333333"/>
          <w:sz w:val="24"/>
          <w:szCs w:val="24"/>
        </w:rPr>
        <w:t xml:space="preserve"> the</w:t>
      </w:r>
      <w:r w:rsidRPr="00750EC4">
        <w:rPr>
          <w:rFonts w:ascii="Times New Roman" w:eastAsia="Times New Roman" w:hAnsi="Times New Roman" w:cs="Times New Roman"/>
          <w:color w:val="333333"/>
          <w:sz w:val="24"/>
          <w:szCs w:val="24"/>
        </w:rPr>
        <w:t xml:space="preserve"> inter-domain linker is too flexible to be crystalized.</w:t>
      </w:r>
    </w:p>
    <w:p w14:paraId="12107C24" w14:textId="32521321" w:rsidR="001B4AF4" w:rsidRDefault="00A51A2F" w:rsidP="00003CF5">
      <w:pPr>
        <w:pStyle w:val="ListParagraph"/>
        <w:numPr>
          <w:ilvl w:val="0"/>
          <w:numId w:val="2"/>
        </w:numPr>
        <w:spacing w:after="240" w:line="384" w:lineRule="atLeast"/>
        <w:jc w:val="both"/>
        <w:rPr>
          <w:ins w:id="331" w:author="Alexey Shaytan" w:date="2015-08-31T15:01:00Z"/>
          <w:rFonts w:ascii="Times New Roman" w:eastAsia="Times New Roman" w:hAnsi="Times New Roman" w:cs="Times New Roman"/>
          <w:color w:val="333333"/>
          <w:sz w:val="24"/>
          <w:szCs w:val="24"/>
        </w:rPr>
        <w:pPrChange w:id="332" w:author="Alexey Shaytan" w:date="2015-08-31T16:39:00Z">
          <w:pPr>
            <w:pStyle w:val="ListParagraph"/>
            <w:numPr>
              <w:numId w:val="2"/>
            </w:numPr>
            <w:spacing w:after="240" w:line="384" w:lineRule="atLeast"/>
            <w:ind w:hanging="360"/>
          </w:pPr>
        </w:pPrChange>
      </w:pPr>
      <w:r w:rsidRPr="00750EC4">
        <w:rPr>
          <w:rFonts w:ascii="Times New Roman" w:eastAsia="Times New Roman" w:hAnsi="Times New Roman" w:cs="Times New Roman"/>
          <w:color w:val="333333"/>
          <w:sz w:val="24"/>
          <w:szCs w:val="24"/>
        </w:rPr>
        <w:t xml:space="preserve">H2A.B </w:t>
      </w:r>
      <w:ins w:id="333" w:author="Alexey Shaytan" w:date="2015-08-31T14:56:00Z">
        <w:r w:rsidR="001B4AF4">
          <w:rPr>
            <w:rFonts w:ascii="Times New Roman" w:eastAsia="Times New Roman" w:hAnsi="Times New Roman" w:cs="Times New Roman"/>
            <w:color w:val="333333"/>
            <w:sz w:val="24"/>
            <w:szCs w:val="24"/>
          </w:rPr>
          <w:t xml:space="preserve">(Barr body deficient variant) </w:t>
        </w:r>
      </w:ins>
      <w:r w:rsidRPr="00750EC4">
        <w:rPr>
          <w:rFonts w:ascii="Times New Roman" w:eastAsia="Times New Roman" w:hAnsi="Times New Roman" w:cs="Times New Roman"/>
          <w:color w:val="333333"/>
          <w:sz w:val="24"/>
          <w:szCs w:val="24"/>
        </w:rPr>
        <w:t>is a rapidly evolving</w:t>
      </w:r>
      <w:ins w:id="334" w:author="Alexey Shaytan" w:date="2015-08-31T15:02:00Z">
        <w:r w:rsidR="001B4AF4">
          <w:rPr>
            <w:rFonts w:ascii="Times New Roman" w:eastAsia="Times New Roman" w:hAnsi="Times New Roman" w:cs="Times New Roman"/>
            <w:color w:val="333333"/>
            <w:sz w:val="24"/>
            <w:szCs w:val="24"/>
          </w:rPr>
          <w:t xml:space="preserve"> mammal specific</w:t>
        </w:r>
      </w:ins>
      <w:r w:rsidRPr="00750EC4">
        <w:rPr>
          <w:rFonts w:ascii="Times New Roman" w:eastAsia="Times New Roman" w:hAnsi="Times New Roman" w:cs="Times New Roman"/>
          <w:color w:val="333333"/>
          <w:sz w:val="24"/>
          <w:szCs w:val="24"/>
        </w:rPr>
        <w:t> </w:t>
      </w:r>
      <w:del w:id="335" w:author="Alexey Shaytan" w:date="2015-08-31T14:56:00Z">
        <w:r w:rsidRPr="0008250F" w:rsidDel="001B4AF4">
          <w:rPr>
            <w:rFonts w:ascii="Times New Roman" w:eastAsia="Times New Roman" w:hAnsi="Times New Roman" w:cs="Times New Roman"/>
            <w:bCs/>
            <w:color w:val="333333"/>
            <w:sz w:val="24"/>
            <w:szCs w:val="24"/>
          </w:rPr>
          <w:delText>B</w:delText>
        </w:r>
        <w:r w:rsidRPr="00750EC4" w:rsidDel="001B4AF4">
          <w:rPr>
            <w:rFonts w:ascii="Times New Roman" w:eastAsia="Times New Roman" w:hAnsi="Times New Roman" w:cs="Times New Roman"/>
            <w:color w:val="333333"/>
            <w:sz w:val="24"/>
            <w:szCs w:val="24"/>
          </w:rPr>
          <w:delText xml:space="preserve">arr body deficient </w:delText>
        </w:r>
      </w:del>
      <w:r w:rsidRPr="00750EC4">
        <w:rPr>
          <w:rFonts w:ascii="Times New Roman" w:eastAsia="Times New Roman" w:hAnsi="Times New Roman" w:cs="Times New Roman"/>
          <w:color w:val="333333"/>
          <w:sz w:val="24"/>
          <w:szCs w:val="24"/>
        </w:rPr>
        <w:t>variant, known for its involv</w:t>
      </w:r>
      <w:r>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ment in spermiogen</w:t>
      </w:r>
      <w:r>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sis. H2A.B has a shortened docking domain, which wraps a shorte</w:t>
      </w:r>
      <w:r>
        <w:rPr>
          <w:rFonts w:ascii="Times New Roman" w:eastAsia="Times New Roman" w:hAnsi="Times New Roman" w:cs="Times New Roman"/>
          <w:color w:val="333333"/>
          <w:sz w:val="24"/>
          <w:szCs w:val="24"/>
        </w:rPr>
        <w:t>r</w:t>
      </w:r>
      <w:r w:rsidRPr="00750EC4">
        <w:rPr>
          <w:rFonts w:ascii="Times New Roman" w:eastAsia="Times New Roman" w:hAnsi="Times New Roman" w:cs="Times New Roman"/>
          <w:color w:val="333333"/>
          <w:sz w:val="24"/>
          <w:szCs w:val="24"/>
        </w:rPr>
        <w:t xml:space="preserve"> DNA region.</w:t>
      </w:r>
    </w:p>
    <w:p w14:paraId="016E25CB" w14:textId="6441CE4F" w:rsidR="00A51A2F" w:rsidRPr="00750EC4" w:rsidRDefault="00A51A2F" w:rsidP="00003CF5">
      <w:pPr>
        <w:pStyle w:val="ListParagraph"/>
        <w:numPr>
          <w:ilvl w:val="0"/>
          <w:numId w:val="2"/>
        </w:numPr>
        <w:spacing w:after="240" w:line="384" w:lineRule="atLeast"/>
        <w:jc w:val="both"/>
        <w:rPr>
          <w:rFonts w:ascii="Times New Roman" w:eastAsia="Times New Roman" w:hAnsi="Times New Roman" w:cs="Times New Roman"/>
          <w:color w:val="333333"/>
          <w:sz w:val="24"/>
          <w:szCs w:val="24"/>
        </w:rPr>
        <w:pPrChange w:id="336" w:author="Alexey Shaytan" w:date="2015-08-31T16:39:00Z">
          <w:pPr>
            <w:pStyle w:val="ListParagraph"/>
            <w:numPr>
              <w:numId w:val="2"/>
            </w:numPr>
            <w:spacing w:after="240" w:line="384" w:lineRule="atLeast"/>
            <w:ind w:hanging="360"/>
          </w:pPr>
        </w:pPrChange>
      </w:pPr>
      <w:del w:id="337" w:author="Alexey Shaytan" w:date="2015-08-31T15:01:00Z">
        <w:r w:rsidRPr="00750EC4" w:rsidDel="001B4AF4">
          <w:rPr>
            <w:rFonts w:ascii="Times New Roman" w:eastAsia="Times New Roman" w:hAnsi="Times New Roman" w:cs="Times New Roman"/>
            <w:color w:val="333333"/>
            <w:sz w:val="24"/>
            <w:szCs w:val="24"/>
          </w:rPr>
          <w:delText xml:space="preserve"> </w:delText>
        </w:r>
      </w:del>
      <w:del w:id="338" w:author="Alexey Shaytan" w:date="2015-08-31T15:02:00Z">
        <w:r w:rsidRPr="00750EC4" w:rsidDel="001B4AF4">
          <w:rPr>
            <w:rFonts w:ascii="Times New Roman" w:eastAsia="Times New Roman" w:hAnsi="Times New Roman" w:cs="Times New Roman"/>
            <w:color w:val="333333"/>
            <w:sz w:val="24"/>
            <w:szCs w:val="24"/>
          </w:rPr>
          <w:delText xml:space="preserve">It is closely related to </w:delText>
        </w:r>
      </w:del>
      <w:r w:rsidRPr="00750EC4">
        <w:rPr>
          <w:rFonts w:ascii="Times New Roman" w:eastAsia="Times New Roman" w:hAnsi="Times New Roman" w:cs="Times New Roman"/>
          <w:color w:val="333333"/>
          <w:sz w:val="24"/>
          <w:szCs w:val="24"/>
        </w:rPr>
        <w:t>H2A.L and</w:t>
      </w:r>
      <w:r>
        <w:rPr>
          <w:rFonts w:ascii="Times New Roman" w:eastAsia="Times New Roman" w:hAnsi="Times New Roman" w:cs="Times New Roman"/>
          <w:color w:val="333333"/>
          <w:sz w:val="24"/>
          <w:szCs w:val="24"/>
        </w:rPr>
        <w:t xml:space="preserve"> </w:t>
      </w:r>
      <w:del w:id="339" w:author="Alexey Shaytan" w:date="2015-08-31T15:02:00Z">
        <w:r w:rsidDel="001B4AF4">
          <w:rPr>
            <w:rFonts w:ascii="Times New Roman" w:eastAsia="Times New Roman" w:hAnsi="Times New Roman" w:cs="Times New Roman"/>
            <w:color w:val="333333"/>
            <w:sz w:val="24"/>
            <w:szCs w:val="24"/>
          </w:rPr>
          <w:delText>to</w:delText>
        </w:r>
        <w:r w:rsidRPr="00750EC4" w:rsidDel="001B4AF4">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H2A.M</w:t>
      </w:r>
      <w:ins w:id="340" w:author="Alexey Shaytan" w:date="2015-08-31T14:58:00Z">
        <w:r w:rsidR="001B4AF4">
          <w:rPr>
            <w:rFonts w:ascii="Times New Roman" w:eastAsia="Times New Roman" w:hAnsi="Times New Roman" w:cs="Times New Roman"/>
            <w:color w:val="333333"/>
            <w:sz w:val="24"/>
            <w:szCs w:val="24"/>
          </w:rPr>
          <w:t xml:space="preserve"> variants</w:t>
        </w:r>
      </w:ins>
      <w:ins w:id="341" w:author="Alexey Shaytan" w:date="2015-08-31T15:02:00Z">
        <w:r w:rsidR="001B4AF4">
          <w:rPr>
            <w:rFonts w:ascii="Times New Roman" w:eastAsia="Times New Roman" w:hAnsi="Times New Roman" w:cs="Times New Roman"/>
            <w:color w:val="333333"/>
            <w:sz w:val="24"/>
            <w:szCs w:val="24"/>
          </w:rPr>
          <w:t xml:space="preserve"> are closely related to H2A.B</w:t>
        </w:r>
      </w:ins>
      <w:ins w:id="342" w:author="Alexey Shaytan" w:date="2015-08-31T14:58:00Z">
        <w:r w:rsidR="001B4AF4">
          <w:rPr>
            <w:rFonts w:ascii="Times New Roman" w:eastAsia="Times New Roman" w:hAnsi="Times New Roman" w:cs="Times New Roman"/>
            <w:color w:val="333333"/>
            <w:sz w:val="24"/>
            <w:szCs w:val="24"/>
          </w:rPr>
          <w:t xml:space="preserve">, </w:t>
        </w:r>
      </w:ins>
      <w:ins w:id="343" w:author="Alexey Shaytan" w:date="2015-08-31T15:02:00Z">
        <w:r w:rsidR="001B4AF4">
          <w:rPr>
            <w:rFonts w:ascii="Times New Roman" w:eastAsia="Times New Roman" w:hAnsi="Times New Roman" w:cs="Times New Roman"/>
            <w:color w:val="333333"/>
            <w:sz w:val="24"/>
            <w:szCs w:val="24"/>
          </w:rPr>
          <w:t>but</w:t>
        </w:r>
      </w:ins>
      <w:ins w:id="344" w:author="Alexey Shaytan" w:date="2015-08-31T14:58:00Z">
        <w:r w:rsidR="001B4AF4">
          <w:rPr>
            <w:rFonts w:ascii="Times New Roman" w:eastAsia="Times New Roman" w:hAnsi="Times New Roman" w:cs="Times New Roman"/>
            <w:color w:val="333333"/>
            <w:sz w:val="24"/>
            <w:szCs w:val="24"/>
          </w:rPr>
          <w:t xml:space="preserve"> are sufficiently less st</w:t>
        </w:r>
      </w:ins>
      <w:ins w:id="345" w:author="Alexey Shaytan" w:date="2015-08-31T14:59:00Z">
        <w:r w:rsidR="001B4AF4">
          <w:rPr>
            <w:rFonts w:ascii="Times New Roman" w:eastAsia="Times New Roman" w:hAnsi="Times New Roman" w:cs="Times New Roman"/>
            <w:color w:val="333333"/>
            <w:sz w:val="24"/>
            <w:szCs w:val="24"/>
          </w:rPr>
          <w:t>udied</w:t>
        </w:r>
      </w:ins>
      <w:del w:id="346" w:author="Alexey Shaytan" w:date="2015-08-31T14:58:00Z">
        <w:r w:rsidDel="001B4AF4">
          <w:rPr>
            <w:rFonts w:ascii="Times New Roman" w:eastAsia="Times New Roman" w:hAnsi="Times New Roman" w:cs="Times New Roman"/>
            <w:color w:val="333333"/>
            <w:sz w:val="24"/>
            <w:szCs w:val="24"/>
          </w:rPr>
          <w:delText>,</w:delText>
        </w:r>
        <w:r w:rsidRPr="00750EC4" w:rsidDel="001B4AF4">
          <w:rPr>
            <w:rFonts w:ascii="Times New Roman" w:eastAsia="Times New Roman" w:hAnsi="Times New Roman" w:cs="Times New Roman"/>
            <w:color w:val="333333"/>
            <w:sz w:val="24"/>
            <w:szCs w:val="24"/>
          </w:rPr>
          <w:delText xml:space="preserve"> </w:delText>
        </w:r>
        <w:commentRangeStart w:id="347"/>
        <w:r w:rsidRPr="00750EC4" w:rsidDel="001B4AF4">
          <w:rPr>
            <w:rFonts w:ascii="Times New Roman" w:eastAsia="Times New Roman" w:hAnsi="Times New Roman" w:cs="Times New Roman"/>
            <w:color w:val="333333"/>
            <w:sz w:val="24"/>
            <w:szCs w:val="24"/>
          </w:rPr>
          <w:delText>a recently discovered mammalian-specific variant</w:delText>
        </w:r>
        <w:r w:rsidDel="001B4AF4">
          <w:rPr>
            <w:rFonts w:ascii="Times New Roman" w:eastAsia="Times New Roman" w:hAnsi="Times New Roman" w:cs="Times New Roman"/>
            <w:color w:val="333333"/>
            <w:sz w:val="24"/>
            <w:szCs w:val="24"/>
          </w:rPr>
          <w:delText>that</w:delText>
        </w:r>
        <w:r w:rsidRPr="00750EC4" w:rsidDel="001B4AF4">
          <w:rPr>
            <w:rFonts w:ascii="Times New Roman" w:eastAsia="Times New Roman" w:hAnsi="Times New Roman" w:cs="Times New Roman"/>
            <w:color w:val="333333"/>
            <w:sz w:val="24"/>
            <w:szCs w:val="24"/>
          </w:rPr>
          <w:delText xml:space="preserve"> binds to huntingtin protein M</w:delText>
        </w:r>
        <w:commentRangeEnd w:id="347"/>
        <w:r w:rsidR="001B4AF4" w:rsidDel="001B4AF4">
          <w:rPr>
            <w:rStyle w:val="CommentReference"/>
          </w:rPr>
          <w:commentReference w:id="347"/>
        </w:r>
      </w:del>
      <w:r w:rsidRPr="00750EC4">
        <w:rPr>
          <w:rFonts w:ascii="Times New Roman" w:eastAsia="Times New Roman" w:hAnsi="Times New Roman" w:cs="Times New Roman"/>
          <w:color w:val="333333"/>
          <w:sz w:val="24"/>
          <w:szCs w:val="24"/>
        </w:rPr>
        <w:t>.</w:t>
      </w:r>
    </w:p>
    <w:p w14:paraId="79AC8D99" w14:textId="65C3FE08" w:rsidR="00A51A2F" w:rsidRPr="00750EC4" w:rsidRDefault="001B4AF4" w:rsidP="00003CF5">
      <w:pPr>
        <w:spacing w:after="240" w:line="384" w:lineRule="atLeast"/>
        <w:jc w:val="both"/>
        <w:rPr>
          <w:rFonts w:ascii="Times New Roman" w:eastAsia="Times New Roman" w:hAnsi="Times New Roman" w:cs="Times New Roman"/>
          <w:color w:val="333333"/>
          <w:sz w:val="24"/>
          <w:szCs w:val="24"/>
        </w:rPr>
        <w:pPrChange w:id="348" w:author="Alexey Shaytan" w:date="2015-08-31T16:39:00Z">
          <w:pPr>
            <w:spacing w:after="240" w:line="384" w:lineRule="atLeast"/>
          </w:pPr>
        </w:pPrChange>
      </w:pPr>
      <w:ins w:id="349" w:author="Alexey Shaytan" w:date="2015-08-31T15:04:00Z">
        <w:r>
          <w:rPr>
            <w:rFonts w:ascii="Times New Roman" w:eastAsia="Times New Roman" w:hAnsi="Times New Roman" w:cs="Times New Roman"/>
            <w:color w:val="333333"/>
            <w:sz w:val="24"/>
            <w:szCs w:val="24"/>
          </w:rPr>
          <w:t xml:space="preserve">We note that currently </w:t>
        </w:r>
      </w:ins>
      <w:del w:id="350" w:author="Alexey Shaytan" w:date="2015-08-31T15:04:00Z">
        <w:r w:rsidR="00A51A2F" w:rsidRPr="00750EC4" w:rsidDel="001B4AF4">
          <w:rPr>
            <w:rFonts w:ascii="Times New Roman" w:eastAsia="Times New Roman" w:hAnsi="Times New Roman" w:cs="Times New Roman"/>
            <w:color w:val="333333"/>
            <w:sz w:val="24"/>
            <w:szCs w:val="24"/>
          </w:rPr>
          <w:delText>O</w:delText>
        </w:r>
      </w:del>
      <w:ins w:id="351" w:author="Alexey Shaytan" w:date="2015-08-31T15:04:00Z">
        <w:r>
          <w:rPr>
            <w:rFonts w:ascii="Times New Roman" w:eastAsia="Times New Roman" w:hAnsi="Times New Roman" w:cs="Times New Roman"/>
            <w:color w:val="333333"/>
            <w:sz w:val="24"/>
            <w:szCs w:val="24"/>
          </w:rPr>
          <w:t>o</w:t>
        </w:r>
      </w:ins>
      <w:r w:rsidR="00A51A2F" w:rsidRPr="00750EC4">
        <w:rPr>
          <w:rFonts w:ascii="Times New Roman" w:eastAsia="Times New Roman" w:hAnsi="Times New Roman" w:cs="Times New Roman"/>
          <w:color w:val="333333"/>
          <w:sz w:val="24"/>
          <w:szCs w:val="24"/>
        </w:rPr>
        <w:t>ther less extensively studied H2A variants</w:t>
      </w:r>
      <w:ins w:id="352" w:author="Alexey Shaytan" w:date="2015-08-31T15:04:00Z">
        <w:r>
          <w:rPr>
            <w:rFonts w:ascii="Times New Roman" w:eastAsia="Times New Roman" w:hAnsi="Times New Roman" w:cs="Times New Roman"/>
            <w:color w:val="333333"/>
            <w:sz w:val="24"/>
            <w:szCs w:val="24"/>
          </w:rPr>
          <w:t xml:space="preserve"> are </w:t>
        </w:r>
      </w:ins>
      <w:ins w:id="353" w:author="Alexey Shaytan" w:date="2015-08-31T15:06:00Z">
        <w:r w:rsidR="005F6538">
          <w:rPr>
            <w:rFonts w:ascii="Times New Roman" w:eastAsia="Times New Roman" w:hAnsi="Times New Roman" w:cs="Times New Roman"/>
            <w:color w:val="333333"/>
            <w:sz w:val="24"/>
            <w:szCs w:val="24"/>
          </w:rPr>
          <w:t xml:space="preserve">starting to emerge such as </w:t>
        </w:r>
      </w:ins>
      <w:ins w:id="354" w:author="Alexey Shaytan" w:date="2015-08-31T15:04:00Z">
        <w:r>
          <w:rPr>
            <w:rFonts w:ascii="Times New Roman" w:eastAsia="Times New Roman" w:hAnsi="Times New Roman" w:cs="Times New Roman"/>
            <w:color w:val="333333"/>
            <w:sz w:val="24"/>
            <w:szCs w:val="24"/>
          </w:rPr>
          <w:t>TS H2A.1, H2A.J</w:t>
        </w:r>
      </w:ins>
      <w:r w:rsidR="00A51A2F" w:rsidRPr="00750EC4">
        <w:rPr>
          <w:rFonts w:ascii="Times New Roman" w:eastAsia="Times New Roman" w:hAnsi="Times New Roman" w:cs="Times New Roman"/>
          <w:color w:val="333333"/>
          <w:sz w:val="24"/>
          <w:szCs w:val="24"/>
        </w:rPr>
        <w:t xml:space="preserve"> </w:t>
      </w:r>
      <w:ins w:id="355" w:author="Alexey Shaytan" w:date="2015-08-31T15:03:00Z">
        <w:r>
          <w:rPr>
            <w:rFonts w:ascii="Times New Roman" w:eastAsia="Times New Roman" w:hAnsi="Times New Roman" w:cs="Times New Roman"/>
            <w:color w:val="333333"/>
            <w:sz w:val="24"/>
            <w:szCs w:val="24"/>
          </w:rPr>
          <w:fldChar w:fldCharType="begin"/>
        </w:r>
      </w:ins>
      <w:r w:rsidR="002F1ECD">
        <w:rPr>
          <w:rFonts w:ascii="Times New Roman" w:eastAsia="Times New Roman" w:hAnsi="Times New Roman" w:cs="Times New Roman"/>
          <w:color w:val="333333"/>
          <w:sz w:val="24"/>
          <w:szCs w:val="24"/>
        </w:rPr>
        <w:instrText xml:space="preserve"> ADDIN EN.CITE &lt;EndNote&gt;&lt;Cite&gt;&lt;Author&gt;Shaytan&lt;/Author&gt;&lt;Year&gt;2015&lt;/Year&gt;&lt;RecNum&gt;2852&lt;/RecNum&gt;&lt;DisplayText&gt;(19)&lt;/DisplayText&gt;&lt;record&gt;&lt;rec-number&gt;2852&lt;/rec-number&gt;&lt;foreign-keys&gt;&lt;key app="EN" db-id="afa0xxa04prfpvex0v0v00xhxzppxf5ss0et"&gt;2852&lt;/key&gt;&lt;/foreign-keys&gt;&lt;ref-type name="Journal Article"&gt;17&lt;/ref-type&gt;&lt;contributors&gt;&lt;authors&gt;&lt;author&gt;Shaytan, A. K.&lt;/author&gt;&lt;author&gt;Landsman, D.&lt;/author&gt;&lt;author&gt;Panchenko, A. R.&lt;/author&gt;&lt;/authors&gt;&lt;/contributors&gt;&lt;auth-address&gt;National Center for Biotechnology Information, National Library of Medicine, National Institutes of Health, Bethesda, MD 20894, USA.&amp;#xD;National Center for Biotechnology Information, National Library of Medicine, National Institutes of Health, Bethesda, MD 20894, USA. Electronic address: panch@ncbi.nlm.nih.gov.&lt;/auth-address&gt;&lt;titles&gt;&lt;title&gt;Nucleosome adaptability conferred by sequence and structural variations in histone H2A-H2B dimers&lt;/title&gt;&lt;secondary-title&gt;Curr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biology&lt;/abbr-1&gt;&lt;/alt-periodical&gt;&lt;pages&gt;48-57&lt;/pages&gt;&lt;volume&gt;32C&lt;/volume&gt;&lt;edition&gt;2015/03/04&lt;/edition&gt;&lt;dates&gt;&lt;year&gt;2015&lt;/year&gt;&lt;pub-dates&gt;&lt;date&gt;Feb 27&lt;/date&gt;&lt;/pub-dates&gt;&lt;/dates&gt;&lt;isbn&gt;1879-033X (Electronic)&amp;#xD;0959-440X (Linking)&lt;/isbn&gt;&lt;accession-num&gt;25731851&lt;/accession-num&gt;&lt;urls&gt;&lt;related-urls&gt;&lt;url&gt;http://ac.els-cdn.com/S0959440X15000135/1-s2.0-S0959440X15000135-main.pdf?_tid=712659c0-5012-11e5-8567-00000aab0f02&amp;amp;acdnat=1441047764_133ad6bcde31710e8d9c79a4ef85bca1&lt;/url&gt;&lt;/related-urls&gt;&lt;/urls&gt;&lt;electronic-resource-num&gt;10.1016/j.sbi.2015.02.004&lt;/electronic-resource-num&gt;&lt;remote-database-provider&gt;NLM&lt;/remote-database-provider&gt;&lt;language&gt;Eng&lt;/language&gt;&lt;/record&gt;&lt;/Cite&gt;&lt;/EndNote&gt;</w:instrText>
      </w:r>
      <w:ins w:id="356" w:author="Alexey Shaytan" w:date="2015-08-31T15:03:00Z">
        <w:r>
          <w:rPr>
            <w:rFonts w:ascii="Times New Roman" w:eastAsia="Times New Roman" w:hAnsi="Times New Roman" w:cs="Times New Roman"/>
            <w:color w:val="333333"/>
            <w:sz w:val="24"/>
            <w:szCs w:val="24"/>
          </w:rPr>
          <w:fldChar w:fldCharType="separate"/>
        </w:r>
      </w:ins>
      <w:r w:rsidR="002F1ECD">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noProof/>
          <w:color w:val="333333"/>
          <w:sz w:val="24"/>
          <w:szCs w:val="24"/>
        </w:rPr>
        <w:fldChar w:fldCharType="begin"/>
      </w:r>
      <w:r w:rsidR="001D0013">
        <w:rPr>
          <w:rFonts w:ascii="Times New Roman" w:eastAsia="Times New Roman" w:hAnsi="Times New Roman" w:cs="Times New Roman"/>
          <w:noProof/>
          <w:color w:val="333333"/>
          <w:sz w:val="24"/>
          <w:szCs w:val="24"/>
        </w:rPr>
        <w:instrText xml:space="preserve"> HYPERLINK \l "_ENREF_19" \o "Shaytan, 2015 #2852" </w:instrText>
      </w:r>
      <w:r w:rsidR="001D0013">
        <w:rPr>
          <w:rFonts w:ascii="Times New Roman" w:eastAsia="Times New Roman" w:hAnsi="Times New Roman" w:cs="Times New Roman"/>
          <w:noProof/>
          <w:color w:val="333333"/>
          <w:sz w:val="24"/>
          <w:szCs w:val="24"/>
        </w:rPr>
      </w:r>
      <w:r w:rsidR="001D0013">
        <w:rPr>
          <w:rFonts w:ascii="Times New Roman" w:eastAsia="Times New Roman" w:hAnsi="Times New Roman" w:cs="Times New Roman"/>
          <w:noProof/>
          <w:color w:val="333333"/>
          <w:sz w:val="24"/>
          <w:szCs w:val="24"/>
        </w:rPr>
        <w:fldChar w:fldCharType="separate"/>
      </w:r>
      <w:r w:rsidR="001D0013">
        <w:rPr>
          <w:rFonts w:ascii="Times New Roman" w:eastAsia="Times New Roman" w:hAnsi="Times New Roman" w:cs="Times New Roman"/>
          <w:noProof/>
          <w:color w:val="333333"/>
          <w:sz w:val="24"/>
          <w:szCs w:val="24"/>
        </w:rPr>
        <w:t>19</w:t>
      </w:r>
      <w:r w:rsidR="001D0013">
        <w:rPr>
          <w:rFonts w:ascii="Times New Roman" w:eastAsia="Times New Roman" w:hAnsi="Times New Roman" w:cs="Times New Roman"/>
          <w:noProof/>
          <w:color w:val="333333"/>
          <w:sz w:val="24"/>
          <w:szCs w:val="24"/>
        </w:rPr>
        <w:fldChar w:fldCharType="end"/>
      </w:r>
      <w:r w:rsidR="002F1ECD">
        <w:rPr>
          <w:rFonts w:ascii="Times New Roman" w:eastAsia="Times New Roman" w:hAnsi="Times New Roman" w:cs="Times New Roman"/>
          <w:noProof/>
          <w:color w:val="333333"/>
          <w:sz w:val="24"/>
          <w:szCs w:val="24"/>
        </w:rPr>
        <w:t>)</w:t>
      </w:r>
      <w:ins w:id="357" w:author="Alexey Shaytan" w:date="2015-08-31T15:03:00Z">
        <w:r>
          <w:rPr>
            <w:rFonts w:ascii="Times New Roman" w:eastAsia="Times New Roman" w:hAnsi="Times New Roman" w:cs="Times New Roman"/>
            <w:color w:val="333333"/>
            <w:sz w:val="24"/>
            <w:szCs w:val="24"/>
          </w:rPr>
          <w:fldChar w:fldCharType="end"/>
        </w:r>
      </w:ins>
      <w:ins w:id="358" w:author="Alexey Shaytan" w:date="2015-08-31T15:05:00Z">
        <w:r w:rsidR="005F6538">
          <w:rPr>
            <w:rFonts w:ascii="Times New Roman" w:eastAsia="Times New Roman" w:hAnsi="Times New Roman" w:cs="Times New Roman"/>
            <w:color w:val="333333"/>
            <w:sz w:val="24"/>
            <w:szCs w:val="24"/>
          </w:rPr>
          <w:t xml:space="preserve">, </w:t>
        </w:r>
      </w:ins>
      <w:ins w:id="359" w:author="Alexey Shaytan" w:date="2015-08-31T15:06:00Z">
        <w:r w:rsidR="005F6538">
          <w:rPr>
            <w:rFonts w:ascii="Times New Roman" w:eastAsia="Times New Roman" w:hAnsi="Times New Roman" w:cs="Times New Roman"/>
            <w:color w:val="333333"/>
            <w:sz w:val="24"/>
            <w:szCs w:val="24"/>
          </w:rPr>
          <w:t>these may be included in our database at a next update</w:t>
        </w:r>
      </w:ins>
      <w:del w:id="360" w:author="Alexey Shaytan" w:date="2015-08-31T15:05:00Z">
        <w:r w:rsidR="00A51A2F" w:rsidRPr="00750EC4" w:rsidDel="005F6538">
          <w:rPr>
            <w:rFonts w:ascii="Times New Roman" w:eastAsia="Times New Roman" w:hAnsi="Times New Roman" w:cs="Times New Roman"/>
            <w:color w:val="333333"/>
            <w:sz w:val="24"/>
            <w:szCs w:val="24"/>
          </w:rPr>
          <w:delText>include H2A.J, which is very similar to canonical</w:delText>
        </w:r>
        <w:r w:rsidR="00A51A2F" w:rsidDel="005F6538">
          <w:rPr>
            <w:rFonts w:ascii="Times New Roman" w:eastAsia="Times New Roman" w:hAnsi="Times New Roman" w:cs="Times New Roman"/>
            <w:color w:val="333333"/>
            <w:sz w:val="24"/>
            <w:szCs w:val="24"/>
          </w:rPr>
          <w:delText xml:space="preserve"> H2A</w:delText>
        </w:r>
        <w:r w:rsidR="00A51A2F" w:rsidRPr="00750EC4" w:rsidDel="005F6538">
          <w:rPr>
            <w:rFonts w:ascii="Times New Roman" w:eastAsia="Times New Roman" w:hAnsi="Times New Roman" w:cs="Times New Roman"/>
            <w:color w:val="333333"/>
            <w:sz w:val="24"/>
            <w:szCs w:val="24"/>
          </w:rPr>
          <w:delText xml:space="preserve">, testis-specific TS H2A.1 and H2A.Q. There are also species-specific </w:delText>
        </w:r>
        <w:r w:rsidR="00A51A2F" w:rsidDel="005F6538">
          <w:rPr>
            <w:rFonts w:ascii="Times New Roman" w:eastAsia="Times New Roman" w:hAnsi="Times New Roman" w:cs="Times New Roman"/>
            <w:color w:val="333333"/>
            <w:sz w:val="24"/>
            <w:szCs w:val="24"/>
          </w:rPr>
          <w:delText xml:space="preserve">canonical </w:delText>
        </w:r>
        <w:r w:rsidR="00A51A2F" w:rsidRPr="00750EC4" w:rsidDel="005F6538">
          <w:rPr>
            <w:rFonts w:ascii="Times New Roman" w:eastAsia="Times New Roman" w:hAnsi="Times New Roman" w:cs="Times New Roman"/>
            <w:color w:val="333333"/>
            <w:sz w:val="24"/>
            <w:szCs w:val="24"/>
          </w:rPr>
          <w:delText xml:space="preserve">variants, </w:delText>
        </w:r>
        <w:r w:rsidR="00A51A2F" w:rsidDel="005F6538">
          <w:rPr>
            <w:rFonts w:ascii="Times New Roman" w:eastAsia="Times New Roman" w:hAnsi="Times New Roman" w:cs="Times New Roman"/>
            <w:color w:val="333333"/>
            <w:sz w:val="24"/>
            <w:szCs w:val="24"/>
          </w:rPr>
          <w:delText xml:space="preserve">such as human </w:delText>
        </w:r>
        <w:r w:rsidR="00A51A2F" w:rsidRPr="00750EC4" w:rsidDel="005F6538">
          <w:rPr>
            <w:rFonts w:ascii="Times New Roman" w:eastAsia="Times New Roman" w:hAnsi="Times New Roman" w:cs="Times New Roman"/>
            <w:color w:val="333333"/>
            <w:sz w:val="24"/>
            <w:szCs w:val="24"/>
          </w:rPr>
          <w:delText>H2A.1 through H2A.10</w:delText>
        </w:r>
      </w:del>
      <w:r w:rsidR="00A51A2F" w:rsidRPr="00750EC4">
        <w:rPr>
          <w:rFonts w:ascii="Times New Roman" w:eastAsia="Times New Roman" w:hAnsi="Times New Roman" w:cs="Times New Roman"/>
          <w:color w:val="333333"/>
          <w:sz w:val="24"/>
          <w:szCs w:val="24"/>
        </w:rPr>
        <w:t>.</w:t>
      </w:r>
    </w:p>
    <w:p w14:paraId="6BC110E7" w14:textId="77777777" w:rsidR="00A51A2F" w:rsidRPr="00750EC4" w:rsidRDefault="00A51A2F" w:rsidP="00003CF5">
      <w:pPr>
        <w:spacing w:after="240" w:line="384" w:lineRule="atLeast"/>
        <w:jc w:val="both"/>
        <w:rPr>
          <w:rFonts w:ascii="Times New Roman" w:eastAsia="Times New Roman" w:hAnsi="Times New Roman" w:cs="Times New Roman"/>
          <w:color w:val="333333"/>
          <w:sz w:val="24"/>
          <w:szCs w:val="24"/>
        </w:rPr>
        <w:pPrChange w:id="361" w:author="Alexey Shaytan" w:date="2015-08-31T16:39:00Z">
          <w:pPr>
            <w:spacing w:after="240" w:line="384" w:lineRule="atLeast"/>
          </w:pPr>
        </w:pPrChange>
      </w:pPr>
    </w:p>
    <w:p w14:paraId="68B27011" w14:textId="51C54394" w:rsidR="00A51A2F" w:rsidRPr="00750EC4" w:rsidRDefault="005F6538" w:rsidP="00003CF5">
      <w:pPr>
        <w:spacing w:before="240" w:after="240" w:line="240" w:lineRule="auto"/>
        <w:jc w:val="both"/>
        <w:outlineLvl w:val="3"/>
        <w:rPr>
          <w:rFonts w:ascii="Times New Roman" w:eastAsia="Times New Roman" w:hAnsi="Times New Roman" w:cs="Times New Roman"/>
          <w:b/>
          <w:bCs/>
          <w:i/>
          <w:color w:val="333333"/>
          <w:sz w:val="24"/>
          <w:szCs w:val="24"/>
        </w:rPr>
        <w:pPrChange w:id="362" w:author="Alexey Shaytan" w:date="2015-08-31T16:39:00Z">
          <w:pPr>
            <w:spacing w:before="240" w:after="240" w:line="240" w:lineRule="auto"/>
            <w:outlineLvl w:val="3"/>
          </w:pPr>
        </w:pPrChange>
      </w:pPr>
      <w:ins w:id="363" w:author="Alexey Shaytan" w:date="2015-08-31T15:07:00Z">
        <w:r>
          <w:rPr>
            <w:rFonts w:ascii="Times New Roman" w:eastAsia="Times New Roman" w:hAnsi="Times New Roman" w:cs="Times New Roman"/>
            <w:b/>
            <w:bCs/>
            <w:i/>
            <w:color w:val="333333"/>
            <w:sz w:val="24"/>
            <w:szCs w:val="24"/>
          </w:rPr>
          <w:t xml:space="preserve">Hisotne </w:t>
        </w:r>
      </w:ins>
      <w:r w:rsidR="00A51A2F" w:rsidRPr="00750EC4">
        <w:rPr>
          <w:rFonts w:ascii="Times New Roman" w:eastAsia="Times New Roman" w:hAnsi="Times New Roman" w:cs="Times New Roman"/>
          <w:b/>
          <w:bCs/>
          <w:i/>
          <w:color w:val="333333"/>
          <w:sz w:val="24"/>
          <w:szCs w:val="24"/>
        </w:rPr>
        <w:t xml:space="preserve">H2B </w:t>
      </w:r>
      <w:r w:rsidR="00A51A2F">
        <w:rPr>
          <w:rFonts w:ascii="Times New Roman" w:eastAsia="Times New Roman" w:hAnsi="Times New Roman" w:cs="Times New Roman"/>
          <w:b/>
          <w:bCs/>
          <w:i/>
          <w:color w:val="333333"/>
          <w:sz w:val="24"/>
          <w:szCs w:val="24"/>
        </w:rPr>
        <w:t>family</w:t>
      </w:r>
    </w:p>
    <w:p w14:paraId="208229A6" w14:textId="59E0072C" w:rsidR="00A51A2F" w:rsidRPr="00750EC4" w:rsidRDefault="005F6538" w:rsidP="00003CF5">
      <w:pPr>
        <w:spacing w:after="240" w:line="384" w:lineRule="atLeast"/>
        <w:jc w:val="both"/>
        <w:rPr>
          <w:rFonts w:ascii="Times New Roman" w:eastAsia="Times New Roman" w:hAnsi="Times New Roman" w:cs="Times New Roman"/>
          <w:color w:val="333333"/>
          <w:sz w:val="24"/>
          <w:szCs w:val="24"/>
        </w:rPr>
        <w:pPrChange w:id="364" w:author="Alexey Shaytan" w:date="2015-08-31T16:39:00Z">
          <w:pPr>
            <w:spacing w:after="240" w:line="384" w:lineRule="atLeast"/>
          </w:pPr>
        </w:pPrChange>
      </w:pPr>
      <w:ins w:id="365" w:author="Alexey Shaytan" w:date="2015-08-31T15:09:00Z">
        <w:r>
          <w:rPr>
            <w:rFonts w:ascii="Times New Roman" w:hAnsi="Times New Roman" w:cs="Times New Roman"/>
            <w:color w:val="2E2E2E"/>
            <w:sz w:val="24"/>
            <w:szCs w:val="24"/>
            <w:shd w:val="clear" w:color="auto" w:fill="FFFFFF"/>
          </w:rPr>
          <w:t xml:space="preserve">At the current level of knowledge </w:t>
        </w:r>
      </w:ins>
      <w:del w:id="366" w:author="Alexey Shaytan" w:date="2015-08-31T15:09:00Z">
        <w:r w:rsidR="00A51A2F" w:rsidRPr="00750EC4" w:rsidDel="005F6538">
          <w:rPr>
            <w:rFonts w:ascii="Times New Roman" w:hAnsi="Times New Roman" w:cs="Times New Roman"/>
            <w:color w:val="2E2E2E"/>
            <w:sz w:val="24"/>
            <w:szCs w:val="24"/>
            <w:shd w:val="clear" w:color="auto" w:fill="FFFFFF"/>
          </w:rPr>
          <w:delText>T</w:delText>
        </w:r>
      </w:del>
      <w:ins w:id="367" w:author="Alexey Shaytan" w:date="2015-08-31T15:09:00Z">
        <w:r>
          <w:rPr>
            <w:rFonts w:ascii="Times New Roman" w:hAnsi="Times New Roman" w:cs="Times New Roman"/>
            <w:color w:val="2E2E2E"/>
            <w:sz w:val="24"/>
            <w:szCs w:val="24"/>
            <w:shd w:val="clear" w:color="auto" w:fill="FFFFFF"/>
          </w:rPr>
          <w:t>t</w:t>
        </w:r>
      </w:ins>
      <w:r w:rsidR="00A51A2F" w:rsidRPr="00750EC4">
        <w:rPr>
          <w:rFonts w:ascii="Times New Roman" w:hAnsi="Times New Roman" w:cs="Times New Roman"/>
          <w:color w:val="2E2E2E"/>
          <w:sz w:val="24"/>
          <w:szCs w:val="24"/>
          <w:shd w:val="clear" w:color="auto" w:fill="FFFFFF"/>
        </w:rPr>
        <w:t xml:space="preserve">he H2B </w:t>
      </w:r>
      <w:ins w:id="368" w:author="Alexey Shaytan" w:date="2015-08-31T15:09:00Z">
        <w:r>
          <w:rPr>
            <w:rFonts w:ascii="Times New Roman" w:hAnsi="Times New Roman" w:cs="Times New Roman"/>
            <w:color w:val="2E2E2E"/>
            <w:sz w:val="24"/>
            <w:szCs w:val="24"/>
            <w:shd w:val="clear" w:color="auto" w:fill="FFFFFF"/>
          </w:rPr>
          <w:t>histone type is known to have a limited number of variants</w:t>
        </w:r>
      </w:ins>
      <w:ins w:id="369" w:author="Alexey Shaytan" w:date="2015-08-31T15:11:00Z">
        <w:r>
          <w:rPr>
            <w:rFonts w:ascii="Times New Roman" w:hAnsi="Times New Roman" w:cs="Times New Roman"/>
            <w:color w:val="2E2E2E"/>
            <w:sz w:val="24"/>
            <w:szCs w:val="24"/>
            <w:shd w:val="clear" w:color="auto" w:fill="FFFFFF"/>
          </w:rPr>
          <w:t xml:space="preserve"> in mammals</w:t>
        </w:r>
      </w:ins>
      <w:ins w:id="370" w:author="Alexey Shaytan" w:date="2015-08-31T15:19:00Z">
        <w:r w:rsidR="002F1ECD">
          <w:rPr>
            <w:rFonts w:ascii="Times New Roman" w:hAnsi="Times New Roman" w:cs="Times New Roman"/>
            <w:color w:val="2E2E2E"/>
            <w:sz w:val="24"/>
            <w:szCs w:val="24"/>
            <w:shd w:val="clear" w:color="auto" w:fill="FFFFFF"/>
          </w:rPr>
          <w:t xml:space="preserve"> and apicomplex</w:t>
        </w:r>
      </w:ins>
      <w:ins w:id="371" w:author="Alexey Shaytan" w:date="2015-08-31T15:20:00Z">
        <w:r w:rsidR="002F1ECD">
          <w:rPr>
            <w:rFonts w:ascii="Times New Roman" w:hAnsi="Times New Roman" w:cs="Times New Roman"/>
            <w:color w:val="2E2E2E"/>
            <w:sz w:val="24"/>
            <w:szCs w:val="24"/>
            <w:shd w:val="clear" w:color="auto" w:fill="FFFFFF"/>
          </w:rPr>
          <w:t>a</w:t>
        </w:r>
      </w:ins>
      <w:ins w:id="372" w:author="Alexey Shaytan" w:date="2015-08-31T15:10:00Z">
        <w:r>
          <w:rPr>
            <w:rFonts w:ascii="Times New Roman" w:hAnsi="Times New Roman" w:cs="Times New Roman"/>
            <w:color w:val="2E2E2E"/>
            <w:sz w:val="24"/>
            <w:szCs w:val="24"/>
            <w:shd w:val="clear" w:color="auto" w:fill="FFFFFF"/>
          </w:rPr>
          <w:t>.</w:t>
        </w:r>
      </w:ins>
      <w:del w:id="373" w:author="Alexey Shaytan" w:date="2015-08-31T15:09:00Z">
        <w:r w:rsidR="00A51A2F" w:rsidRPr="00750EC4" w:rsidDel="005F6538">
          <w:rPr>
            <w:rFonts w:ascii="Times New Roman" w:hAnsi="Times New Roman" w:cs="Times New Roman"/>
            <w:color w:val="2E2E2E"/>
            <w:sz w:val="24"/>
            <w:szCs w:val="24"/>
            <w:shd w:val="clear" w:color="auto" w:fill="FFFFFF"/>
          </w:rPr>
          <w:delText>variants</w:delText>
        </w:r>
      </w:del>
      <w:del w:id="374" w:author="Alexey Shaytan" w:date="2015-08-31T15:10:00Z">
        <w:r w:rsidR="00A51A2F" w:rsidRPr="00750EC4" w:rsidDel="005F6538">
          <w:rPr>
            <w:rFonts w:ascii="Times New Roman" w:hAnsi="Times New Roman" w:cs="Times New Roman"/>
            <w:color w:val="2E2E2E"/>
            <w:sz w:val="24"/>
            <w:szCs w:val="24"/>
            <w:shd w:val="clear" w:color="auto" w:fill="FFFFFF"/>
          </w:rPr>
          <w:delText xml:space="preserve"> in mammals include testis-specific H2B.1, H2B.W, subH2B, and newly characterized variant </w:delText>
        </w:r>
        <w:commentRangeStart w:id="375"/>
        <w:r w:rsidR="00A51A2F" w:rsidRPr="00750EC4" w:rsidDel="005F6538">
          <w:rPr>
            <w:rFonts w:ascii="Times New Roman" w:hAnsi="Times New Roman" w:cs="Times New Roman"/>
            <w:color w:val="2E2E2E"/>
            <w:sz w:val="24"/>
            <w:szCs w:val="24"/>
            <w:shd w:val="clear" w:color="auto" w:fill="FFFFFF"/>
          </w:rPr>
          <w:delText>H2B.E.</w:delText>
        </w:r>
        <w:commentRangeEnd w:id="375"/>
        <w:r w:rsidR="00A51A2F" w:rsidRPr="00750EC4" w:rsidDel="005F6538">
          <w:rPr>
            <w:rStyle w:val="CommentReference"/>
            <w:rFonts w:ascii="Times New Roman" w:hAnsi="Times New Roman" w:cs="Times New Roman"/>
            <w:sz w:val="24"/>
            <w:szCs w:val="24"/>
          </w:rPr>
          <w:commentReference w:id="375"/>
        </w:r>
        <w:r w:rsidR="00A51A2F" w:rsidDel="005F6538">
          <w:rPr>
            <w:rFonts w:ascii="Times New Roman" w:hAnsi="Times New Roman" w:cs="Times New Roman"/>
            <w:color w:val="2E2E2E"/>
            <w:sz w:val="24"/>
            <w:szCs w:val="24"/>
            <w:shd w:val="clear" w:color="auto" w:fill="FFFFFF"/>
          </w:rPr>
          <w:delText xml:space="preserve"> </w:delText>
        </w:r>
        <w:r w:rsidR="00A51A2F" w:rsidDel="005F6538">
          <w:rPr>
            <w:rFonts w:ascii="Times New Roman" w:hAnsi="Times New Roman" w:cs="Times New Roman"/>
            <w:color w:val="2E2E2E"/>
            <w:sz w:val="24"/>
            <w:szCs w:val="24"/>
            <w:shd w:val="clear" w:color="auto" w:fill="FFFFFF"/>
          </w:rPr>
          <w:fldChar w:fldCharType="begin" w:fldLock="1"/>
        </w:r>
        <w:r w:rsidR="00A51A2F" w:rsidDel="005F6538">
          <w:rPr>
            <w:rFonts w:ascii="Times New Roman" w:hAnsi="Times New Roman" w:cs="Times New Roman"/>
            <w:color w:val="2E2E2E"/>
            <w:sz w:val="24"/>
            <w:szCs w:val="24"/>
            <w:shd w:val="clear" w:color="auto" w:fill="FFFFFF"/>
          </w:rPr>
          <w:delInstrText>ADDIN CSL_CITATION { "citationItems" : [ { "id" : "ITEM-1", "itemData" : { "DOI" : "10.1016/j.sbi.2015.02.004", "ISSN" : "1879-033X", "PMID" : "25731851", "abstract" : "Nucleosome variability is essential for their functions in compacting the chromatin structure and regulation of transcription, replication and cell reprogramming. The DNA molecule in nucleosomes is wrapped around an octamer composed of four types of core histones (H3, H4, H2A, H2B). Nucleosomes represent dynamic entities and may change their conformation, stability and binding properties by employing different sets of histone variants or by becoming post-translationally modified. There are many variants of histones H2A and H2B. Specific H2A and H2B variants may preferentially associate with each other resulting in different combinations of variants and leading to the increased combinatorial complexity of nucleosomes. In addition, the H2A-H2B dimer can be recognized and substituted by chaperones/remodelers as a distinct unit, can assemble independently and is stable during nucleosome unwinding. In this review we discuss how sequence and structural variations in H2A-H2B dimers may provide necessary complexity and confer the nucleosome functional variability.", "author" : [ { "dropping-particle" : "", "family" : "Shaytan", "given" : "Alexey K", "non-dropping-particle" : "", "parse-names" : false, "suffix" : "" }, { "dropping-particle" : "", "family" : "Landsman", "given" : "David", "non-dropping-particle" : "", "parse-names" : false, "suffix" : "" }, { "dropping-particle" : "", "family" : "Panchenko", "given" : "Anna R", "non-dropping-particle" : "", "parse-names" : false, "suffix" : "" } ], "container-title" : "Current opinion in structural biology", "id" : "ITEM-1", "issued" : { "date-parts" : [ [ "2015", "2", "27" ] ] }, "page" : "48-57", "title" : "Nucleosome adaptability conferred by sequence and structural variations in histone H2A-H2B dimers.", "type" : "article-journal", "volume" : "32C" }, "uris" : [ "http://www.mendeley.com/documents/?uuid=e3db0e87-63c5-473a-b274-052b855cc82a" ] } ], "mendeley" : { "formattedCitation" : "(6)", "plainTextFormattedCitation" : "(6)", "previouslyFormattedCitation" : "(Shaytan, Landsman, &amp; Panchenko, 2015)" }, "properties" : { "noteIndex" : 0 }, "schema" : "https://github.com/citation-style-language/schema/raw/master/csl-citation.json" }</w:delInstrText>
        </w:r>
        <w:r w:rsidR="00A51A2F" w:rsidDel="005F6538">
          <w:rPr>
            <w:rFonts w:ascii="Times New Roman" w:hAnsi="Times New Roman" w:cs="Times New Roman"/>
            <w:color w:val="2E2E2E"/>
            <w:sz w:val="24"/>
            <w:szCs w:val="24"/>
            <w:shd w:val="clear" w:color="auto" w:fill="FFFFFF"/>
          </w:rPr>
          <w:fldChar w:fldCharType="separate"/>
        </w:r>
        <w:r w:rsidR="00A51A2F" w:rsidRPr="00F071B1" w:rsidDel="005F6538">
          <w:rPr>
            <w:rFonts w:ascii="Times New Roman" w:hAnsi="Times New Roman" w:cs="Times New Roman"/>
            <w:noProof/>
            <w:color w:val="2E2E2E"/>
            <w:sz w:val="24"/>
            <w:szCs w:val="24"/>
            <w:shd w:val="clear" w:color="auto" w:fill="FFFFFF"/>
          </w:rPr>
          <w:delText>(6)</w:delText>
        </w:r>
        <w:r w:rsidR="00A51A2F" w:rsidDel="005F6538">
          <w:rPr>
            <w:rFonts w:ascii="Times New Roman" w:hAnsi="Times New Roman" w:cs="Times New Roman"/>
            <w:color w:val="2E2E2E"/>
            <w:sz w:val="24"/>
            <w:szCs w:val="24"/>
            <w:shd w:val="clear" w:color="auto" w:fill="FFFFFF"/>
          </w:rPr>
          <w:fldChar w:fldCharType="end"/>
        </w:r>
      </w:del>
    </w:p>
    <w:p w14:paraId="73D3A6C4" w14:textId="675A9253" w:rsidR="002F1ECD" w:rsidRDefault="002F1ECD" w:rsidP="00003CF5">
      <w:pPr>
        <w:pStyle w:val="ListParagraph"/>
        <w:numPr>
          <w:ilvl w:val="0"/>
          <w:numId w:val="3"/>
        </w:numPr>
        <w:spacing w:after="240" w:line="384" w:lineRule="atLeast"/>
        <w:jc w:val="both"/>
        <w:rPr>
          <w:ins w:id="376" w:author="Alexey Shaytan" w:date="2015-08-31T15:18:00Z"/>
          <w:rFonts w:ascii="Times New Roman" w:eastAsia="Times New Roman" w:hAnsi="Times New Roman" w:cs="Times New Roman"/>
          <w:color w:val="333333"/>
          <w:sz w:val="24"/>
          <w:szCs w:val="24"/>
        </w:rPr>
        <w:pPrChange w:id="377" w:author="Alexey Shaytan" w:date="2015-08-31T16:39:00Z">
          <w:pPr>
            <w:pStyle w:val="ListParagraph"/>
            <w:numPr>
              <w:numId w:val="3"/>
            </w:numPr>
            <w:spacing w:after="240" w:line="384" w:lineRule="atLeast"/>
            <w:ind w:hanging="360"/>
          </w:pPr>
        </w:pPrChange>
      </w:pPr>
      <w:ins w:id="378" w:author="Alexey Shaytan" w:date="2015-08-31T15:18:00Z">
        <w:r>
          <w:rPr>
            <w:rFonts w:ascii="Times New Roman" w:eastAsia="Times New Roman" w:hAnsi="Times New Roman" w:cs="Times New Roman"/>
            <w:color w:val="333333"/>
            <w:sz w:val="24"/>
            <w:szCs w:val="24"/>
          </w:rPr>
          <w:t xml:space="preserve">TS H2B.1 is </w:t>
        </w:r>
      </w:ins>
      <w:ins w:id="379" w:author="Alexey Shaytan" w:date="2015-08-31T15:19:00Z">
        <w:r w:rsidRPr="002F1ECD">
          <w:rPr>
            <w:rFonts w:ascii="Times New Roman" w:eastAsia="Times New Roman" w:hAnsi="Times New Roman" w:cs="Times New Roman"/>
            <w:color w:val="333333"/>
            <w:sz w:val="24"/>
            <w:szCs w:val="24"/>
          </w:rPr>
          <w:t>a testis-specific variant that forms subnucleosomal particles in spermatids. It can dimerize with H2A.L</w:t>
        </w:r>
        <w:r>
          <w:rPr>
            <w:rFonts w:ascii="Times New Roman" w:eastAsia="Times New Roman" w:hAnsi="Times New Roman" w:cs="Times New Roman"/>
            <w:color w:val="333333"/>
            <w:sz w:val="24"/>
            <w:szCs w:val="24"/>
          </w:rPr>
          <w:t>.</w:t>
        </w:r>
      </w:ins>
    </w:p>
    <w:p w14:paraId="3C84873E" w14:textId="77777777" w:rsidR="00A51A2F" w:rsidRPr="00750EC4" w:rsidRDefault="00A51A2F" w:rsidP="00003CF5">
      <w:pPr>
        <w:pStyle w:val="ListParagraph"/>
        <w:numPr>
          <w:ilvl w:val="0"/>
          <w:numId w:val="3"/>
        </w:numPr>
        <w:spacing w:after="240" w:line="384" w:lineRule="atLeast"/>
        <w:jc w:val="both"/>
        <w:rPr>
          <w:rFonts w:ascii="Times New Roman" w:eastAsia="Times New Roman" w:hAnsi="Times New Roman" w:cs="Times New Roman"/>
          <w:color w:val="333333"/>
          <w:sz w:val="24"/>
          <w:szCs w:val="24"/>
        </w:rPr>
        <w:pPrChange w:id="380" w:author="Alexey Shaytan" w:date="2015-08-31T16:39:00Z">
          <w:pPr>
            <w:pStyle w:val="ListParagraph"/>
            <w:numPr>
              <w:numId w:val="3"/>
            </w:numPr>
            <w:spacing w:after="240" w:line="384" w:lineRule="atLeast"/>
            <w:ind w:hanging="360"/>
          </w:pPr>
        </w:pPrChange>
      </w:pPr>
      <w:r w:rsidRPr="00750EC4">
        <w:rPr>
          <w:rFonts w:ascii="Times New Roman" w:eastAsia="Times New Roman" w:hAnsi="Times New Roman" w:cs="Times New Roman"/>
          <w:color w:val="333333"/>
          <w:sz w:val="24"/>
          <w:szCs w:val="24"/>
        </w:rPr>
        <w:t xml:space="preserve">H2B.W is involved in </w:t>
      </w:r>
      <w:proofErr w:type="gramStart"/>
      <w:r w:rsidRPr="00750EC4">
        <w:rPr>
          <w:rFonts w:ascii="Times New Roman" w:eastAsia="Times New Roman" w:hAnsi="Times New Roman" w:cs="Times New Roman"/>
          <w:color w:val="333333"/>
          <w:sz w:val="24"/>
          <w:szCs w:val="24"/>
        </w:rPr>
        <w:t>spermiogenesis,</w:t>
      </w:r>
      <w:proofErr w:type="gramEnd"/>
      <w:r w:rsidRPr="00750EC4">
        <w:rPr>
          <w:rFonts w:ascii="Times New Roman" w:eastAsia="Times New Roman" w:hAnsi="Times New Roman" w:cs="Times New Roman"/>
          <w:color w:val="333333"/>
          <w:sz w:val="24"/>
          <w:szCs w:val="24"/>
        </w:rPr>
        <w:t xml:space="preserve"> telomere associated functions in sperm and is</w:t>
      </w:r>
      <w:r>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 xml:space="preserve">found in </w:t>
      </w:r>
      <w:r>
        <w:rPr>
          <w:rFonts w:ascii="Times New Roman" w:eastAsia="Times New Roman" w:hAnsi="Times New Roman" w:cs="Times New Roman"/>
          <w:color w:val="333333"/>
          <w:sz w:val="24"/>
          <w:szCs w:val="24"/>
        </w:rPr>
        <w:t>s</w:t>
      </w:r>
      <w:r w:rsidRPr="00750EC4">
        <w:rPr>
          <w:rFonts w:ascii="Times New Roman" w:eastAsia="Times New Roman" w:hAnsi="Times New Roman" w:cs="Times New Roman"/>
          <w:color w:val="333333"/>
          <w:sz w:val="24"/>
          <w:szCs w:val="24"/>
        </w:rPr>
        <w:t>permatogenic cells. It is characterized by the extension of</w:t>
      </w:r>
      <w:r>
        <w:rPr>
          <w:rFonts w:ascii="Times New Roman" w:eastAsia="Times New Roman" w:hAnsi="Times New Roman" w:cs="Times New Roman"/>
          <w:color w:val="333333"/>
          <w:sz w:val="24"/>
          <w:szCs w:val="24"/>
        </w:rPr>
        <w:t xml:space="preserve"> the</w:t>
      </w:r>
      <w:r w:rsidRPr="00750EC4">
        <w:rPr>
          <w:rFonts w:ascii="Times New Roman" w:eastAsia="Times New Roman" w:hAnsi="Times New Roman" w:cs="Times New Roman"/>
          <w:color w:val="333333"/>
          <w:sz w:val="24"/>
          <w:szCs w:val="24"/>
        </w:rPr>
        <w:t xml:space="preserve"> N-terminal tail. </w:t>
      </w:r>
    </w:p>
    <w:p w14:paraId="4345295E" w14:textId="77777777" w:rsidR="00A51A2F" w:rsidRDefault="00A51A2F" w:rsidP="00003CF5">
      <w:pPr>
        <w:pStyle w:val="ListParagraph"/>
        <w:numPr>
          <w:ilvl w:val="0"/>
          <w:numId w:val="3"/>
        </w:numPr>
        <w:spacing w:after="240" w:line="384" w:lineRule="atLeast"/>
        <w:jc w:val="both"/>
        <w:rPr>
          <w:ins w:id="381" w:author="Alexey Shaytan" w:date="2015-08-31T15:18:00Z"/>
          <w:rFonts w:ascii="Times New Roman" w:eastAsia="Times New Roman" w:hAnsi="Times New Roman" w:cs="Times New Roman"/>
          <w:color w:val="333333"/>
          <w:sz w:val="24"/>
          <w:szCs w:val="24"/>
        </w:rPr>
        <w:pPrChange w:id="382" w:author="Alexey Shaytan" w:date="2015-08-31T16:39:00Z">
          <w:pPr>
            <w:pStyle w:val="ListParagraph"/>
            <w:numPr>
              <w:numId w:val="3"/>
            </w:numPr>
            <w:spacing w:after="240" w:line="384" w:lineRule="atLeast"/>
            <w:ind w:hanging="360"/>
          </w:pPr>
        </w:pPrChange>
      </w:pPr>
      <w:proofErr w:type="gramStart"/>
      <w:r w:rsidRPr="00750EC4">
        <w:rPr>
          <w:rFonts w:ascii="Times New Roman" w:eastAsia="Times New Roman" w:hAnsi="Times New Roman" w:cs="Times New Roman"/>
          <w:color w:val="333333"/>
          <w:sz w:val="24"/>
          <w:szCs w:val="24"/>
        </w:rPr>
        <w:t>subH2B</w:t>
      </w:r>
      <w:proofErr w:type="gramEnd"/>
      <w:r w:rsidRPr="00750EC4">
        <w:rPr>
          <w:rFonts w:ascii="Times New Roman" w:eastAsia="Times New Roman" w:hAnsi="Times New Roman" w:cs="Times New Roman"/>
          <w:color w:val="333333"/>
          <w:sz w:val="24"/>
          <w:szCs w:val="24"/>
        </w:rPr>
        <w:t xml:space="preserve"> participate</w:t>
      </w:r>
      <w:r>
        <w:rPr>
          <w:rFonts w:ascii="Times New Roman" w:eastAsia="Times New Roman" w:hAnsi="Times New Roman" w:cs="Times New Roman"/>
          <w:color w:val="333333"/>
          <w:sz w:val="24"/>
          <w:szCs w:val="24"/>
        </w:rPr>
        <w:t>s</w:t>
      </w:r>
      <w:r w:rsidRPr="00750EC4">
        <w:rPr>
          <w:rFonts w:ascii="Times New Roman" w:eastAsia="Times New Roman" w:hAnsi="Times New Roman" w:cs="Times New Roman"/>
          <w:color w:val="333333"/>
          <w:sz w:val="24"/>
          <w:szCs w:val="24"/>
        </w:rPr>
        <w:t xml:space="preserve"> in regulation of spermiogenesis and</w:t>
      </w:r>
      <w:r>
        <w:rPr>
          <w:rFonts w:ascii="Times New Roman" w:eastAsia="Times New Roman" w:hAnsi="Times New Roman" w:cs="Times New Roman"/>
          <w:color w:val="333333"/>
          <w:sz w:val="24"/>
          <w:szCs w:val="24"/>
        </w:rPr>
        <w:t xml:space="preserve"> is</w:t>
      </w:r>
      <w:r w:rsidRPr="00750EC4">
        <w:rPr>
          <w:rFonts w:ascii="Times New Roman" w:eastAsia="Times New Roman" w:hAnsi="Times New Roman" w:cs="Times New Roman"/>
          <w:color w:val="333333"/>
          <w:sz w:val="24"/>
          <w:szCs w:val="24"/>
        </w:rPr>
        <w:t xml:space="preserve"> found in </w:t>
      </w:r>
      <w:r>
        <w:rPr>
          <w:rFonts w:ascii="Times New Roman" w:eastAsia="Times New Roman" w:hAnsi="Times New Roman" w:cs="Times New Roman"/>
          <w:color w:val="333333"/>
          <w:sz w:val="24"/>
          <w:szCs w:val="24"/>
        </w:rPr>
        <w:t xml:space="preserve">non-nucleosomal particle in the </w:t>
      </w:r>
      <w:r w:rsidRPr="00750EC4">
        <w:rPr>
          <w:rFonts w:ascii="Times New Roman" w:eastAsia="Times New Roman" w:hAnsi="Times New Roman" w:cs="Times New Roman"/>
          <w:color w:val="333333"/>
          <w:sz w:val="24"/>
          <w:szCs w:val="24"/>
        </w:rPr>
        <w:t>subacrosome of spermatozoa. This variant has a bipartite nuclear localization signal.</w:t>
      </w:r>
    </w:p>
    <w:p w14:paraId="7F976A9A" w14:textId="0C42A57F" w:rsidR="002F1ECD" w:rsidRPr="00750EC4" w:rsidRDefault="002F1ECD" w:rsidP="00003CF5">
      <w:pPr>
        <w:pStyle w:val="ListParagraph"/>
        <w:numPr>
          <w:ilvl w:val="0"/>
          <w:numId w:val="3"/>
        </w:numPr>
        <w:spacing w:after="240" w:line="384" w:lineRule="atLeast"/>
        <w:jc w:val="both"/>
        <w:rPr>
          <w:rFonts w:ascii="Times New Roman" w:eastAsia="Times New Roman" w:hAnsi="Times New Roman" w:cs="Times New Roman"/>
          <w:color w:val="333333"/>
          <w:sz w:val="24"/>
          <w:szCs w:val="24"/>
        </w:rPr>
        <w:pPrChange w:id="383" w:author="Alexey Shaytan" w:date="2015-08-31T16:39:00Z">
          <w:pPr>
            <w:pStyle w:val="ListParagraph"/>
            <w:numPr>
              <w:numId w:val="3"/>
            </w:numPr>
            <w:spacing w:after="240" w:line="384" w:lineRule="atLeast"/>
            <w:ind w:hanging="360"/>
          </w:pPr>
        </w:pPrChange>
      </w:pPr>
      <w:ins w:id="384" w:author="Alexey Shaytan" w:date="2015-08-31T15:18:00Z">
        <w:r w:rsidRPr="002F1ECD">
          <w:rPr>
            <w:rFonts w:ascii="Times New Roman" w:eastAsia="Times New Roman" w:hAnsi="Times New Roman" w:cs="Times New Roman"/>
            <w:color w:val="333333"/>
            <w:sz w:val="24"/>
            <w:szCs w:val="24"/>
          </w:rPr>
          <w:t>H2B.Z in an apicomplexan specific variant that is known to interact with H2A.Z</w:t>
        </w:r>
      </w:ins>
    </w:p>
    <w:p w14:paraId="4F50DECD" w14:textId="58272374" w:rsidR="00A51A2F" w:rsidDel="005F6538" w:rsidRDefault="00A51A2F" w:rsidP="00003CF5">
      <w:pPr>
        <w:pStyle w:val="ListParagraph"/>
        <w:numPr>
          <w:ilvl w:val="0"/>
          <w:numId w:val="3"/>
        </w:numPr>
        <w:spacing w:after="240" w:line="384" w:lineRule="atLeast"/>
        <w:jc w:val="both"/>
        <w:rPr>
          <w:rFonts w:ascii="Times New Roman" w:eastAsia="Times New Roman" w:hAnsi="Times New Roman" w:cs="Times New Roman"/>
          <w:color w:val="333333"/>
          <w:sz w:val="24"/>
          <w:szCs w:val="24"/>
        </w:rPr>
        <w:pPrChange w:id="385" w:author="Alexey Shaytan" w:date="2015-08-31T16:39:00Z">
          <w:pPr>
            <w:pStyle w:val="ListParagraph"/>
            <w:numPr>
              <w:numId w:val="3"/>
            </w:numPr>
            <w:spacing w:after="240" w:line="384" w:lineRule="atLeast"/>
            <w:ind w:hanging="360"/>
          </w:pPr>
        </w:pPrChange>
      </w:pPr>
      <w:moveFromRangeStart w:id="386" w:author="Alexey Shaytan" w:date="2015-08-31T15:11:00Z" w:name="move302653243"/>
      <w:moveFrom w:id="387" w:author="Alexey Shaytan" w:date="2015-08-31T15:11:00Z">
        <w:r w:rsidRPr="00750EC4" w:rsidDel="005F6538">
          <w:rPr>
            <w:rFonts w:ascii="Times New Roman" w:eastAsia="Times New Roman" w:hAnsi="Times New Roman" w:cs="Times New Roman"/>
            <w:color w:val="333333"/>
            <w:sz w:val="24"/>
            <w:szCs w:val="24"/>
          </w:rPr>
          <w:t xml:space="preserve">Recently discovered </w:t>
        </w:r>
        <w:r w:rsidRPr="00750EC4" w:rsidDel="005F6538">
          <w:rPr>
            <w:rFonts w:ascii="Times New Roman" w:hAnsi="Times New Roman" w:cs="Times New Roman"/>
            <w:color w:val="2E2E2E"/>
            <w:sz w:val="24"/>
            <w:szCs w:val="24"/>
            <w:shd w:val="clear" w:color="auto" w:fill="FFFFFF"/>
          </w:rPr>
          <w:t>variant H2B.E is involved in regulation of olfactory neuron function in mice</w:t>
        </w:r>
        <w:r w:rsidRPr="00750EC4" w:rsidDel="005F6538">
          <w:rPr>
            <w:rFonts w:ascii="Times New Roman" w:eastAsia="Times New Roman" w:hAnsi="Times New Roman" w:cs="Times New Roman"/>
            <w:color w:val="333333"/>
            <w:sz w:val="24"/>
            <w:szCs w:val="24"/>
          </w:rPr>
          <w:t>. It is very similar to the canonical H2B.</w:t>
        </w:r>
      </w:moveFrom>
    </w:p>
    <w:moveFromRangeEnd w:id="386"/>
    <w:p w14:paraId="6C804EA3" w14:textId="2E263EC4" w:rsidR="00A51A2F" w:rsidRPr="00750EC4" w:rsidDel="002F1ECD" w:rsidRDefault="00A51A2F" w:rsidP="00003CF5">
      <w:pPr>
        <w:pStyle w:val="ListParagraph"/>
        <w:numPr>
          <w:ilvl w:val="0"/>
          <w:numId w:val="3"/>
        </w:numPr>
        <w:spacing w:after="240" w:line="384" w:lineRule="atLeast"/>
        <w:jc w:val="both"/>
        <w:rPr>
          <w:del w:id="388" w:author="Alexey Shaytan" w:date="2015-08-31T15:18:00Z"/>
          <w:rFonts w:ascii="Times New Roman" w:eastAsia="Times New Roman" w:hAnsi="Times New Roman" w:cs="Times New Roman"/>
          <w:color w:val="333333"/>
          <w:sz w:val="24"/>
          <w:szCs w:val="24"/>
        </w:rPr>
        <w:pPrChange w:id="389" w:author="Alexey Shaytan" w:date="2015-08-31T16:39:00Z">
          <w:pPr>
            <w:pStyle w:val="ListParagraph"/>
            <w:numPr>
              <w:numId w:val="3"/>
            </w:numPr>
            <w:spacing w:after="240" w:line="384" w:lineRule="atLeast"/>
            <w:ind w:hanging="360"/>
          </w:pPr>
        </w:pPrChange>
      </w:pPr>
      <w:del w:id="390" w:author="Alexey Shaytan" w:date="2015-08-31T15:18:00Z">
        <w:r w:rsidDel="002F1ECD">
          <w:rPr>
            <w:rFonts w:ascii="Times New Roman" w:eastAsia="Times New Roman" w:hAnsi="Times New Roman" w:cs="Times New Roman"/>
            <w:color w:val="333333"/>
            <w:sz w:val="24"/>
            <w:szCs w:val="24"/>
          </w:rPr>
          <w:delText>As for H2A, canonical H2Bs include a variety of distinct protein sequences</w:delText>
        </w:r>
      </w:del>
    </w:p>
    <w:p w14:paraId="58ED20C8" w14:textId="4D468A2F" w:rsidR="005F6538" w:rsidRPr="005F6538" w:rsidDel="002F1ECD" w:rsidRDefault="005F6538" w:rsidP="00003CF5">
      <w:pPr>
        <w:spacing w:after="240" w:line="384" w:lineRule="atLeast"/>
        <w:ind w:left="360"/>
        <w:jc w:val="both"/>
        <w:rPr>
          <w:del w:id="391" w:author="Alexey Shaytan" w:date="2015-08-31T15:20:00Z"/>
          <w:rFonts w:ascii="Times New Roman" w:eastAsia="Times New Roman" w:hAnsi="Times New Roman" w:cs="Times New Roman"/>
          <w:color w:val="333333"/>
          <w:sz w:val="24"/>
          <w:szCs w:val="24"/>
          <w:rPrChange w:id="392" w:author="Alexey Shaytan" w:date="2015-08-31T15:11:00Z">
            <w:rPr>
              <w:del w:id="393" w:author="Alexey Shaytan" w:date="2015-08-31T15:20:00Z"/>
              <w:rFonts w:eastAsia="Times New Roman"/>
              <w:color w:val="333333"/>
            </w:rPr>
          </w:rPrChange>
        </w:rPr>
        <w:pPrChange w:id="394" w:author="Alexey Shaytan" w:date="2015-08-31T16:39:00Z">
          <w:pPr>
            <w:pStyle w:val="ListParagraph"/>
            <w:numPr>
              <w:numId w:val="3"/>
            </w:numPr>
            <w:spacing w:after="240" w:line="384" w:lineRule="atLeast"/>
            <w:ind w:hanging="360"/>
          </w:pPr>
        </w:pPrChange>
      </w:pPr>
      <w:moveToRangeStart w:id="395" w:author="Alexey Shaytan" w:date="2015-08-31T15:11:00Z" w:name="move302653243"/>
      <w:moveTo w:id="396" w:author="Alexey Shaytan" w:date="2015-08-31T15:11:00Z">
        <w:r w:rsidRPr="005F6538">
          <w:rPr>
            <w:rFonts w:ascii="Times New Roman" w:eastAsia="Times New Roman" w:hAnsi="Times New Roman" w:cs="Times New Roman"/>
            <w:color w:val="333333"/>
            <w:sz w:val="24"/>
            <w:szCs w:val="24"/>
            <w:rPrChange w:id="397" w:author="Alexey Shaytan" w:date="2015-08-31T15:11:00Z">
              <w:rPr>
                <w:rFonts w:eastAsia="Times New Roman"/>
                <w:color w:val="333333"/>
              </w:rPr>
            </w:rPrChange>
          </w:rPr>
          <w:t xml:space="preserve">Recently discovered </w:t>
        </w:r>
        <w:r w:rsidRPr="005F6538">
          <w:rPr>
            <w:rFonts w:ascii="Times New Roman" w:hAnsi="Times New Roman" w:cs="Times New Roman"/>
            <w:color w:val="2E2E2E"/>
            <w:sz w:val="24"/>
            <w:szCs w:val="24"/>
            <w:shd w:val="clear" w:color="auto" w:fill="FFFFFF"/>
            <w:rPrChange w:id="398" w:author="Alexey Shaytan" w:date="2015-08-31T15:11:00Z">
              <w:rPr>
                <w:shd w:val="clear" w:color="auto" w:fill="FFFFFF"/>
              </w:rPr>
            </w:rPrChange>
          </w:rPr>
          <w:t>variant H2B.E is involved in regulation of olfactory neuron function in mice</w:t>
        </w:r>
      </w:moveTo>
      <w:ins w:id="399" w:author="Alexey Shaytan" w:date="2015-08-31T15:12:00Z">
        <w:r>
          <w:rPr>
            <w:rFonts w:ascii="Times New Roman" w:eastAsia="Times New Roman" w:hAnsi="Times New Roman" w:cs="Times New Roman"/>
            <w:color w:val="333333"/>
            <w:sz w:val="24"/>
            <w:szCs w:val="24"/>
          </w:rPr>
          <w:t>, but it is unclear if it has orthologs in other species, and has a set of unique features at the protein level across species.</w:t>
        </w:r>
      </w:ins>
      <w:ins w:id="400" w:author="Alexey Shaytan" w:date="2015-08-31T15:13:00Z">
        <w:r>
          <w:rPr>
            <w:rFonts w:ascii="Times New Roman" w:eastAsia="Times New Roman" w:hAnsi="Times New Roman" w:cs="Times New Roman"/>
            <w:color w:val="333333"/>
            <w:sz w:val="24"/>
            <w:szCs w:val="24"/>
          </w:rPr>
          <w:t xml:space="preserve"> It might be included in the next update of the database.</w:t>
        </w:r>
      </w:ins>
      <w:moveTo w:id="401" w:author="Alexey Shaytan" w:date="2015-08-31T15:11:00Z">
        <w:del w:id="402" w:author="Alexey Shaytan" w:date="2015-08-31T15:12:00Z">
          <w:r w:rsidRPr="005F6538" w:rsidDel="005F6538">
            <w:rPr>
              <w:rFonts w:ascii="Times New Roman" w:eastAsia="Times New Roman" w:hAnsi="Times New Roman" w:cs="Times New Roman"/>
              <w:color w:val="333333"/>
              <w:sz w:val="24"/>
              <w:szCs w:val="24"/>
              <w:rPrChange w:id="403" w:author="Alexey Shaytan" w:date="2015-08-31T15:11:00Z">
                <w:rPr>
                  <w:rFonts w:eastAsia="Times New Roman"/>
                  <w:color w:val="333333"/>
                </w:rPr>
              </w:rPrChange>
            </w:rPr>
            <w:delText>. It is very similar to the canonical H2B.</w:delText>
          </w:r>
        </w:del>
      </w:moveTo>
    </w:p>
    <w:moveToRangeEnd w:id="395"/>
    <w:p w14:paraId="7087EF15" w14:textId="77777777" w:rsidR="005F6538" w:rsidRPr="002F1ECD" w:rsidRDefault="005F6538" w:rsidP="00003CF5">
      <w:pPr>
        <w:spacing w:after="240" w:line="384" w:lineRule="atLeast"/>
        <w:ind w:left="360"/>
        <w:jc w:val="both"/>
        <w:rPr>
          <w:ins w:id="404" w:author="Alexey Shaytan" w:date="2015-08-31T15:11:00Z"/>
          <w:rFonts w:ascii="Times New Roman" w:eastAsia="Times New Roman" w:hAnsi="Times New Roman" w:cs="Times New Roman"/>
          <w:color w:val="333333"/>
          <w:sz w:val="24"/>
          <w:szCs w:val="24"/>
          <w:rPrChange w:id="405" w:author="Alexey Shaytan" w:date="2015-08-31T15:20:00Z">
            <w:rPr>
              <w:ins w:id="406" w:author="Alexey Shaytan" w:date="2015-08-31T15:11:00Z"/>
            </w:rPr>
          </w:rPrChange>
        </w:rPr>
        <w:pPrChange w:id="407" w:author="Alexey Shaytan" w:date="2015-08-31T16:39:00Z">
          <w:pPr>
            <w:pStyle w:val="ListParagraph"/>
            <w:spacing w:after="240" w:line="384" w:lineRule="atLeast"/>
          </w:pPr>
        </w:pPrChange>
      </w:pPr>
    </w:p>
    <w:p w14:paraId="29EBDF95" w14:textId="77777777" w:rsidR="005F6538" w:rsidRPr="00750EC4" w:rsidRDefault="005F6538" w:rsidP="00003CF5">
      <w:pPr>
        <w:pStyle w:val="ListParagraph"/>
        <w:spacing w:after="240" w:line="384" w:lineRule="atLeast"/>
        <w:jc w:val="both"/>
        <w:rPr>
          <w:rFonts w:ascii="Times New Roman" w:eastAsia="Times New Roman" w:hAnsi="Times New Roman" w:cs="Times New Roman"/>
          <w:color w:val="333333"/>
          <w:sz w:val="24"/>
          <w:szCs w:val="24"/>
        </w:rPr>
        <w:pPrChange w:id="408" w:author="Alexey Shaytan" w:date="2015-08-31T16:39:00Z">
          <w:pPr>
            <w:pStyle w:val="ListParagraph"/>
            <w:spacing w:after="240" w:line="384" w:lineRule="atLeast"/>
          </w:pPr>
        </w:pPrChange>
      </w:pPr>
    </w:p>
    <w:p w14:paraId="21BB171B" w14:textId="3BB89C05" w:rsidR="00A51A2F" w:rsidRPr="00750EC4" w:rsidRDefault="002F1ECD" w:rsidP="00003CF5">
      <w:pPr>
        <w:spacing w:before="240" w:after="240" w:line="240" w:lineRule="auto"/>
        <w:jc w:val="both"/>
        <w:outlineLvl w:val="3"/>
        <w:rPr>
          <w:rFonts w:ascii="Times New Roman" w:eastAsia="Times New Roman" w:hAnsi="Times New Roman" w:cs="Times New Roman"/>
          <w:b/>
          <w:bCs/>
          <w:color w:val="333333"/>
          <w:sz w:val="24"/>
          <w:szCs w:val="24"/>
        </w:rPr>
        <w:pPrChange w:id="409" w:author="Alexey Shaytan" w:date="2015-08-31T16:39:00Z">
          <w:pPr>
            <w:spacing w:before="240" w:after="240" w:line="240" w:lineRule="auto"/>
            <w:outlineLvl w:val="3"/>
          </w:pPr>
        </w:pPrChange>
      </w:pPr>
      <w:ins w:id="410" w:author="Alexey Shaytan" w:date="2015-08-31T15:20:00Z">
        <w:r>
          <w:rPr>
            <w:rFonts w:ascii="Times New Roman" w:eastAsia="Times New Roman" w:hAnsi="Times New Roman" w:cs="Times New Roman"/>
            <w:b/>
            <w:bCs/>
            <w:color w:val="333333"/>
            <w:sz w:val="24"/>
            <w:szCs w:val="24"/>
          </w:rPr>
          <w:lastRenderedPageBreak/>
          <w:t xml:space="preserve">Histone </w:t>
        </w:r>
      </w:ins>
      <w:r w:rsidR="00A51A2F" w:rsidRPr="00750EC4">
        <w:rPr>
          <w:rFonts w:ascii="Times New Roman" w:eastAsia="Times New Roman" w:hAnsi="Times New Roman" w:cs="Times New Roman"/>
          <w:b/>
          <w:bCs/>
          <w:color w:val="333333"/>
          <w:sz w:val="24"/>
          <w:szCs w:val="24"/>
        </w:rPr>
        <w:t xml:space="preserve">H3 </w:t>
      </w:r>
      <w:r w:rsidR="00A51A2F">
        <w:rPr>
          <w:rFonts w:ascii="Times New Roman" w:eastAsia="Times New Roman" w:hAnsi="Times New Roman" w:cs="Times New Roman"/>
          <w:b/>
          <w:bCs/>
          <w:color w:val="333333"/>
          <w:sz w:val="24"/>
          <w:szCs w:val="24"/>
        </w:rPr>
        <w:t>family</w:t>
      </w:r>
    </w:p>
    <w:p w14:paraId="3370FAAE" w14:textId="546C26C6" w:rsidR="000671E8" w:rsidRPr="000671E8" w:rsidRDefault="00A51A2F" w:rsidP="00003CF5">
      <w:pPr>
        <w:pStyle w:val="ListParagraph"/>
        <w:numPr>
          <w:ilvl w:val="0"/>
          <w:numId w:val="4"/>
        </w:numPr>
        <w:spacing w:after="240" w:line="384" w:lineRule="atLeast"/>
        <w:jc w:val="both"/>
        <w:rPr>
          <w:ins w:id="411" w:author="Alexey Shaytan" w:date="2015-08-31T15:24:00Z"/>
          <w:rFonts w:ascii="Times New Roman" w:eastAsia="Times New Roman" w:hAnsi="Times New Roman" w:cs="Times New Roman"/>
          <w:b/>
          <w:bCs/>
          <w:color w:val="333333"/>
          <w:sz w:val="24"/>
          <w:szCs w:val="24"/>
          <w:rPrChange w:id="412" w:author="Alexey Shaytan" w:date="2015-08-31T15:24:00Z">
            <w:rPr>
              <w:ins w:id="413" w:author="Alexey Shaytan" w:date="2015-08-31T15:24:00Z"/>
              <w:rFonts w:ascii="Times New Roman" w:eastAsia="Times New Roman" w:hAnsi="Times New Roman" w:cs="Times New Roman"/>
              <w:color w:val="333333"/>
              <w:sz w:val="24"/>
              <w:szCs w:val="24"/>
            </w:rPr>
          </w:rPrChange>
        </w:rPr>
        <w:pPrChange w:id="414" w:author="Alexey Shaytan" w:date="2015-08-31T16:39:00Z">
          <w:pPr>
            <w:pStyle w:val="ListParagraph"/>
            <w:numPr>
              <w:numId w:val="4"/>
            </w:numPr>
            <w:spacing w:after="240" w:line="384" w:lineRule="atLeast"/>
            <w:ind w:hanging="360"/>
          </w:pPr>
        </w:pPrChange>
      </w:pPr>
      <w:proofErr w:type="gramStart"/>
      <w:r w:rsidRPr="00F003D8">
        <w:rPr>
          <w:rFonts w:ascii="Times New Roman" w:eastAsia="Times New Roman" w:hAnsi="Times New Roman" w:cs="Times New Roman"/>
          <w:color w:val="333333"/>
          <w:sz w:val="24"/>
          <w:szCs w:val="24"/>
        </w:rPr>
        <w:t>cenH3</w:t>
      </w:r>
      <w:proofErr w:type="gramEnd"/>
      <w:r w:rsidRPr="00F003D8">
        <w:rPr>
          <w:rFonts w:ascii="Times New Roman" w:eastAsia="Times New Roman" w:hAnsi="Times New Roman" w:cs="Times New Roman"/>
          <w:color w:val="333333"/>
          <w:sz w:val="24"/>
          <w:szCs w:val="24"/>
        </w:rPr>
        <w:t>, or centromeric H3, replaces canonical H3 in centromeric nucleosomes and is essential for kinetochore</w:t>
      </w:r>
      <w:r w:rsidRPr="00F01A07">
        <w:rPr>
          <w:rFonts w:ascii="Times New Roman" w:eastAsia="Times New Roman" w:hAnsi="Times New Roman" w:cs="Times New Roman"/>
          <w:color w:val="333333"/>
          <w:sz w:val="24"/>
          <w:szCs w:val="24"/>
        </w:rPr>
        <w:t xml:space="preserve"> formation in most eukaryotes.  </w:t>
      </w:r>
      <w:del w:id="415" w:author="Alexey Shaytan" w:date="2015-08-31T15:20:00Z">
        <w:r w:rsidRPr="00F003D8" w:rsidDel="002F1ECD">
          <w:rPr>
            <w:rFonts w:ascii="Times New Roman" w:eastAsia="Times New Roman" w:hAnsi="Times New Roman" w:cs="Times New Roman"/>
            <w:color w:val="333333"/>
            <w:sz w:val="24"/>
            <w:szCs w:val="24"/>
          </w:rPr>
          <w:delText xml:space="preserve">. </w:delText>
        </w:r>
      </w:del>
      <w:proofErr w:type="gramStart"/>
      <w:r w:rsidRPr="00F003D8">
        <w:rPr>
          <w:rFonts w:ascii="Times New Roman" w:eastAsia="Times New Roman" w:hAnsi="Times New Roman" w:cs="Times New Roman"/>
          <w:color w:val="333333"/>
          <w:sz w:val="24"/>
          <w:szCs w:val="24"/>
        </w:rPr>
        <w:t>cenH3s</w:t>
      </w:r>
      <w:proofErr w:type="gramEnd"/>
      <w:r w:rsidRPr="00F003D8">
        <w:rPr>
          <w:rFonts w:ascii="Times New Roman" w:eastAsia="Times New Roman" w:hAnsi="Times New Roman" w:cs="Times New Roman"/>
          <w:color w:val="333333"/>
          <w:sz w:val="24"/>
          <w:szCs w:val="24"/>
        </w:rPr>
        <w:t xml:space="preserve"> typically have only about 50-60% amino acid identity to canonical H3 in the histone fold domain and no conservation of the N-terminal. </w:t>
      </w:r>
      <w:proofErr w:type="gramStart"/>
      <w:r w:rsidRPr="00F003D8">
        <w:rPr>
          <w:rFonts w:ascii="Times New Roman" w:eastAsia="Times New Roman" w:hAnsi="Times New Roman" w:cs="Times New Roman"/>
          <w:color w:val="333333"/>
          <w:sz w:val="24"/>
          <w:szCs w:val="24"/>
        </w:rPr>
        <w:t>cenH3s</w:t>
      </w:r>
      <w:proofErr w:type="gramEnd"/>
      <w:r w:rsidRPr="00F003D8">
        <w:rPr>
          <w:rFonts w:ascii="Times New Roman" w:eastAsia="Times New Roman" w:hAnsi="Times New Roman" w:cs="Times New Roman"/>
          <w:color w:val="333333"/>
          <w:sz w:val="24"/>
          <w:szCs w:val="24"/>
        </w:rPr>
        <w:t xml:space="preserve"> have an extended </w:t>
      </w:r>
      <w:ins w:id="416" w:author="Alexey Shaytan" w:date="2015-08-31T15:21:00Z">
        <w:r w:rsidR="002F1ECD">
          <w:rPr>
            <w:rFonts w:ascii="Times New Roman" w:eastAsia="Times New Roman" w:hAnsi="Times New Roman" w:cs="Times New Roman"/>
            <w:color w:val="333333"/>
            <w:sz w:val="24"/>
            <w:szCs w:val="24"/>
          </w:rPr>
          <w:t>L</w:t>
        </w:r>
      </w:ins>
      <w:del w:id="417" w:author="Alexey Shaytan" w:date="2015-08-31T15:21:00Z">
        <w:r w:rsidRPr="00F003D8" w:rsidDel="002F1ECD">
          <w:rPr>
            <w:rFonts w:ascii="Times New Roman" w:eastAsia="Times New Roman" w:hAnsi="Times New Roman" w:cs="Times New Roman"/>
            <w:color w:val="333333"/>
            <w:sz w:val="24"/>
            <w:szCs w:val="24"/>
          </w:rPr>
          <w:delText>loop</w:delText>
        </w:r>
      </w:del>
      <w:r w:rsidRPr="00F003D8">
        <w:rPr>
          <w:rFonts w:ascii="Times New Roman" w:eastAsia="Times New Roman" w:hAnsi="Times New Roman" w:cs="Times New Roman"/>
          <w:color w:val="333333"/>
          <w:sz w:val="24"/>
          <w:szCs w:val="24"/>
        </w:rPr>
        <w:t>1</w:t>
      </w:r>
      <w:ins w:id="418" w:author="Alexey Shaytan" w:date="2015-08-31T15:21:00Z">
        <w:r w:rsidR="002F1ECD">
          <w:rPr>
            <w:rFonts w:ascii="Times New Roman" w:eastAsia="Times New Roman" w:hAnsi="Times New Roman" w:cs="Times New Roman"/>
            <w:color w:val="333333"/>
            <w:sz w:val="24"/>
            <w:szCs w:val="24"/>
          </w:rPr>
          <w:t>-loop</w:t>
        </w:r>
      </w:ins>
      <w:r w:rsidRPr="00F003D8">
        <w:rPr>
          <w:rFonts w:ascii="Times New Roman" w:eastAsia="Times New Roman" w:hAnsi="Times New Roman" w:cs="Times New Roman"/>
          <w:color w:val="333333"/>
          <w:sz w:val="24"/>
          <w:szCs w:val="24"/>
        </w:rPr>
        <w:t xml:space="preserve"> and usually replace Phe84 in canonical H3 with Trp, and Thr 107 with Ala, Cys, or Ser</w:t>
      </w:r>
      <w:ins w:id="419" w:author="Alexey Shaytan" w:date="2015-08-31T15:23:00Z">
        <w:r w:rsidR="002F1ECD">
          <w:rPr>
            <w:rFonts w:ascii="Times New Roman" w:eastAsia="Times New Roman" w:hAnsi="Times New Roman" w:cs="Times New Roman"/>
            <w:color w:val="333333"/>
            <w:sz w:val="24"/>
            <w:szCs w:val="24"/>
          </w:rPr>
          <w:t xml:space="preserve"> </w:t>
        </w:r>
      </w:ins>
      <w:r w:rsidR="002F1ECD">
        <w:rPr>
          <w:rFonts w:ascii="Times New Roman" w:eastAsia="Times New Roman" w:hAnsi="Times New Roman" w:cs="Times New Roman"/>
          <w:color w:val="333333"/>
          <w:sz w:val="24"/>
          <w:szCs w:val="24"/>
        </w:rPr>
        <w:fldChar w:fldCharType="begin"/>
      </w:r>
      <w:r w:rsidR="002F1ECD">
        <w:rPr>
          <w:rFonts w:ascii="Times New Roman" w:eastAsia="Times New Roman" w:hAnsi="Times New Roman" w:cs="Times New Roman"/>
          <w:color w:val="333333"/>
          <w:sz w:val="24"/>
          <w:szCs w:val="24"/>
        </w:rPr>
        <w:instrText xml:space="preserve"> ADDIN EN.CITE &lt;EndNote&gt;&lt;Cite&gt;&lt;Author&gt;Postberg&lt;/Author&gt;&lt;Year&gt;2010&lt;/Year&gt;&lt;RecNum&gt;2888&lt;/RecNum&gt;&lt;DisplayText&gt;(20)&lt;/DisplayText&gt;&lt;record&gt;&lt;rec-number&gt;2888&lt;/rec-number&gt;&lt;foreign-keys&gt;&lt;key app="EN" db-id="afa0xxa04prfpvex0v0v00xhxzppxf5ss0et"&gt;2888&lt;/key&gt;&lt;/foreign-keys&gt;&lt;ref-type name="Journal Article"&gt;17&lt;/ref-type&gt;&lt;contributors&gt;&lt;authors&gt;&lt;author&gt;Postberg, J.&lt;/author&gt;&lt;author&gt;Forcob, S.&lt;/author&gt;&lt;author&gt;Chang, W. J.&lt;/author&gt;&lt;author&gt;Lipps, H. J.&lt;/author&gt;&lt;/authors&gt;&lt;/contributors&gt;&lt;auth-address&gt;Institute of Cell Biology, University of Witten/Herdecke, Witten, Germany. jan.postberg@uni-wh.de&lt;/auth-address&gt;&lt;titles&gt;&lt;title&gt;The evolutionary history of histone H3 suggests a deep eukaryotic root of chromatin modifying mechanisms&lt;/title&gt;&lt;secondary-title&gt;BMC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biology&lt;/abbr-1&gt;&lt;/alt-periodical&gt;&lt;pages&gt;259&lt;/pages&gt;&lt;volume&gt;10&lt;/volume&gt;&lt;edition&gt;2010/08/27&lt;/edition&gt;&lt;keywords&gt;&lt;keyword&gt;Animals&lt;/keyword&gt;&lt;keyword&gt;Chromatin/genetics/ metabolism&lt;/keyword&gt;&lt;keyword&gt;Epigenesis, Genetic/genetics&lt;/keyword&gt;&lt;keyword&gt;Evolution, Molecular&lt;/keyword&gt;&lt;keyword&gt;Histones/genetics/ metabolism&lt;/keyword&gt;&lt;keyword&gt;Humans&lt;/keyword&gt;&lt;keyword&gt;Phylogeny&lt;/keyword&gt;&lt;keyword&gt;Protein Processing, Post-Translational/genetics&lt;/keyword&gt;&lt;/keywords&gt;&lt;dates&gt;&lt;year&gt;2010&lt;/year&gt;&lt;/dates&gt;&lt;isbn&gt;1471-2148 (Electronic)&amp;#xD;1471-2148 (Linking)&lt;/isbn&gt;&lt;accession-num&gt;20738881&lt;/accession-num&gt;&lt;urls&gt;&lt;/urls&gt;&lt;custom2&gt;PMC2939574&lt;/custom2&gt;&lt;electronic-resource-num&gt;10.1186/1471-2148-10-259&lt;/electronic-resource-num&gt;&lt;remote-database-provider&gt;NLM&lt;/remote-database-provider&gt;&lt;language&gt;eng&lt;/language&gt;&lt;/record&gt;&lt;/Cite&gt;&lt;/EndNote&gt;</w:instrText>
      </w:r>
      <w:r w:rsidR="002F1ECD">
        <w:rPr>
          <w:rFonts w:ascii="Times New Roman" w:eastAsia="Times New Roman" w:hAnsi="Times New Roman" w:cs="Times New Roman"/>
          <w:color w:val="333333"/>
          <w:sz w:val="24"/>
          <w:szCs w:val="24"/>
        </w:rPr>
        <w:fldChar w:fldCharType="separate"/>
      </w:r>
      <w:r w:rsidR="002F1ECD">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noProof/>
          <w:color w:val="333333"/>
          <w:sz w:val="24"/>
          <w:szCs w:val="24"/>
        </w:rPr>
        <w:fldChar w:fldCharType="begin"/>
      </w:r>
      <w:r w:rsidR="001D0013">
        <w:rPr>
          <w:rFonts w:ascii="Times New Roman" w:eastAsia="Times New Roman" w:hAnsi="Times New Roman" w:cs="Times New Roman"/>
          <w:noProof/>
          <w:color w:val="333333"/>
          <w:sz w:val="24"/>
          <w:szCs w:val="24"/>
        </w:rPr>
        <w:instrText xml:space="preserve"> HYPERLINK \l "_ENREF_20" \o "Postberg, 2010 #2888" </w:instrText>
      </w:r>
      <w:r w:rsidR="001D0013">
        <w:rPr>
          <w:rFonts w:ascii="Times New Roman" w:eastAsia="Times New Roman" w:hAnsi="Times New Roman" w:cs="Times New Roman"/>
          <w:noProof/>
          <w:color w:val="333333"/>
          <w:sz w:val="24"/>
          <w:szCs w:val="24"/>
        </w:rPr>
      </w:r>
      <w:r w:rsidR="001D0013">
        <w:rPr>
          <w:rFonts w:ascii="Times New Roman" w:eastAsia="Times New Roman" w:hAnsi="Times New Roman" w:cs="Times New Roman"/>
          <w:noProof/>
          <w:color w:val="333333"/>
          <w:sz w:val="24"/>
          <w:szCs w:val="24"/>
        </w:rPr>
        <w:fldChar w:fldCharType="separate"/>
      </w:r>
      <w:r w:rsidR="001D0013">
        <w:rPr>
          <w:rFonts w:ascii="Times New Roman" w:eastAsia="Times New Roman" w:hAnsi="Times New Roman" w:cs="Times New Roman"/>
          <w:noProof/>
          <w:color w:val="333333"/>
          <w:sz w:val="24"/>
          <w:szCs w:val="24"/>
        </w:rPr>
        <w:t>20</w:t>
      </w:r>
      <w:r w:rsidR="001D0013">
        <w:rPr>
          <w:rFonts w:ascii="Times New Roman" w:eastAsia="Times New Roman" w:hAnsi="Times New Roman" w:cs="Times New Roman"/>
          <w:noProof/>
          <w:color w:val="333333"/>
          <w:sz w:val="24"/>
          <w:szCs w:val="24"/>
        </w:rPr>
        <w:fldChar w:fldCharType="end"/>
      </w:r>
      <w:r w:rsidR="002F1ECD">
        <w:rPr>
          <w:rFonts w:ascii="Times New Roman" w:eastAsia="Times New Roman" w:hAnsi="Times New Roman" w:cs="Times New Roman"/>
          <w:noProof/>
          <w:color w:val="333333"/>
          <w:sz w:val="24"/>
          <w:szCs w:val="24"/>
        </w:rPr>
        <w:t>)</w:t>
      </w:r>
      <w:r w:rsidR="002F1ECD">
        <w:rPr>
          <w:rFonts w:ascii="Times New Roman" w:eastAsia="Times New Roman" w:hAnsi="Times New Roman" w:cs="Times New Roman"/>
          <w:color w:val="333333"/>
          <w:sz w:val="24"/>
          <w:szCs w:val="24"/>
        </w:rPr>
        <w:fldChar w:fldCharType="end"/>
      </w:r>
      <w:r w:rsidRPr="00F003D8">
        <w:rPr>
          <w:rFonts w:ascii="Times New Roman" w:eastAsia="Times New Roman" w:hAnsi="Times New Roman" w:cs="Times New Roman"/>
          <w:color w:val="333333"/>
          <w:sz w:val="24"/>
          <w:szCs w:val="24"/>
        </w:rPr>
        <w:t xml:space="preserve">. </w:t>
      </w:r>
      <w:del w:id="420" w:author="Alexey Shaytan" w:date="2015-08-31T15:23:00Z">
        <w:r w:rsidRPr="00F003D8" w:rsidDel="002F1ECD">
          <w:rPr>
            <w:rFonts w:ascii="Times New Roman" w:eastAsia="Times New Roman" w:hAnsi="Times New Roman" w:cs="Times New Roman"/>
            <w:color w:val="333333"/>
            <w:sz w:val="24"/>
            <w:szCs w:val="24"/>
          </w:rPr>
          <w:fldChar w:fldCharType="begin" w:fldLock="1"/>
        </w:r>
        <w:r w:rsidRPr="00F003D8" w:rsidDel="002F1ECD">
          <w:rPr>
            <w:rFonts w:ascii="Times New Roman" w:eastAsia="Times New Roman" w:hAnsi="Times New Roman" w:cs="Times New Roman"/>
            <w:color w:val="333333"/>
            <w:sz w:val="24"/>
            <w:szCs w:val="24"/>
          </w:rPr>
          <w:delInstrText>ADDIN CSL_CITATION { "citationItems" : [ { "id" : "ITEM-1", "itemData" : { "DOI" : "10.1186/1471-2148-10-259", "ISSN" : "1471-2148", "PMID" : "20738881", "abstract" : "BACKGROUND: The phenotype of an organism is an outcome of both its genotype, encoding the primary sequence of proteins, and the developmental orchestration of gene expression. The substrate of gene expression in eukaryotes is the chromatin, whose fundamental units are nucleosomes composed of DNA wrapped around each two of the core histone types H2A, H2B, H3 and H4. Key regulatory steps involved in the determination of chromatin conformations are posttranslational modifications (PTM) at histone tails as well as the assembly of histone variants into nucleosomal arrays. Although the mechanistic background is fragmentary understood, it appears that the chromatin signature of metazoan cell types is inheritable over generations. Even less understood is the conservation of epigenetic mechanisms among eukaryotes and their origins.\n\nRESULTS: In the light of recent progress in understanding the tree of eukaryotic life we discovered the origin of histone H3 by phylogenetic analyses of variants from all supergroups, which allowed the reconstruction of ancestral states. We found that H3 variants evolved frequently but independently within related species of almost all eukaryotic supergroups. Interestingly, we found all core histone types encoded in the genome of a basal dinoflagellate and H3 variants in two other species, although is was reported that dinoflagellate chromatin is not organized into nucleosomes.Most probably one or more animal/nuclearid H3.3-like variants gave rise to H3 variants of all opisthokonts (animals, choanozoa, fungi, nuclearids, Amoebozoa). H3.2 and H3.1 as well as H3.1t are derivatives of H3.3, whereas H3.2 evolved already in early branching animals, such as Trichoplax. H3.1 and H3.1t are probably restricted to mammals.We deduced a model for protoH3 of the last eukaryotic common ancestor (LECA) confirming a remarkable degree of sequence conservation in comparison to canonical human H3.1. We found evidence that multiple PTMs are conserved even in putatively early branching eukaryotic taxa (Euglenozoa/Excavata).\n\nCONCLUSIONS: At least a basal repertoire of chromatin modifying mechanisms appears to share old common ancestry and may thus be inherent to all eukaryotes. We speculate that epigenetic principles responsive to environmental triggers may have had influenced phenotypic variation and concomitantly may potentially have had impact on eukaryotic diversification.", "author" : [ { "dropping-particle" : "", "family" : "Postberg", "given" : "Jan", "non-dropping-particle" : "", "parse-names" : false, "suffix" : "" }, { "dropping-particle" : "", "family" : "Forcob", "given" : "Sakeh", "non-dropping-particle" : "", "parse-names" : false, "suffix" : "" }, { "dropping-particle" : "", "family" : "Chang", "given" : "Wei-Jen", "non-dropping-particle" : "", "parse-names" : false, "suffix" : "" }, { "dropping-particle" : "", "family" : "Lipps", "given" : "Hans J", "non-dropping-particle" : "", "parse-names" : false, "suffix" : "" } ], "container-title" : "BMC evolutionary biology", "id" : "ITEM-1", "issue" : "1", "issued" : { "date-parts" : [ [ "2010", "1" ] ] }, "page" : "259", "title" : "The evolutionary history of histone H3 suggests a deep eukaryotic root of chromatin modifying mechanisms.", "type" : "article-journal", "volume" : "10" }, "uris" : [ "http://www.mendeley.com/documents/?uuid=1253ecb7-f2fb-4a6c-ad3a-ff23a627c514" ] } ], "mendeley" : { "formattedCitation" : "(7)", "plainTextFormattedCitation" : "(7)", "previouslyFormattedCitation" : "(Postberg, Forcob, Chang, &amp; Lipps, 2010)" }, "properties" : { "noteIndex" : 0 }, "schema" : "https://github.com/citation-style-language/schema/raw/master/csl-citation.json" }</w:delInstrText>
        </w:r>
        <w:r w:rsidRPr="0008250F" w:rsidDel="002F1ECD">
          <w:rPr>
            <w:rFonts w:ascii="Times New Roman" w:eastAsia="Times New Roman" w:hAnsi="Times New Roman" w:cs="Times New Roman"/>
            <w:color w:val="333333"/>
            <w:sz w:val="24"/>
            <w:szCs w:val="24"/>
          </w:rPr>
          <w:fldChar w:fldCharType="separate"/>
        </w:r>
        <w:r w:rsidRPr="00F003D8" w:rsidDel="002F1ECD">
          <w:rPr>
            <w:rFonts w:ascii="Times New Roman" w:eastAsia="Times New Roman" w:hAnsi="Times New Roman" w:cs="Times New Roman"/>
            <w:noProof/>
            <w:color w:val="333333"/>
            <w:sz w:val="24"/>
            <w:szCs w:val="24"/>
          </w:rPr>
          <w:delText>(7)</w:delText>
        </w:r>
        <w:r w:rsidRPr="00F003D8" w:rsidDel="002F1ECD">
          <w:rPr>
            <w:rFonts w:ascii="Times New Roman" w:eastAsia="Times New Roman" w:hAnsi="Times New Roman" w:cs="Times New Roman"/>
            <w:color w:val="333333"/>
            <w:sz w:val="24"/>
            <w:szCs w:val="24"/>
          </w:rPr>
          <w:fldChar w:fldCharType="end"/>
        </w:r>
        <w:r w:rsidRPr="00F003D8" w:rsidDel="002F1ECD">
          <w:rPr>
            <w:rFonts w:ascii="Times New Roman" w:eastAsia="Times New Roman" w:hAnsi="Times New Roman" w:cs="Times New Roman"/>
            <w:color w:val="333333"/>
            <w:sz w:val="24"/>
            <w:szCs w:val="24"/>
          </w:rPr>
          <w:delText xml:space="preserve"> </w:delText>
        </w:r>
      </w:del>
      <w:r w:rsidRPr="00F003D8">
        <w:rPr>
          <w:rFonts w:ascii="Times New Roman" w:eastAsia="Times New Roman" w:hAnsi="Times New Roman" w:cs="Times New Roman"/>
          <w:color w:val="333333"/>
          <w:sz w:val="24"/>
          <w:szCs w:val="24"/>
        </w:rPr>
        <w:t>The structure of cenH3 nucleosomes has been controversial and</w:t>
      </w:r>
      <w:ins w:id="421" w:author="Alexey Shaytan" w:date="2015-08-31T15:24:00Z">
        <w:r w:rsidR="002F1ECD">
          <w:rPr>
            <w:rFonts w:ascii="Times New Roman" w:eastAsia="Times New Roman" w:hAnsi="Times New Roman" w:cs="Times New Roman"/>
            <w:color w:val="333333"/>
            <w:sz w:val="24"/>
            <w:szCs w:val="24"/>
          </w:rPr>
          <w:t xml:space="preserve"> may</w:t>
        </w:r>
      </w:ins>
      <w:r w:rsidRPr="00F003D8">
        <w:rPr>
          <w:rFonts w:ascii="Times New Roman" w:eastAsia="Times New Roman" w:hAnsi="Times New Roman" w:cs="Times New Roman"/>
          <w:color w:val="333333"/>
          <w:sz w:val="24"/>
          <w:szCs w:val="24"/>
        </w:rPr>
        <w:t xml:space="preserve"> differ</w:t>
      </w:r>
      <w:del w:id="422" w:author="Alexey Shaytan" w:date="2015-08-31T15:24:00Z">
        <w:r w:rsidRPr="00F003D8" w:rsidDel="002F1ECD">
          <w:rPr>
            <w:rFonts w:ascii="Times New Roman" w:eastAsia="Times New Roman" w:hAnsi="Times New Roman" w:cs="Times New Roman"/>
            <w:color w:val="333333"/>
            <w:sz w:val="24"/>
            <w:szCs w:val="24"/>
          </w:rPr>
          <w:delText>s</w:delText>
        </w:r>
      </w:del>
      <w:r w:rsidRPr="00F003D8">
        <w:rPr>
          <w:rFonts w:ascii="Times New Roman" w:eastAsia="Times New Roman" w:hAnsi="Times New Roman" w:cs="Times New Roman"/>
          <w:color w:val="333333"/>
          <w:sz w:val="24"/>
          <w:szCs w:val="24"/>
        </w:rPr>
        <w:t xml:space="preserve"> between species</w:t>
      </w:r>
      <w:r w:rsidRPr="00F01A07">
        <w:rPr>
          <w:rFonts w:ascii="Times New Roman" w:eastAsia="Times New Roman" w:hAnsi="Times New Roman" w:cs="Times New Roman"/>
          <w:color w:val="333333"/>
          <w:sz w:val="24"/>
          <w:szCs w:val="24"/>
        </w:rPr>
        <w:t xml:space="preserve">. </w:t>
      </w:r>
      <w:del w:id="423" w:author="Alexey Shaytan" w:date="2015-08-31T15:26:00Z">
        <w:r w:rsidRPr="00F01A07" w:rsidDel="000671E8">
          <w:rPr>
            <w:rFonts w:ascii="Times New Roman" w:eastAsia="Times New Roman" w:hAnsi="Times New Roman" w:cs="Times New Roman"/>
            <w:color w:val="333333"/>
            <w:sz w:val="24"/>
            <w:szCs w:val="24"/>
          </w:rPr>
          <w:delText>In budding yeast cenH3 nucleosomes have a single H4 molecule and appear to be</w:delText>
        </w:r>
      </w:del>
      <w:ins w:id="424" w:author="Alexey Shaytan" w:date="2015-08-31T15:25:00Z">
        <w:r w:rsidR="000671E8">
          <w:rPr>
            <w:rFonts w:ascii="Times New Roman" w:eastAsia="Times New Roman" w:hAnsi="Times New Roman" w:cs="Times New Roman"/>
            <w:color w:val="333333"/>
            <w:sz w:val="24"/>
            <w:szCs w:val="24"/>
          </w:rPr>
          <w:t>A</w:t>
        </w:r>
      </w:ins>
      <w:r w:rsidRPr="00F01A07">
        <w:rPr>
          <w:rFonts w:ascii="Times New Roman" w:eastAsia="Times New Roman" w:hAnsi="Times New Roman" w:cs="Times New Roman"/>
          <w:color w:val="333333"/>
          <w:sz w:val="24"/>
          <w:szCs w:val="24"/>
        </w:rPr>
        <w:t xml:space="preserve"> hemisome</w:t>
      </w:r>
      <w:ins w:id="425" w:author="Alexey Shaytan" w:date="2015-08-31T15:25:00Z">
        <w:r w:rsidR="000671E8">
          <w:rPr>
            <w:rFonts w:ascii="Times New Roman" w:eastAsia="Times New Roman" w:hAnsi="Times New Roman" w:cs="Times New Roman"/>
            <w:color w:val="333333"/>
            <w:sz w:val="24"/>
            <w:szCs w:val="24"/>
          </w:rPr>
          <w:t xml:space="preserve"> structure of centromeric nucleosomes in budding yeast</w:t>
        </w:r>
      </w:ins>
      <w:ins w:id="426" w:author="Alexey Shaytan" w:date="2015-08-31T15:26:00Z">
        <w:r w:rsidR="000671E8">
          <w:rPr>
            <w:rFonts w:ascii="Times New Roman" w:eastAsia="Times New Roman" w:hAnsi="Times New Roman" w:cs="Times New Roman"/>
            <w:color w:val="333333"/>
            <w:sz w:val="24"/>
            <w:szCs w:val="24"/>
          </w:rPr>
          <w:t xml:space="preserve"> has been proposed,</w:t>
        </w:r>
      </w:ins>
      <w:del w:id="427" w:author="Alexey Shaytan" w:date="2015-08-31T15:25:00Z">
        <w:r w:rsidRPr="00F01A07" w:rsidDel="000671E8">
          <w:rPr>
            <w:rFonts w:ascii="Times New Roman" w:eastAsia="Times New Roman" w:hAnsi="Times New Roman" w:cs="Times New Roman"/>
            <w:color w:val="333333"/>
            <w:sz w:val="24"/>
            <w:szCs w:val="24"/>
          </w:rPr>
          <w:delText>s</w:delText>
        </w:r>
      </w:del>
      <w:del w:id="428" w:author="Alexey Shaytan" w:date="2015-08-31T15:23:00Z">
        <w:r w:rsidRPr="00F01A07" w:rsidDel="002F1ECD">
          <w:rPr>
            <w:rFonts w:ascii="Times New Roman" w:eastAsia="Times New Roman" w:hAnsi="Times New Roman" w:cs="Times New Roman"/>
            <w:color w:val="333333"/>
            <w:sz w:val="24"/>
            <w:szCs w:val="24"/>
          </w:rPr>
          <w:delText xml:space="preserve"> </w:delText>
        </w:r>
      </w:del>
      <w:r w:rsidRPr="00F01A07">
        <w:rPr>
          <w:rFonts w:ascii="Times New Roman" w:eastAsia="Times New Roman" w:hAnsi="Times New Roman" w:cs="Times New Roman"/>
          <w:color w:val="333333"/>
          <w:sz w:val="24"/>
          <w:szCs w:val="24"/>
        </w:rPr>
        <w:t xml:space="preserve"> with one molecule each</w:t>
      </w:r>
      <w:r>
        <w:rPr>
          <w:rFonts w:ascii="Times New Roman" w:eastAsia="Times New Roman" w:hAnsi="Times New Roman" w:cs="Times New Roman"/>
          <w:color w:val="333333"/>
          <w:sz w:val="24"/>
          <w:szCs w:val="24"/>
        </w:rPr>
        <w:t xml:space="preserve"> </w:t>
      </w:r>
      <w:r w:rsidRPr="00F003D8">
        <w:rPr>
          <w:rFonts w:ascii="Times New Roman" w:eastAsia="Times New Roman" w:hAnsi="Times New Roman" w:cs="Times New Roman"/>
          <w:color w:val="333333"/>
          <w:sz w:val="24"/>
          <w:szCs w:val="24"/>
        </w:rPr>
        <w:t>of cenH3</w:t>
      </w:r>
      <w:r>
        <w:rPr>
          <w:rFonts w:ascii="Times New Roman" w:eastAsia="Times New Roman" w:hAnsi="Times New Roman" w:cs="Times New Roman"/>
          <w:color w:val="333333"/>
          <w:sz w:val="24"/>
          <w:szCs w:val="24"/>
        </w:rPr>
        <w:t>, H4, H2A and H2B</w:t>
      </w:r>
      <w:del w:id="429" w:author="Alexey Shaytan" w:date="2015-08-31T15:26:00Z">
        <w:r w:rsidDel="000671E8">
          <w:rPr>
            <w:rFonts w:ascii="Times New Roman" w:eastAsia="Times New Roman" w:hAnsi="Times New Roman" w:cs="Times New Roman"/>
            <w:color w:val="333333"/>
            <w:sz w:val="24"/>
            <w:szCs w:val="24"/>
          </w:rPr>
          <w:delText>, whereas fission yeast cenH3 nucleosomes have two H4 molecules and may be similar to octameric canonical nucleosomes</w:delText>
        </w:r>
      </w:del>
      <w:ins w:id="430" w:author="Alexey Shaytan" w:date="2015-08-31T15:26:00Z">
        <w:r w:rsidR="000671E8">
          <w:rPr>
            <w:rFonts w:ascii="Times New Roman" w:eastAsia="Times New Roman" w:hAnsi="Times New Roman" w:cs="Times New Roman"/>
            <w:color w:val="333333"/>
            <w:sz w:val="24"/>
            <w:szCs w:val="24"/>
          </w:rPr>
          <w:t xml:space="preserve"> and DNA forming a hemisome</w:t>
        </w:r>
      </w:ins>
      <w:ins w:id="431" w:author="Alexey Shaytan" w:date="2015-08-31T15:27:00Z">
        <w:r w:rsidR="000671E8">
          <w:rPr>
            <w:rFonts w:ascii="Times New Roman" w:eastAsia="Times New Roman" w:hAnsi="Times New Roman" w:cs="Times New Roman"/>
            <w:color w:val="333333"/>
            <w:sz w:val="24"/>
            <w:szCs w:val="24"/>
          </w:rPr>
          <w:t xml:space="preserve"> instead of a full nucleosome</w:t>
        </w:r>
      </w:ins>
      <w:r>
        <w:rPr>
          <w:rFonts w:ascii="Times New Roman" w:eastAsia="Times New Roman" w:hAnsi="Times New Roman" w:cs="Times New Roman"/>
          <w:color w:val="333333"/>
          <w:sz w:val="24"/>
          <w:szCs w:val="24"/>
        </w:rPr>
        <w:t xml:space="preserve">.  </w:t>
      </w:r>
    </w:p>
    <w:p w14:paraId="21723197" w14:textId="104DC173" w:rsidR="00A51A2F" w:rsidRPr="0008250F" w:rsidRDefault="00A51A2F" w:rsidP="00003CF5">
      <w:pPr>
        <w:pStyle w:val="ListParagraph"/>
        <w:numPr>
          <w:ilvl w:val="0"/>
          <w:numId w:val="4"/>
        </w:numPr>
        <w:spacing w:after="240" w:line="384" w:lineRule="atLeast"/>
        <w:jc w:val="both"/>
        <w:rPr>
          <w:rFonts w:ascii="Times New Roman" w:eastAsia="Times New Roman" w:hAnsi="Times New Roman" w:cs="Times New Roman"/>
          <w:b/>
          <w:bCs/>
          <w:color w:val="333333"/>
          <w:sz w:val="24"/>
          <w:szCs w:val="24"/>
        </w:rPr>
        <w:pPrChange w:id="432" w:author="Alexey Shaytan" w:date="2015-08-31T16:39:00Z">
          <w:pPr>
            <w:pStyle w:val="ListParagraph"/>
            <w:numPr>
              <w:numId w:val="4"/>
            </w:numPr>
            <w:spacing w:after="240" w:line="384" w:lineRule="atLeast"/>
            <w:ind w:hanging="360"/>
          </w:pPr>
        </w:pPrChange>
      </w:pPr>
      <w:r w:rsidRPr="00F003D8">
        <w:rPr>
          <w:rFonts w:ascii="Times New Roman" w:eastAsia="Times New Roman" w:hAnsi="Times New Roman" w:cs="Times New Roman"/>
          <w:color w:val="333333"/>
          <w:sz w:val="24"/>
          <w:szCs w:val="24"/>
        </w:rPr>
        <w:t xml:space="preserve">H3.3 </w:t>
      </w:r>
      <w:r>
        <w:rPr>
          <w:rFonts w:ascii="Times New Roman" w:eastAsia="Times New Roman" w:hAnsi="Times New Roman" w:cs="Times New Roman"/>
          <w:color w:val="333333"/>
          <w:sz w:val="24"/>
          <w:szCs w:val="24"/>
        </w:rPr>
        <w:t>refers to replication-independent H3s, which typically differ from canonical H3s by only a few amino acids that are necessary for replication-independent assembly. H3.3 and canonical H3s diverged independently in plants, animals and ciliates. Fungi typically have H3s that undergo both replication-coupled and replication-independent assembly, similar to H3.3s, which may represent the ancestral state.</w:t>
      </w:r>
      <w:del w:id="433" w:author="Alexey Shaytan" w:date="2015-08-31T15:27:00Z">
        <w:r w:rsidDel="000671E8">
          <w:rPr>
            <w:rFonts w:ascii="Times New Roman" w:eastAsia="Times New Roman" w:hAnsi="Times New Roman" w:cs="Times New Roman"/>
            <w:color w:val="333333"/>
            <w:sz w:val="24"/>
            <w:szCs w:val="24"/>
          </w:rPr>
          <w:delText xml:space="preserve"> s</w:delText>
        </w:r>
      </w:del>
    </w:p>
    <w:p w14:paraId="34E52BF9" w14:textId="32DBED03" w:rsidR="00A51A2F" w:rsidRPr="00F003D8" w:rsidRDefault="00A51A2F" w:rsidP="00003CF5">
      <w:pPr>
        <w:pStyle w:val="ListParagraph"/>
        <w:numPr>
          <w:ilvl w:val="0"/>
          <w:numId w:val="4"/>
        </w:numPr>
        <w:spacing w:after="240" w:line="384" w:lineRule="atLeast"/>
        <w:jc w:val="both"/>
        <w:rPr>
          <w:rFonts w:ascii="Times New Roman" w:eastAsia="Times New Roman" w:hAnsi="Times New Roman" w:cs="Times New Roman"/>
          <w:b/>
          <w:bCs/>
          <w:color w:val="333333"/>
          <w:sz w:val="24"/>
          <w:szCs w:val="24"/>
        </w:rPr>
        <w:pPrChange w:id="434" w:author="Alexey Shaytan" w:date="2015-08-31T16:39:00Z">
          <w:pPr>
            <w:pStyle w:val="ListParagraph"/>
            <w:numPr>
              <w:numId w:val="4"/>
            </w:numPr>
            <w:spacing w:after="240" w:line="384" w:lineRule="atLeast"/>
            <w:ind w:hanging="360"/>
          </w:pPr>
        </w:pPrChange>
      </w:pPr>
      <w:commentRangeStart w:id="435"/>
      <w:r>
        <w:rPr>
          <w:rFonts w:ascii="Times New Roman" w:eastAsia="Times New Roman" w:hAnsi="Times New Roman" w:cs="Times New Roman"/>
          <w:color w:val="333333"/>
          <w:sz w:val="24"/>
          <w:szCs w:val="24"/>
        </w:rPr>
        <w:t xml:space="preserve">Other H3 variants are </w:t>
      </w:r>
      <w:del w:id="436" w:author="Alexey Shaytan" w:date="2015-08-31T15:28:00Z">
        <w:r w:rsidDel="000671E8">
          <w:rPr>
            <w:rFonts w:ascii="Times New Roman" w:eastAsia="Times New Roman" w:hAnsi="Times New Roman" w:cs="Times New Roman"/>
            <w:color w:val="333333"/>
            <w:sz w:val="24"/>
            <w:szCs w:val="24"/>
          </w:rPr>
          <w:delText xml:space="preserve"> </w:delText>
        </w:r>
      </w:del>
      <w:r>
        <w:rPr>
          <w:rFonts w:ascii="Times New Roman" w:eastAsia="Times New Roman" w:hAnsi="Times New Roman" w:cs="Times New Roman"/>
          <w:color w:val="333333"/>
          <w:sz w:val="24"/>
          <w:szCs w:val="24"/>
        </w:rPr>
        <w:t>lineage-specific, and often include germ cell or pollen variants</w:t>
      </w:r>
      <w:ins w:id="437" w:author="Alexey Shaytan" w:date="2015-08-31T15:27:00Z">
        <w:r w:rsidR="000671E8">
          <w:rPr>
            <w:rFonts w:ascii="Times New Roman" w:eastAsia="Times New Roman" w:hAnsi="Times New Roman" w:cs="Times New Roman"/>
            <w:color w:val="333333"/>
            <w:sz w:val="24"/>
            <w:szCs w:val="24"/>
          </w:rPr>
          <w:t xml:space="preserve">. </w:t>
        </w:r>
      </w:ins>
      <w:ins w:id="438" w:author="Alexey Shaytan" w:date="2015-08-31T15:28:00Z">
        <w:r w:rsidR="000671E8">
          <w:rPr>
            <w:rFonts w:ascii="Times New Roman" w:eastAsia="Times New Roman" w:hAnsi="Times New Roman" w:cs="Times New Roman"/>
            <w:color w:val="333333"/>
            <w:sz w:val="24"/>
            <w:szCs w:val="24"/>
          </w:rPr>
          <w:t>In our database we include H3.1,</w:t>
        </w:r>
      </w:ins>
      <w:ins w:id="439" w:author="Alexey Shaytan" w:date="2015-08-31T15:29:00Z">
        <w:r w:rsidR="000671E8">
          <w:rPr>
            <w:rFonts w:ascii="Times New Roman" w:eastAsia="Times New Roman" w:hAnsi="Times New Roman" w:cs="Times New Roman"/>
            <w:color w:val="333333"/>
            <w:sz w:val="24"/>
            <w:szCs w:val="24"/>
          </w:rPr>
          <w:t xml:space="preserve"> </w:t>
        </w:r>
      </w:ins>
      <w:ins w:id="440" w:author="Alexey Shaytan" w:date="2015-08-31T15:28:00Z">
        <w:r w:rsidR="000671E8">
          <w:rPr>
            <w:rFonts w:ascii="Times New Roman" w:eastAsia="Times New Roman" w:hAnsi="Times New Roman" w:cs="Times New Roman"/>
            <w:color w:val="333333"/>
            <w:sz w:val="24"/>
            <w:szCs w:val="24"/>
          </w:rPr>
          <w:t>H3.2 and H3.Y</w:t>
        </w:r>
      </w:ins>
      <w:ins w:id="441" w:author="Alexey Shaytan" w:date="2015-08-31T15:29:00Z">
        <w:r w:rsidR="000671E8">
          <w:rPr>
            <w:rFonts w:ascii="Times New Roman" w:eastAsia="Times New Roman" w:hAnsi="Times New Roman" w:cs="Times New Roman"/>
            <w:color w:val="333333"/>
            <w:sz w:val="24"/>
            <w:szCs w:val="24"/>
          </w:rPr>
          <w:t>.</w:t>
        </w:r>
        <w:commentRangeEnd w:id="435"/>
        <w:r w:rsidR="000671E8">
          <w:rPr>
            <w:rStyle w:val="CommentReference"/>
          </w:rPr>
          <w:commentReference w:id="435"/>
        </w:r>
      </w:ins>
    </w:p>
    <w:p w14:paraId="56D4B92F" w14:textId="77777777" w:rsidR="00A51A2F" w:rsidRPr="00750EC4" w:rsidRDefault="00A51A2F" w:rsidP="00003CF5">
      <w:pPr>
        <w:spacing w:before="240" w:after="240" w:line="240" w:lineRule="auto"/>
        <w:jc w:val="both"/>
        <w:outlineLvl w:val="3"/>
        <w:rPr>
          <w:rFonts w:ascii="Times New Roman" w:eastAsia="Times New Roman" w:hAnsi="Times New Roman" w:cs="Times New Roman"/>
          <w:b/>
          <w:bCs/>
          <w:color w:val="333333"/>
          <w:sz w:val="24"/>
          <w:szCs w:val="24"/>
        </w:rPr>
        <w:pPrChange w:id="443" w:author="Alexey Shaytan" w:date="2015-08-31T16:39:00Z">
          <w:pPr>
            <w:spacing w:before="240" w:after="240" w:line="240" w:lineRule="auto"/>
            <w:outlineLvl w:val="3"/>
          </w:pPr>
        </w:pPrChange>
      </w:pPr>
    </w:p>
    <w:p w14:paraId="39D13616" w14:textId="565892F2" w:rsidR="00A51A2F" w:rsidRPr="00750EC4" w:rsidRDefault="000671E8" w:rsidP="00003CF5">
      <w:pPr>
        <w:spacing w:before="240" w:after="240" w:line="240" w:lineRule="auto"/>
        <w:jc w:val="both"/>
        <w:outlineLvl w:val="3"/>
        <w:rPr>
          <w:rFonts w:ascii="Times New Roman" w:eastAsia="Times New Roman" w:hAnsi="Times New Roman" w:cs="Times New Roman"/>
          <w:b/>
          <w:bCs/>
          <w:color w:val="333333"/>
          <w:sz w:val="24"/>
          <w:szCs w:val="24"/>
        </w:rPr>
        <w:pPrChange w:id="444" w:author="Alexey Shaytan" w:date="2015-08-31T16:39:00Z">
          <w:pPr>
            <w:spacing w:before="240" w:after="240" w:line="240" w:lineRule="auto"/>
            <w:outlineLvl w:val="3"/>
          </w:pPr>
        </w:pPrChange>
      </w:pPr>
      <w:ins w:id="445" w:author="Alexey Shaytan" w:date="2015-08-31T15:29:00Z">
        <w:r>
          <w:rPr>
            <w:rFonts w:ascii="Times New Roman" w:eastAsia="Times New Roman" w:hAnsi="Times New Roman" w:cs="Times New Roman"/>
            <w:b/>
            <w:bCs/>
            <w:color w:val="333333"/>
            <w:sz w:val="24"/>
            <w:szCs w:val="24"/>
          </w:rPr>
          <w:t xml:space="preserve">Histone </w:t>
        </w:r>
      </w:ins>
      <w:r w:rsidR="00A51A2F" w:rsidRPr="00750EC4">
        <w:rPr>
          <w:rFonts w:ascii="Times New Roman" w:eastAsia="Times New Roman" w:hAnsi="Times New Roman" w:cs="Times New Roman"/>
          <w:b/>
          <w:bCs/>
          <w:color w:val="333333"/>
          <w:sz w:val="24"/>
          <w:szCs w:val="24"/>
        </w:rPr>
        <w:t>H1</w:t>
      </w:r>
      <w:r w:rsidR="00A51A2F">
        <w:rPr>
          <w:rFonts w:ascii="Times New Roman" w:eastAsia="Times New Roman" w:hAnsi="Times New Roman" w:cs="Times New Roman"/>
          <w:b/>
          <w:bCs/>
          <w:color w:val="333333"/>
          <w:sz w:val="24"/>
          <w:szCs w:val="24"/>
        </w:rPr>
        <w:t xml:space="preserve"> family</w:t>
      </w:r>
    </w:p>
    <w:p w14:paraId="2A14C70E" w14:textId="77777777" w:rsidR="00A51A2F" w:rsidRDefault="00A51A2F" w:rsidP="00003CF5">
      <w:pPr>
        <w:spacing w:after="240" w:line="384" w:lineRule="atLeast"/>
        <w:jc w:val="both"/>
        <w:rPr>
          <w:rFonts w:ascii="Times New Roman" w:eastAsia="Times New Roman" w:hAnsi="Times New Roman" w:cs="Times New Roman"/>
          <w:color w:val="333333"/>
          <w:sz w:val="24"/>
          <w:szCs w:val="24"/>
        </w:rPr>
        <w:pPrChange w:id="446" w:author="Alexey Shaytan" w:date="2015-08-31T16:39:00Z">
          <w:pPr>
            <w:spacing w:after="240" w:line="384" w:lineRule="atLeast"/>
          </w:pPr>
        </w:pPrChange>
      </w:pPr>
      <w:r>
        <w:rPr>
          <w:rFonts w:ascii="Times New Roman" w:eastAsia="Times New Roman" w:hAnsi="Times New Roman" w:cs="Times New Roman"/>
          <w:color w:val="333333"/>
          <w:sz w:val="24"/>
          <w:szCs w:val="24"/>
        </w:rPr>
        <w:t xml:space="preserve"> </w:t>
      </w:r>
    </w:p>
    <w:p w14:paraId="7A252E7D" w14:textId="2A452762" w:rsidR="00A51A2F" w:rsidRPr="005855CC" w:rsidRDefault="00A51A2F" w:rsidP="00003CF5">
      <w:pPr>
        <w:spacing w:after="240" w:line="384" w:lineRule="atLeast"/>
        <w:jc w:val="both"/>
        <w:rPr>
          <w:rFonts w:ascii="Times New Roman" w:eastAsia="Times New Roman" w:hAnsi="Times New Roman" w:cs="Times New Roman"/>
          <w:color w:val="333333"/>
          <w:sz w:val="24"/>
          <w:szCs w:val="24"/>
        </w:rPr>
        <w:pPrChange w:id="447" w:author="Alexey Shaytan" w:date="2015-08-31T16:39:00Z">
          <w:pPr>
            <w:spacing w:after="240" w:line="384" w:lineRule="atLeast"/>
          </w:pPr>
        </w:pPrChange>
      </w:pPr>
      <w:r w:rsidRPr="005855CC">
        <w:rPr>
          <w:rFonts w:ascii="Times New Roman" w:eastAsia="Times New Roman" w:hAnsi="Times New Roman" w:cs="Times New Roman"/>
          <w:color w:val="333333"/>
          <w:sz w:val="24"/>
          <w:szCs w:val="24"/>
        </w:rPr>
        <w:t xml:space="preserve">H1 variants </w:t>
      </w:r>
      <w:r w:rsidRPr="00DC647C">
        <w:rPr>
          <w:rFonts w:ascii="Times New Roman" w:eastAsia="Times New Roman" w:hAnsi="Times New Roman" w:cs="Times New Roman"/>
          <w:color w:val="333333"/>
          <w:sz w:val="24"/>
          <w:szCs w:val="24"/>
        </w:rPr>
        <w:t xml:space="preserve">lack histone folds and </w:t>
      </w:r>
      <w:r w:rsidRPr="0008250F">
        <w:rPr>
          <w:rFonts w:ascii="Times New Roman" w:hAnsi="Times New Roman" w:cs="Times New Roman"/>
          <w:sz w:val="24"/>
          <w:szCs w:val="24"/>
        </w:rPr>
        <w:t>typically have a short basic amino-terminal domain, a globular winged-helix domain and a lysine-rich carboxy-terminal domain</w:t>
      </w:r>
      <w:r w:rsidRPr="005855CC">
        <w:rPr>
          <w:rFonts w:ascii="Times New Roman" w:hAnsi="Times New Roman" w:cs="Times New Roman"/>
          <w:sz w:val="24"/>
          <w:szCs w:val="24"/>
        </w:rPr>
        <w:t>. They</w:t>
      </w:r>
      <w:r w:rsidRPr="0008250F">
        <w:rPr>
          <w:rFonts w:ascii="Times New Roman" w:hAnsi="Times New Roman" w:cs="Times New Roman"/>
          <w:sz w:val="24"/>
          <w:szCs w:val="24"/>
        </w:rPr>
        <w:t xml:space="preserve"> </w:t>
      </w:r>
      <w:r w:rsidRPr="005855CC">
        <w:rPr>
          <w:rFonts w:ascii="Times New Roman" w:eastAsia="Times New Roman" w:hAnsi="Times New Roman" w:cs="Times New Roman"/>
          <w:color w:val="333333"/>
          <w:sz w:val="24"/>
          <w:szCs w:val="24"/>
        </w:rPr>
        <w:t>evolve faster than the core histone families and are abundant and diverse. Many seem to have redundant functions, while some show germline specificity.</w:t>
      </w:r>
      <w:del w:id="448" w:author="Alexey Shaytan" w:date="2015-08-31T15:31:00Z">
        <w:r w:rsidRPr="005855CC" w:rsidDel="000671E8">
          <w:rPr>
            <w:rFonts w:ascii="Times New Roman" w:eastAsia="Times New Roman" w:hAnsi="Times New Roman" w:cs="Times New Roman"/>
            <w:color w:val="333333"/>
            <w:sz w:val="24"/>
            <w:szCs w:val="24"/>
          </w:rPr>
          <w:delText xml:space="preserve"> </w:delText>
        </w:r>
      </w:del>
      <w:del w:id="449" w:author="Alexey Shaytan" w:date="2015-08-31T15:30:00Z">
        <w:r w:rsidRPr="00DC647C" w:rsidDel="000671E8">
          <w:rPr>
            <w:rFonts w:ascii="Times New Roman" w:eastAsia="Times New Roman" w:hAnsi="Times New Roman" w:cs="Times New Roman"/>
            <w:color w:val="333333"/>
            <w:sz w:val="24"/>
            <w:szCs w:val="24"/>
          </w:rPr>
          <w:fldChar w:fldCharType="begin" w:fldLock="1"/>
        </w:r>
        <w:r w:rsidRPr="005855CC" w:rsidDel="000671E8">
          <w:rPr>
            <w:rFonts w:ascii="Times New Roman" w:eastAsia="Times New Roman" w:hAnsi="Times New Roman" w:cs="Times New Roman"/>
            <w:color w:val="333333"/>
            <w:sz w:val="24"/>
            <w:szCs w:val="24"/>
          </w:rPr>
          <w:delInstrText>ADDIN CSL_CITATION { "citationItems" : [ { "id" : "ITEM-1", "itemData" : { "DOI" : "10.1093/nar/22.2.174", "ISSN" : "0305-1048", "abstract" : "Despite the ubiquity of histones In eukaryotes and their Important role in determining the structure and function of chromatln, no detailed studies of the evolution of the histories have been reported. We have constructed phylogenetic trees for the core histones H2A, H2B, H3, and H4. Histones which form dimers (H2A/H2B and H3/H4) have very similar trees and appear to have co-evolved, with the exception of the divergent sea urchin testis H2B8, for which no corresponding divergent H2As have been identified. The trees for H2A and H2B also support the theory that animals and fungi have a common ancestor. H3 and H4 are 10-fold less divergent than H2A and H2B. Three evolutionary histories are observed for hlstone variants. H2A.F/Z-type variants arose once early in evolution, while H2A.X variants arose separately, during the evolution of multicellular animals. H3.3-type variants have arisen in multiple Independent events.", "author" : [ { "dropping-particle" : "", "family" : "Thatcher", "given" : "Thomas H.", "non-dropping-particle" : "", "parse-names" : false, "suffix" : "" }, { "dropping-particle" : "", "family" : "Gorovsky", "given" : "Martin A.", "non-dropping-particle" : "", "parse-names" : false, "suffix" : "" } ], "container-title" : "Nucleic Acids Research", "id" : "ITEM-1", "issue" : "2", "issued" : { "date-parts" : [ [ "1994", "1", "25" ] ] }, "page" : "174-179", "title" : "Phylogenetic analysis of the core histones H2A, H2B, H3, and H4", "type" : "article-journal", "volume" : "22" }, "uris" : [ "http://www.mendeley.com/documents/?uuid=3dcbcd13-6918-4027-b217-965172a005d4" ] } ], "mendeley" : { "formattedCitation" : "(8)", "plainTextFormattedCitation" : "(8)", "previouslyFormattedCitation" : "(Thatcher &amp; Gorovsky, 1994)" }, "properties" : { "noteIndex" : 0 }, "schema" : "https://github.com/citation-style-language/schema/raw/master/csl-citation.json" }</w:delInstrText>
        </w:r>
        <w:r w:rsidRPr="0008250F" w:rsidDel="000671E8">
          <w:rPr>
            <w:rFonts w:ascii="Times New Roman" w:eastAsia="Times New Roman" w:hAnsi="Times New Roman" w:cs="Times New Roman"/>
            <w:color w:val="333333"/>
            <w:sz w:val="24"/>
            <w:szCs w:val="24"/>
          </w:rPr>
          <w:fldChar w:fldCharType="separate"/>
        </w:r>
        <w:r w:rsidRPr="00DC647C" w:rsidDel="000671E8">
          <w:rPr>
            <w:rFonts w:ascii="Times New Roman" w:eastAsia="Times New Roman" w:hAnsi="Times New Roman" w:cs="Times New Roman"/>
            <w:noProof/>
            <w:color w:val="333333"/>
            <w:sz w:val="24"/>
            <w:szCs w:val="24"/>
          </w:rPr>
          <w:delText>(8)</w:delText>
        </w:r>
        <w:r w:rsidRPr="00DC647C" w:rsidDel="000671E8">
          <w:rPr>
            <w:rFonts w:ascii="Times New Roman" w:eastAsia="Times New Roman" w:hAnsi="Times New Roman" w:cs="Times New Roman"/>
            <w:color w:val="333333"/>
            <w:sz w:val="24"/>
            <w:szCs w:val="24"/>
          </w:rPr>
          <w:fldChar w:fldCharType="end"/>
        </w:r>
      </w:del>
      <w:ins w:id="450" w:author="Alexey Shaytan" w:date="2015-08-31T15:31:00Z">
        <w:r w:rsidR="000671E8">
          <w:rPr>
            <w:rFonts w:ascii="Times New Roman" w:eastAsia="Times New Roman" w:hAnsi="Times New Roman" w:cs="Times New Roman"/>
            <w:color w:val="333333"/>
            <w:sz w:val="24"/>
            <w:szCs w:val="24"/>
          </w:rPr>
          <w:t xml:space="preserve"> </w:t>
        </w:r>
        <w:r w:rsidR="000671E8" w:rsidRPr="007C697F">
          <w:rPr>
            <w:rFonts w:ascii="Times New Roman" w:eastAsia="Times New Roman" w:hAnsi="Times New Roman" w:cs="Times New Roman"/>
            <w:color w:val="333333"/>
            <w:sz w:val="24"/>
            <w:szCs w:val="24"/>
            <w:highlight w:val="green"/>
            <w:rPrChange w:id="451" w:author="Alexey Shaytan" w:date="2015-08-31T15:48:00Z">
              <w:rPr>
                <w:rFonts w:ascii="Times New Roman" w:eastAsia="Times New Roman" w:hAnsi="Times New Roman" w:cs="Times New Roman"/>
                <w:color w:val="333333"/>
                <w:sz w:val="24"/>
                <w:szCs w:val="24"/>
              </w:rPr>
            </w:rPrChange>
          </w:rPr>
          <w:t>We currently include ……</w:t>
        </w:r>
      </w:ins>
    </w:p>
    <w:p w14:paraId="4A882711" w14:textId="77777777" w:rsidR="00871739" w:rsidRDefault="00871739" w:rsidP="00003CF5">
      <w:pPr>
        <w:pBdr>
          <w:bottom w:val="single" w:sz="6" w:space="4" w:color="EEEEEE"/>
        </w:pBdr>
        <w:spacing w:before="240" w:after="240" w:line="240" w:lineRule="auto"/>
        <w:jc w:val="both"/>
        <w:outlineLvl w:val="1"/>
        <w:rPr>
          <w:ins w:id="452" w:author="Alexey Shaytan" w:date="2015-08-31T13:43:00Z"/>
          <w:rFonts w:ascii="Times New Roman" w:eastAsia="Times New Roman" w:hAnsi="Times New Roman" w:cs="Times New Roman"/>
          <w:b/>
          <w:bCs/>
          <w:color w:val="333333"/>
          <w:sz w:val="24"/>
          <w:szCs w:val="24"/>
        </w:rPr>
        <w:pPrChange w:id="453" w:author="Alexey Shaytan" w:date="2015-08-31T16:39:00Z">
          <w:pPr>
            <w:pBdr>
              <w:bottom w:val="single" w:sz="6" w:space="4" w:color="EEEEEE"/>
            </w:pBdr>
            <w:spacing w:before="240" w:after="240" w:line="240" w:lineRule="auto"/>
            <w:outlineLvl w:val="1"/>
          </w:pPr>
        </w:pPrChange>
      </w:pPr>
    </w:p>
    <w:p w14:paraId="21056E06" w14:textId="705C7171" w:rsidR="00CC0813" w:rsidRDefault="00CC0813" w:rsidP="00003CF5">
      <w:pPr>
        <w:pBdr>
          <w:bottom w:val="single" w:sz="6" w:space="4" w:color="EEEEEE"/>
        </w:pBdr>
        <w:spacing w:before="240" w:after="240" w:line="240" w:lineRule="auto"/>
        <w:jc w:val="both"/>
        <w:outlineLvl w:val="1"/>
        <w:rPr>
          <w:ins w:id="454" w:author="Alexey Shaytan" w:date="2015-08-31T13:43:00Z"/>
          <w:rFonts w:ascii="Times New Roman" w:eastAsia="Times New Roman" w:hAnsi="Times New Roman" w:cs="Times New Roman"/>
          <w:b/>
          <w:bCs/>
          <w:color w:val="333333"/>
          <w:sz w:val="24"/>
          <w:szCs w:val="24"/>
        </w:rPr>
        <w:pPrChange w:id="455" w:author="Alexey Shaytan" w:date="2015-08-31T16:39:00Z">
          <w:pPr>
            <w:pBdr>
              <w:bottom w:val="single" w:sz="6" w:space="4" w:color="EEEEEE"/>
            </w:pBdr>
            <w:spacing w:before="240" w:after="240" w:line="240" w:lineRule="auto"/>
            <w:outlineLvl w:val="1"/>
          </w:pPr>
        </w:pPrChange>
      </w:pPr>
      <w:ins w:id="456" w:author="Alexey Shaytan" w:date="2015-08-31T13:43:00Z">
        <w:r>
          <w:rPr>
            <w:rFonts w:ascii="Times New Roman" w:eastAsia="Times New Roman" w:hAnsi="Times New Roman" w:cs="Times New Roman"/>
            <w:b/>
            <w:bCs/>
            <w:color w:val="333333"/>
            <w:sz w:val="24"/>
            <w:szCs w:val="24"/>
          </w:rPr>
          <w:t>2.2. Automatically extracted and annotated set of histone sequences</w:t>
        </w:r>
      </w:ins>
    </w:p>
    <w:p w14:paraId="76C35611" w14:textId="5190F69B" w:rsidR="008D6573" w:rsidRDefault="008D6573" w:rsidP="00003CF5">
      <w:pPr>
        <w:spacing w:after="240" w:line="384" w:lineRule="atLeast"/>
        <w:ind w:firstLine="720"/>
        <w:jc w:val="both"/>
        <w:rPr>
          <w:ins w:id="457" w:author="Alexey Shaytan" w:date="2015-08-31T15:36:00Z"/>
          <w:rFonts w:ascii="Times New Roman" w:eastAsia="Times New Roman" w:hAnsi="Times New Roman" w:cs="Times New Roman"/>
          <w:color w:val="333333"/>
          <w:sz w:val="24"/>
          <w:szCs w:val="24"/>
        </w:rPr>
        <w:pPrChange w:id="458" w:author="Alexey Shaytan" w:date="2015-08-31T16:39:00Z">
          <w:pPr>
            <w:spacing w:after="240" w:line="384" w:lineRule="atLeast"/>
            <w:ind w:firstLine="720"/>
          </w:pPr>
        </w:pPrChange>
      </w:pPr>
      <w:ins w:id="459" w:author="Alexey Shaytan" w:date="2015-08-31T15:32:00Z">
        <w:r>
          <w:rPr>
            <w:rFonts w:ascii="Times New Roman" w:eastAsia="Times New Roman" w:hAnsi="Times New Roman" w:cs="Times New Roman"/>
            <w:color w:val="333333"/>
            <w:sz w:val="24"/>
            <w:szCs w:val="24"/>
          </w:rPr>
          <w:t>Curated a</w:t>
        </w:r>
      </w:ins>
      <w:ins w:id="460" w:author="Alexey Shaytan" w:date="2015-08-31T15:31:00Z">
        <w:r w:rsidRPr="00750EC4">
          <w:rPr>
            <w:rFonts w:ascii="Times New Roman" w:eastAsia="Times New Roman" w:hAnsi="Times New Roman" w:cs="Times New Roman"/>
            <w:color w:val="333333"/>
            <w:sz w:val="24"/>
            <w:szCs w:val="24"/>
          </w:rPr>
          <w:t>lignments</w:t>
        </w:r>
      </w:ins>
      <w:ins w:id="461" w:author="Alexey Shaytan" w:date="2015-08-31T15:32:00Z">
        <w:r>
          <w:rPr>
            <w:rFonts w:ascii="Times New Roman" w:eastAsia="Times New Roman" w:hAnsi="Times New Roman" w:cs="Times New Roman"/>
            <w:color w:val="333333"/>
            <w:sz w:val="24"/>
            <w:szCs w:val="24"/>
          </w:rPr>
          <w:t xml:space="preserve"> of histone variants</w:t>
        </w:r>
      </w:ins>
      <w:ins w:id="462" w:author="Alexey Shaytan" w:date="2015-08-31T15:31:00Z">
        <w:r w:rsidRPr="00750EC4">
          <w:rPr>
            <w:rFonts w:ascii="Times New Roman" w:eastAsia="Times New Roman" w:hAnsi="Times New Roman" w:cs="Times New Roman"/>
            <w:color w:val="333333"/>
            <w:sz w:val="24"/>
            <w:szCs w:val="24"/>
          </w:rPr>
          <w:t xml:space="preserve"> were used to train Hidden Markov Models, using HMMER 3.1b2</w:t>
        </w:r>
      </w:ins>
      <w:ins w:id="463" w:author="Alexey Shaytan" w:date="2015-08-31T15:33: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Pr>
          <w:rFonts w:ascii="Times New Roman" w:eastAsia="Times New Roman" w:hAnsi="Times New Roman" w:cs="Times New Roman"/>
          <w:color w:val="333333"/>
          <w:sz w:val="24"/>
          <w:szCs w:val="24"/>
        </w:rPr>
        <w:instrText xml:space="preserve"> ADDIN EN.CITE &lt;EndNote&gt;&lt;Cite&gt;&lt;Author&gt;Eddy&lt;/Author&gt;&lt;Year&gt;2011&lt;/Year&gt;&lt;RecNum&gt;2889&lt;/RecNum&gt;&lt;DisplayText&gt;(21)&lt;/DisplayText&gt;&lt;record&gt;&lt;rec-number&gt;2889&lt;/rec-number&gt;&lt;foreign-keys&gt;&lt;key app="EN" db-id="afa0xxa04prfpvex0v0v00xhxzppxf5ss0et"&gt;2889&lt;/key&gt;&lt;/foreign-keys&gt;&lt;ref-type name="Journal Article"&gt;17&lt;/ref-type&gt;&lt;contributors&gt;&lt;authors&gt;&lt;author&gt;Eddy, S. R.&lt;/author&gt;&lt;/authors&gt;&lt;/contributors&gt;&lt;auth-address&gt;HHMI Janelia Farm Research Campus, Ashburn, Virginia, United States of America. eddys@janelia.hhmi.org&lt;/auth-address&gt;&lt;titles&gt;&lt;title&gt;Accelerated Profile HMM Searches&lt;/title&gt;&lt;secondary-title&gt;PLoS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biology&lt;/abbr-1&gt;&lt;/alt-periodical&gt;&lt;pages&gt;e1002195&lt;/pages&gt;&lt;volume&gt;7&lt;/volume&gt;&lt;number&gt;10&lt;/number&gt;&lt;edition&gt;2011/11/01&lt;/edition&gt;&lt;keywords&gt;&lt;keyword&gt;Algorithms&lt;/keyword&gt;&lt;keyword&gt;Computational Biology/ methods&lt;/keyword&gt;&lt;keyword&gt;Databases, Protein&lt;/keyword&gt;&lt;keyword&gt;Information Storage and Retrieval/ methods&lt;/keyword&gt;&lt;keyword&gt;Markov Chains&lt;/keyword&gt;&lt;keyword&gt;Sequence Alignment/ methods&lt;/keyword&gt;&lt;keyword&gt;Software&lt;/keyword&gt;&lt;/keywords&gt;&lt;dates&gt;&lt;year&gt;2011&lt;/year&gt;&lt;pub-dates&gt;&lt;date&gt;Oct&lt;/date&gt;&lt;/pub-dates&gt;&lt;/dates&gt;&lt;isbn&gt;1553-7358 (Electronic)&amp;#xD;1553-734X (Linking)&lt;/isbn&gt;&lt;accession-num&gt;22039361&lt;/accession-num&gt;&lt;urls&gt;&lt;/urls&gt;&lt;custom2&gt;PMC3197634&lt;/custom2&gt;&lt;electronic-resource-num&gt;10.1371/journal.pcbi.1002195&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noProof/>
          <w:color w:val="333333"/>
          <w:sz w:val="24"/>
          <w:szCs w:val="24"/>
        </w:rPr>
        <w:fldChar w:fldCharType="begin"/>
      </w:r>
      <w:r w:rsidR="001D0013">
        <w:rPr>
          <w:rFonts w:ascii="Times New Roman" w:eastAsia="Times New Roman" w:hAnsi="Times New Roman" w:cs="Times New Roman"/>
          <w:noProof/>
          <w:color w:val="333333"/>
          <w:sz w:val="24"/>
          <w:szCs w:val="24"/>
        </w:rPr>
        <w:instrText xml:space="preserve"> HYPERLINK \l "_ENREF_21" \o "Eddy, 2011 #2889" </w:instrText>
      </w:r>
      <w:r w:rsidR="001D0013">
        <w:rPr>
          <w:rFonts w:ascii="Times New Roman" w:eastAsia="Times New Roman" w:hAnsi="Times New Roman" w:cs="Times New Roman"/>
          <w:noProof/>
          <w:color w:val="333333"/>
          <w:sz w:val="24"/>
          <w:szCs w:val="24"/>
        </w:rPr>
      </w:r>
      <w:r w:rsidR="001D0013">
        <w:rPr>
          <w:rFonts w:ascii="Times New Roman" w:eastAsia="Times New Roman" w:hAnsi="Times New Roman" w:cs="Times New Roman"/>
          <w:noProof/>
          <w:color w:val="333333"/>
          <w:sz w:val="24"/>
          <w:szCs w:val="24"/>
        </w:rPr>
        <w:fldChar w:fldCharType="separate"/>
      </w:r>
      <w:r w:rsidR="001D0013">
        <w:rPr>
          <w:rFonts w:ascii="Times New Roman" w:eastAsia="Times New Roman" w:hAnsi="Times New Roman" w:cs="Times New Roman"/>
          <w:noProof/>
          <w:color w:val="333333"/>
          <w:sz w:val="24"/>
          <w:szCs w:val="24"/>
        </w:rPr>
        <w:t>21</w:t>
      </w:r>
      <w:r w:rsidR="001D0013">
        <w:rPr>
          <w:rFonts w:ascii="Times New Roman" w:eastAsia="Times New Roman" w:hAnsi="Times New Roman" w:cs="Times New Roman"/>
          <w:noProof/>
          <w:color w:val="333333"/>
          <w:sz w:val="24"/>
          <w:szCs w:val="24"/>
        </w:rPr>
        <w:fldChar w:fldCharType="end"/>
      </w:r>
      <w:r>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464" w:author="Alexey Shaytan" w:date="2015-08-31T15:31:00Z">
        <w:r w:rsidRPr="00750EC4">
          <w:rPr>
            <w:rFonts w:ascii="Times New Roman" w:eastAsia="Times New Roman" w:hAnsi="Times New Roman" w:cs="Times New Roman"/>
            <w:color w:val="333333"/>
            <w:sz w:val="24"/>
            <w:szCs w:val="24"/>
          </w:rPr>
          <w:t>, creating one HMM for each variant.</w:t>
        </w:r>
      </w:ins>
      <w:ins w:id="465" w:author="Alexey Shaytan" w:date="2015-08-31T15:34:00Z">
        <w:r>
          <w:rPr>
            <w:rFonts w:ascii="Times New Roman" w:eastAsia="Times New Roman" w:hAnsi="Times New Roman" w:cs="Times New Roman"/>
            <w:color w:val="333333"/>
            <w:sz w:val="24"/>
            <w:szCs w:val="24"/>
          </w:rPr>
          <w:t xml:space="preserve"> These models were further used as a part of automatic </w:t>
        </w:r>
      </w:ins>
      <w:ins w:id="466" w:author="Alexey Shaytan" w:date="2015-08-31T15:35:00Z">
        <w:r>
          <w:rPr>
            <w:rFonts w:ascii="Times New Roman" w:eastAsia="Times New Roman" w:hAnsi="Times New Roman" w:cs="Times New Roman"/>
            <w:color w:val="333333"/>
            <w:sz w:val="24"/>
            <w:szCs w:val="24"/>
          </w:rPr>
          <w:t>extraction and annotation pipeline.</w:t>
        </w:r>
      </w:ins>
    </w:p>
    <w:p w14:paraId="67D58509" w14:textId="64D0A134" w:rsidR="007A37F9" w:rsidRDefault="007A37F9" w:rsidP="00003CF5">
      <w:pPr>
        <w:spacing w:line="360" w:lineRule="auto"/>
        <w:ind w:firstLine="720"/>
        <w:jc w:val="both"/>
        <w:rPr>
          <w:ins w:id="467" w:author="Alexey Shaytan" w:date="2015-08-31T15:40:00Z"/>
          <w:rFonts w:ascii="Times New Roman" w:eastAsia="Times New Roman" w:hAnsi="Times New Roman" w:cs="Times New Roman"/>
          <w:color w:val="333333"/>
          <w:sz w:val="24"/>
          <w:szCs w:val="24"/>
        </w:rPr>
        <w:pPrChange w:id="468" w:author="Alexey Shaytan" w:date="2015-08-31T16:39:00Z">
          <w:pPr>
            <w:spacing w:line="360" w:lineRule="auto"/>
            <w:ind w:firstLine="720"/>
          </w:pPr>
        </w:pPrChange>
      </w:pPr>
      <w:ins w:id="469" w:author="Alexey Shaytan" w:date="2015-08-31T15:36:00Z">
        <w:r w:rsidRPr="00750EC4">
          <w:rPr>
            <w:rFonts w:ascii="Times New Roman" w:eastAsia="Times New Roman" w:hAnsi="Times New Roman" w:cs="Times New Roman"/>
            <w:color w:val="333333"/>
            <w:sz w:val="24"/>
            <w:szCs w:val="24"/>
          </w:rPr>
          <w:lastRenderedPageBreak/>
          <w:t>All sequences from the non-redundant (</w:t>
        </w:r>
        <w:commentRangeStart w:id="470"/>
        <w:r w:rsidRPr="00750EC4">
          <w:rPr>
            <w:rFonts w:ascii="Times New Roman" w:eastAsia="Times New Roman" w:hAnsi="Times New Roman" w:cs="Times New Roman"/>
            <w:color w:val="333333"/>
            <w:sz w:val="24"/>
            <w:szCs w:val="24"/>
          </w:rPr>
          <w:t>nr</w:t>
        </w:r>
        <w:commentRangeEnd w:id="470"/>
        <w:r w:rsidRPr="00750EC4">
          <w:rPr>
            <w:rStyle w:val="CommentReference"/>
            <w:rFonts w:ascii="Times New Roman" w:hAnsi="Times New Roman" w:cs="Times New Roman"/>
            <w:sz w:val="24"/>
            <w:szCs w:val="24"/>
          </w:rPr>
          <w:commentReference w:id="470"/>
        </w:r>
        <w:r w:rsidRPr="00750EC4">
          <w:rPr>
            <w:rFonts w:ascii="Times New Roman" w:eastAsia="Times New Roman" w:hAnsi="Times New Roman" w:cs="Times New Roman"/>
            <w:color w:val="333333"/>
            <w:sz w:val="24"/>
            <w:szCs w:val="24"/>
          </w:rPr>
          <w:t xml:space="preserve">) database </w:t>
        </w:r>
        <w:r>
          <w:rPr>
            <w:rFonts w:ascii="Times New Roman" w:eastAsia="Times New Roman" w:hAnsi="Times New Roman" w:cs="Times New Roman"/>
            <w:color w:val="333333"/>
            <w:sz w:val="24"/>
            <w:szCs w:val="24"/>
          </w:rPr>
          <w:t xml:space="preserve">of NCBI </w:t>
        </w:r>
        <w:r w:rsidRPr="00750EC4">
          <w:rPr>
            <w:rFonts w:ascii="Times New Roman" w:eastAsia="Times New Roman" w:hAnsi="Times New Roman" w:cs="Times New Roman"/>
            <w:color w:val="333333"/>
            <w:sz w:val="24"/>
            <w:szCs w:val="24"/>
          </w:rPr>
          <w:t>have been classified by our</w:t>
        </w:r>
        <w:r>
          <w:rPr>
            <w:rFonts w:ascii="Times New Roman" w:eastAsia="Times New Roman" w:hAnsi="Times New Roman" w:cs="Times New Roman"/>
            <w:color w:val="333333"/>
            <w:sz w:val="24"/>
            <w:szCs w:val="24"/>
          </w:rPr>
          <w:t xml:space="preserve"> HMM</w:t>
        </w:r>
        <w:r w:rsidRPr="00750EC4">
          <w:rPr>
            <w:rFonts w:ascii="Times New Roman" w:eastAsia="Times New Roman" w:hAnsi="Times New Roman" w:cs="Times New Roman"/>
            <w:color w:val="333333"/>
            <w:sz w:val="24"/>
            <w:szCs w:val="24"/>
          </w:rPr>
          <w:t xml:space="preserve"> models (variants and canonical) and were added into the HistoneDB as “automatically extracted sequences” set. We assigned a model with a maximum HMMer score for a given </w:t>
        </w:r>
        <w:proofErr w:type="gramStart"/>
        <w:r w:rsidRPr="00750EC4">
          <w:rPr>
            <w:rFonts w:ascii="Times New Roman" w:eastAsia="Times New Roman" w:hAnsi="Times New Roman" w:cs="Times New Roman"/>
            <w:color w:val="333333"/>
            <w:sz w:val="24"/>
            <w:szCs w:val="24"/>
          </w:rPr>
          <w:t>sequence,</w:t>
        </w:r>
        <w:proofErr w:type="gramEnd"/>
        <w:r w:rsidRPr="00750EC4">
          <w:rPr>
            <w:rFonts w:ascii="Times New Roman" w:eastAsia="Times New Roman" w:hAnsi="Times New Roman" w:cs="Times New Roman"/>
            <w:color w:val="333333"/>
            <w:sz w:val="24"/>
            <w:szCs w:val="24"/>
          </w:rPr>
          <w:t xml:space="preserve"> in addition this score was required to cross a certain threshold identified as follows. For any given model, curated sequences that were used to construct its curated alignment were treated as positives and curated sequences of other models as negatives. Then we performed HMMsearch of the database of all models against a set of curated sequences and calculated the specificity of retrieval of each sequence by its native model. Specificity of retrieval was</w:t>
        </w:r>
        <w:r w:rsidRPr="00750EC4">
          <w:rPr>
            <w:rFonts w:ascii="Times New Roman" w:hAnsi="Times New Roman" w:cs="Times New Roman"/>
            <w:color w:val="000000"/>
            <w:sz w:val="24"/>
            <w:szCs w:val="24"/>
            <w:shd w:val="clear" w:color="auto" w:fill="FFFFFF"/>
          </w:rPr>
          <w:t xml:space="preserve"> estimated based on the number of true positives (TPs; sequences correctly predicted by their native model) and false positives (FPs; incorrectly predicted sequences) found above each score HMMER score cutoff. The specificity was calculated as </w:t>
        </w:r>
        <w:r w:rsidRPr="00750EC4">
          <w:rPr>
            <w:rFonts w:ascii="Times New Roman" w:eastAsia="Times New Roman" w:hAnsi="Times New Roman" w:cs="Times New Roman"/>
            <w:color w:val="000000"/>
            <w:sz w:val="24"/>
            <w:szCs w:val="24"/>
          </w:rPr>
          <w:t xml:space="preserve">TN/(FP+TN). Then we interpolated an inverse curve of score cutoffs versus specificity, and obtained the score cutoff value corresponding to the specificity of </w:t>
        </w:r>
      </w:ins>
      <w:ins w:id="471" w:author="Alexey Shaytan" w:date="2015-08-31T15:38:00Z">
        <w:r>
          <w:rPr>
            <w:rFonts w:ascii="Times New Roman" w:eastAsia="Times New Roman" w:hAnsi="Times New Roman" w:cs="Times New Roman"/>
            <w:color w:val="000000"/>
            <w:sz w:val="24"/>
            <w:szCs w:val="24"/>
          </w:rPr>
          <w:t>95%</w:t>
        </w:r>
      </w:ins>
      <w:ins w:id="472" w:author="Alexey Shaytan" w:date="2015-08-31T15:36:00Z">
        <w:r w:rsidRPr="00750EC4">
          <w:rPr>
            <w:rFonts w:ascii="Times New Roman" w:eastAsia="Times New Roman" w:hAnsi="Times New Roman" w:cs="Times New Roman"/>
            <w:color w:val="000000"/>
            <w:sz w:val="24"/>
            <w:szCs w:val="24"/>
          </w:rPr>
          <w:t xml:space="preserve">. </w:t>
        </w:r>
        <w:r w:rsidRPr="00750EC4">
          <w:rPr>
            <w:rFonts w:ascii="Times New Roman" w:eastAsia="Times New Roman" w:hAnsi="Times New Roman" w:cs="Times New Roman"/>
            <w:color w:val="333333"/>
            <w:sz w:val="24"/>
            <w:szCs w:val="24"/>
          </w:rPr>
          <w:t xml:space="preserve">Note that different models had different cutoff scores (see </w:t>
        </w:r>
      </w:ins>
      <w:ins w:id="473" w:author="Alexey Shaytan" w:date="2015-08-31T15:37:00Z">
        <w:r w:rsidRPr="00750EC4">
          <w:rPr>
            <w:rFonts w:ascii="Times New Roman" w:eastAsia="Times New Roman" w:hAnsi="Times New Roman" w:cs="Times New Roman"/>
            <w:color w:val="333333"/>
            <w:sz w:val="24"/>
            <w:szCs w:val="24"/>
          </w:rPr>
          <w:t>Supplementary</w:t>
        </w:r>
      </w:ins>
      <w:ins w:id="474" w:author="Alexey Shaytan" w:date="2015-08-31T15:36:00Z">
        <w:r w:rsidRPr="00750EC4">
          <w:rPr>
            <w:rFonts w:ascii="Times New Roman" w:eastAsia="Times New Roman" w:hAnsi="Times New Roman" w:cs="Times New Roman"/>
            <w:color w:val="333333"/>
            <w:sz w:val="24"/>
            <w:szCs w:val="24"/>
          </w:rPr>
          <w:t xml:space="preserve"> Information for details about evaluating each variant model). As can be seen on </w:t>
        </w:r>
        <w:r w:rsidRPr="007A37F9">
          <w:rPr>
            <w:rFonts w:ascii="Times New Roman" w:eastAsia="Times New Roman" w:hAnsi="Times New Roman" w:cs="Times New Roman"/>
            <w:color w:val="333333"/>
            <w:sz w:val="24"/>
            <w:szCs w:val="24"/>
            <w:highlight w:val="green"/>
            <w:rPrChange w:id="475" w:author="Alexey Shaytan" w:date="2015-08-31T15:38:00Z">
              <w:rPr>
                <w:rFonts w:ascii="Times New Roman" w:eastAsia="Times New Roman" w:hAnsi="Times New Roman" w:cs="Times New Roman"/>
                <w:color w:val="333333"/>
                <w:sz w:val="24"/>
                <w:szCs w:val="24"/>
              </w:rPr>
            </w:rPrChange>
          </w:rPr>
          <w:t>Figure X</w:t>
        </w:r>
        <w:r w:rsidRPr="00750EC4">
          <w:rPr>
            <w:rFonts w:ascii="Times New Roman" w:eastAsia="Times New Roman" w:hAnsi="Times New Roman" w:cs="Times New Roman"/>
            <w:color w:val="333333"/>
            <w:sz w:val="24"/>
            <w:szCs w:val="24"/>
          </w:rPr>
          <w:t xml:space="preserve">, 95% </w:t>
        </w:r>
      </w:ins>
      <w:ins w:id="476" w:author="Alexey Shaytan" w:date="2015-08-31T15:37:00Z">
        <w:r w:rsidRPr="00750EC4">
          <w:rPr>
            <w:rFonts w:ascii="Times New Roman" w:eastAsia="Times New Roman" w:hAnsi="Times New Roman" w:cs="Times New Roman"/>
            <w:color w:val="333333"/>
            <w:sz w:val="24"/>
            <w:szCs w:val="24"/>
          </w:rPr>
          <w:t>specificity</w:t>
        </w:r>
      </w:ins>
      <w:ins w:id="477" w:author="Alexey Shaytan" w:date="2015-08-31T15:36:00Z">
        <w:r w:rsidRPr="00750EC4">
          <w:rPr>
            <w:rFonts w:ascii="Times New Roman" w:eastAsia="Times New Roman" w:hAnsi="Times New Roman" w:cs="Times New Roman"/>
            <w:color w:val="333333"/>
            <w:sz w:val="24"/>
            <w:szCs w:val="24"/>
          </w:rPr>
          <w:t xml:space="preserve"> threshold also results in a very high sensitivity where </w:t>
        </w:r>
        <w:r w:rsidRPr="007A37F9">
          <w:rPr>
            <w:rFonts w:ascii="Times New Roman" w:eastAsia="Times New Roman" w:hAnsi="Times New Roman" w:cs="Times New Roman"/>
            <w:color w:val="333333"/>
            <w:sz w:val="24"/>
            <w:szCs w:val="24"/>
            <w:highlight w:val="green"/>
            <w:rPrChange w:id="478" w:author="Alexey Shaytan" w:date="2015-08-31T15:38:00Z">
              <w:rPr>
                <w:rFonts w:ascii="Times New Roman" w:eastAsia="Times New Roman" w:hAnsi="Times New Roman" w:cs="Times New Roman"/>
                <w:color w:val="333333"/>
                <w:sz w:val="24"/>
                <w:szCs w:val="24"/>
              </w:rPr>
            </w:rPrChange>
          </w:rPr>
          <w:t>X%</w:t>
        </w:r>
        <w:r w:rsidRPr="00750EC4">
          <w:rPr>
            <w:rFonts w:ascii="Times New Roman" w:eastAsia="Times New Roman" w:hAnsi="Times New Roman" w:cs="Times New Roman"/>
            <w:color w:val="333333"/>
            <w:sz w:val="24"/>
            <w:szCs w:val="24"/>
          </w:rPr>
          <w:t xml:space="preserve"> of all positive case</w:t>
        </w:r>
      </w:ins>
      <w:ins w:id="479" w:author="Alexey Shaytan" w:date="2015-08-31T15:38:00Z">
        <w:r>
          <w:rPr>
            <w:rFonts w:ascii="Times New Roman" w:eastAsia="Times New Roman" w:hAnsi="Times New Roman" w:cs="Times New Roman"/>
            <w:color w:val="333333"/>
            <w:sz w:val="24"/>
            <w:szCs w:val="24"/>
          </w:rPr>
          <w:t>s</w:t>
        </w:r>
      </w:ins>
      <w:ins w:id="480" w:author="Alexey Shaytan" w:date="2015-08-31T15:36:00Z">
        <w:r w:rsidRPr="00750EC4">
          <w:rPr>
            <w:rFonts w:ascii="Times New Roman" w:eastAsia="Times New Roman" w:hAnsi="Times New Roman" w:cs="Times New Roman"/>
            <w:color w:val="333333"/>
            <w:sz w:val="24"/>
            <w:szCs w:val="24"/>
          </w:rPr>
          <w:t xml:space="preserve"> </w:t>
        </w:r>
        <w:proofErr w:type="gramStart"/>
        <w:r w:rsidRPr="00750EC4">
          <w:rPr>
            <w:rFonts w:ascii="Times New Roman" w:eastAsia="Times New Roman" w:hAnsi="Times New Roman" w:cs="Times New Roman"/>
            <w:color w:val="333333"/>
            <w:sz w:val="24"/>
            <w:szCs w:val="24"/>
          </w:rPr>
          <w:t>are</w:t>
        </w:r>
        <w:proofErr w:type="gramEnd"/>
        <w:r w:rsidRPr="00750EC4">
          <w:rPr>
            <w:rFonts w:ascii="Times New Roman" w:eastAsia="Times New Roman" w:hAnsi="Times New Roman" w:cs="Times New Roman"/>
            <w:color w:val="333333"/>
            <w:sz w:val="24"/>
            <w:szCs w:val="24"/>
          </w:rPr>
          <w:t xml:space="preserve"> classified correctly.</w:t>
        </w:r>
      </w:ins>
    </w:p>
    <w:p w14:paraId="32C524BA" w14:textId="3F5EE4CF" w:rsidR="007A37F9" w:rsidRPr="007A37F9" w:rsidRDefault="007A37F9" w:rsidP="00003CF5">
      <w:pPr>
        <w:spacing w:line="360" w:lineRule="auto"/>
        <w:ind w:firstLine="720"/>
        <w:jc w:val="both"/>
        <w:rPr>
          <w:ins w:id="481" w:author="Alexey Shaytan" w:date="2015-08-31T15:36:00Z"/>
          <w:rFonts w:ascii="Times New Roman" w:eastAsia="Times New Roman" w:hAnsi="Times New Roman" w:cs="Times New Roman"/>
          <w:color w:val="000000"/>
          <w:sz w:val="24"/>
          <w:szCs w:val="24"/>
          <w:rPrChange w:id="482" w:author="Alexey Shaytan" w:date="2015-08-31T15:40:00Z">
            <w:rPr>
              <w:ins w:id="483" w:author="Alexey Shaytan" w:date="2015-08-31T15:36:00Z"/>
              <w:rFonts w:ascii="Times New Roman" w:eastAsia="Times New Roman" w:hAnsi="Times New Roman" w:cs="Times New Roman"/>
              <w:color w:val="333333"/>
              <w:sz w:val="24"/>
              <w:szCs w:val="24"/>
            </w:rPr>
          </w:rPrChange>
        </w:rPr>
        <w:pPrChange w:id="484" w:author="Alexey Shaytan" w:date="2015-08-31T16:39:00Z">
          <w:pPr>
            <w:spacing w:line="360" w:lineRule="auto"/>
            <w:ind w:firstLine="720"/>
          </w:pPr>
        </w:pPrChange>
      </w:pPr>
      <w:ins w:id="485" w:author="Alexey Shaytan" w:date="2015-08-31T15:40:00Z">
        <w:r>
          <w:rPr>
            <w:rFonts w:ascii="Times New Roman" w:eastAsia="Times New Roman" w:hAnsi="Times New Roman" w:cs="Times New Roman"/>
            <w:color w:val="000000"/>
            <w:sz w:val="24"/>
            <w:szCs w:val="24"/>
          </w:rPr>
          <w:t>The HMM search algorithm was supplemented by pattern matching in</w:t>
        </w:r>
      </w:ins>
      <w:ins w:id="486" w:author="Alexey Shaytan" w:date="2015-08-31T15:41:00Z">
        <w:r>
          <w:rPr>
            <w:rFonts w:ascii="Times New Roman" w:eastAsia="Times New Roman" w:hAnsi="Times New Roman" w:cs="Times New Roman"/>
            <w:color w:val="000000"/>
            <w:sz w:val="24"/>
            <w:szCs w:val="24"/>
          </w:rPr>
          <w:t xml:space="preserve"> case of H2A.X, since this variant is characterized on a functional basis by the presence of </w:t>
        </w:r>
      </w:ins>
      <w:proofErr w:type="gramStart"/>
      <w:ins w:id="487" w:author="Alexey Shaytan" w:date="2015-08-31T15:44:00Z">
        <w:r w:rsidRPr="00750EC4">
          <w:rPr>
            <w:rFonts w:ascii="Times New Roman" w:eastAsia="Times New Roman" w:hAnsi="Times New Roman" w:cs="Times New Roman"/>
            <w:color w:val="333333"/>
            <w:sz w:val="24"/>
            <w:szCs w:val="24"/>
          </w:rPr>
          <w:t>‘SQ(</w:t>
        </w:r>
        <w:proofErr w:type="gramEnd"/>
        <w:r w:rsidRPr="00750EC4">
          <w:rPr>
            <w:rFonts w:ascii="Times New Roman" w:eastAsia="Times New Roman" w:hAnsi="Times New Roman" w:cs="Times New Roman"/>
            <w:color w:val="333333"/>
            <w:sz w:val="24"/>
            <w:szCs w:val="24"/>
          </w:rPr>
          <w:t>E/</w:t>
        </w:r>
        <w:r>
          <w:rPr>
            <w:rFonts w:ascii="Times New Roman" w:eastAsia="Times New Roman" w:hAnsi="Times New Roman" w:cs="Times New Roman"/>
            <w:color w:val="333333"/>
            <w:sz w:val="24"/>
            <w:szCs w:val="24"/>
          </w:rPr>
          <w:t>D</w:t>
        </w:r>
        <w:r w:rsidRPr="00750EC4">
          <w:rPr>
            <w:rFonts w:ascii="Times New Roman" w:eastAsia="Times New Roman" w:hAnsi="Times New Roman" w:cs="Times New Roman"/>
            <w:color w:val="333333"/>
            <w:sz w:val="24"/>
            <w:szCs w:val="24"/>
          </w:rPr>
          <w:t>)</w:t>
        </w:r>
        <w:r w:rsidRPr="007A37F9">
          <w:rPr>
            <w:rFonts w:ascii="Times New Roman" w:eastAsia="Times New Roman" w:hAnsi="Times New Roman" w:cs="Times New Roman"/>
            <w:color w:val="333333"/>
            <w:sz w:val="24"/>
            <w:szCs w:val="24"/>
          </w:rPr>
          <w:t>Φ</w:t>
        </w:r>
        <w:r>
          <w:rPr>
            <w:rFonts w:ascii="Times New Roman" w:eastAsia="Times New Roman" w:hAnsi="Times New Roman" w:cs="Times New Roman"/>
            <w:color w:val="333333"/>
            <w:sz w:val="24"/>
            <w:szCs w:val="24"/>
          </w:rPr>
          <w:t xml:space="preserve"> motif as described earlier. Any </w:t>
        </w:r>
      </w:ins>
      <w:ins w:id="488" w:author="Alexey Shaytan" w:date="2015-08-31T15:45:00Z">
        <w:r>
          <w:rPr>
            <w:rFonts w:ascii="Times New Roman" w:eastAsia="Times New Roman" w:hAnsi="Times New Roman" w:cs="Times New Roman"/>
            <w:color w:val="333333"/>
            <w:sz w:val="24"/>
            <w:szCs w:val="24"/>
          </w:rPr>
          <w:t>sequence that was classified as canonical H2A by HMM based algorithm was reclassified as H2A.X if it had this defining motif at its C-terminus.</w:t>
        </w:r>
      </w:ins>
    </w:p>
    <w:p w14:paraId="055D86BC" w14:textId="5F3C6224" w:rsidR="007A37F9" w:rsidRDefault="007A37F9" w:rsidP="00003CF5">
      <w:pPr>
        <w:spacing w:after="240" w:line="384" w:lineRule="atLeast"/>
        <w:ind w:firstLine="720"/>
        <w:jc w:val="both"/>
        <w:rPr>
          <w:ins w:id="489" w:author="Alexey Shaytan" w:date="2015-08-31T15:36:00Z"/>
          <w:rFonts w:ascii="Times New Roman" w:eastAsia="Times New Roman" w:hAnsi="Times New Roman" w:cs="Times New Roman"/>
          <w:color w:val="333333"/>
          <w:sz w:val="24"/>
          <w:szCs w:val="24"/>
        </w:rPr>
        <w:pPrChange w:id="490" w:author="Alexey Shaytan" w:date="2015-08-31T16:39:00Z">
          <w:pPr>
            <w:spacing w:after="240" w:line="384" w:lineRule="atLeast"/>
            <w:ind w:firstLine="720"/>
          </w:pPr>
        </w:pPrChange>
      </w:pPr>
      <w:ins w:id="491" w:author="Alexey Shaytan" w:date="2015-08-31T15:36:00Z">
        <w:r w:rsidRPr="00750EC4">
          <w:rPr>
            <w:rFonts w:ascii="Times New Roman" w:eastAsia="Times New Roman" w:hAnsi="Times New Roman" w:cs="Times New Roman"/>
            <w:color w:val="333333"/>
            <w:sz w:val="24"/>
            <w:szCs w:val="24"/>
          </w:rPr>
          <w:t xml:space="preserve">This classification algorithm </w:t>
        </w:r>
      </w:ins>
      <w:ins w:id="492" w:author="Alexey Shaytan" w:date="2015-08-31T15:38:00Z">
        <w:r>
          <w:rPr>
            <w:rFonts w:ascii="Times New Roman" w:eastAsia="Times New Roman" w:hAnsi="Times New Roman" w:cs="Times New Roman"/>
            <w:color w:val="333333"/>
            <w:sz w:val="24"/>
            <w:szCs w:val="24"/>
          </w:rPr>
          <w:t>can be</w:t>
        </w:r>
      </w:ins>
      <w:ins w:id="493" w:author="Alexey Shaytan" w:date="2015-08-31T15:36:00Z">
        <w:r w:rsidRPr="00750EC4">
          <w:rPr>
            <w:rFonts w:ascii="Times New Roman" w:eastAsia="Times New Roman" w:hAnsi="Times New Roman" w:cs="Times New Roman"/>
            <w:color w:val="333333"/>
            <w:sz w:val="24"/>
            <w:szCs w:val="24"/>
          </w:rPr>
          <w:t xml:space="preserve"> </w:t>
        </w:r>
      </w:ins>
      <w:ins w:id="494" w:author="Alexey Shaytan" w:date="2015-08-31T15:39:00Z">
        <w:r>
          <w:rPr>
            <w:rFonts w:ascii="Times New Roman" w:eastAsia="Times New Roman" w:hAnsi="Times New Roman" w:cs="Times New Roman"/>
            <w:color w:val="333333"/>
            <w:sz w:val="24"/>
            <w:szCs w:val="24"/>
          </w:rPr>
          <w:t xml:space="preserve">also </w:t>
        </w:r>
      </w:ins>
      <w:ins w:id="495" w:author="Alexey Shaytan" w:date="2015-08-31T15:36:00Z">
        <w:r w:rsidRPr="00750EC4">
          <w:rPr>
            <w:rFonts w:ascii="Times New Roman" w:eastAsia="Times New Roman" w:hAnsi="Times New Roman" w:cs="Times New Roman"/>
            <w:color w:val="333333"/>
            <w:sz w:val="24"/>
            <w:szCs w:val="24"/>
          </w:rPr>
          <w:t>applied to classify any sequence of interest</w:t>
        </w:r>
      </w:ins>
      <w:ins w:id="496" w:author="Alexey Shaytan" w:date="2015-08-31T15:38:00Z">
        <w:r>
          <w:rPr>
            <w:rFonts w:ascii="Times New Roman" w:eastAsia="Times New Roman" w:hAnsi="Times New Roman" w:cs="Times New Roman"/>
            <w:color w:val="333333"/>
            <w:sz w:val="24"/>
            <w:szCs w:val="24"/>
          </w:rPr>
          <w:t xml:space="preserve"> </w:t>
        </w:r>
      </w:ins>
      <w:ins w:id="497" w:author="Alexey Shaytan" w:date="2015-08-31T15:39:00Z">
        <w:r>
          <w:rPr>
            <w:rFonts w:ascii="Times New Roman" w:eastAsia="Times New Roman" w:hAnsi="Times New Roman" w:cs="Times New Roman"/>
            <w:color w:val="333333"/>
            <w:sz w:val="24"/>
            <w:szCs w:val="24"/>
          </w:rPr>
          <w:t>(</w:t>
        </w:r>
      </w:ins>
      <w:ins w:id="498" w:author="Alexey Shaytan" w:date="2015-08-31T15:38:00Z">
        <w:r>
          <w:rPr>
            <w:rFonts w:ascii="Times New Roman" w:eastAsia="Times New Roman" w:hAnsi="Times New Roman" w:cs="Times New Roman"/>
            <w:color w:val="333333"/>
            <w:sz w:val="24"/>
            <w:szCs w:val="24"/>
          </w:rPr>
          <w:t>see</w:t>
        </w:r>
      </w:ins>
      <w:ins w:id="499" w:author="Alexey Shaytan" w:date="2015-08-31T15:39:00Z">
        <w:r>
          <w:rPr>
            <w:rFonts w:ascii="Times New Roman" w:eastAsia="Times New Roman" w:hAnsi="Times New Roman" w:cs="Times New Roman"/>
            <w:color w:val="333333"/>
            <w:sz w:val="24"/>
            <w:szCs w:val="24"/>
          </w:rPr>
          <w:t xml:space="preserve"> section 3.4. </w:t>
        </w:r>
        <w:proofErr w:type="gramStart"/>
        <w:r>
          <w:rPr>
            <w:rFonts w:ascii="Times New Roman" w:eastAsia="Times New Roman" w:hAnsi="Times New Roman" w:cs="Times New Roman"/>
            <w:color w:val="333333"/>
            <w:sz w:val="24"/>
            <w:szCs w:val="24"/>
          </w:rPr>
          <w:t>Custom sequence annotation)</w:t>
        </w:r>
      </w:ins>
      <w:ins w:id="500" w:author="Alexey Shaytan" w:date="2015-08-31T15:36:00Z">
        <w:r w:rsidR="007C697F">
          <w:rPr>
            <w:rFonts w:ascii="Times New Roman" w:eastAsia="Times New Roman" w:hAnsi="Times New Roman" w:cs="Times New Roman"/>
            <w:color w:val="333333"/>
            <w:sz w:val="24"/>
            <w:szCs w:val="24"/>
          </w:rPr>
          <w:t>.</w:t>
        </w:r>
        <w:proofErr w:type="gramEnd"/>
      </w:ins>
    </w:p>
    <w:p w14:paraId="7A06501D" w14:textId="2A8DF7CA" w:rsidR="007C697F" w:rsidRPr="00750EC4" w:rsidRDefault="007C697F" w:rsidP="00003CF5">
      <w:pPr>
        <w:spacing w:after="240" w:line="384" w:lineRule="atLeast"/>
        <w:ind w:firstLine="720"/>
        <w:jc w:val="both"/>
        <w:rPr>
          <w:ins w:id="501" w:author="Alexey Shaytan" w:date="2015-08-31T15:36:00Z"/>
          <w:rFonts w:ascii="Times New Roman" w:eastAsia="Times New Roman" w:hAnsi="Times New Roman" w:cs="Times New Roman"/>
          <w:color w:val="333333"/>
          <w:sz w:val="24"/>
          <w:szCs w:val="24"/>
        </w:rPr>
        <w:pPrChange w:id="502" w:author="Alexey Shaytan" w:date="2015-08-31T16:39:00Z">
          <w:pPr>
            <w:spacing w:after="240" w:line="384" w:lineRule="atLeast"/>
            <w:ind w:firstLine="720"/>
          </w:pPr>
        </w:pPrChange>
      </w:pPr>
      <w:ins w:id="503" w:author="Alexey Shaytan" w:date="2015-08-31T15:48:00Z">
        <w:r>
          <w:rPr>
            <w:rFonts w:ascii="Times New Roman" w:eastAsia="Times New Roman" w:hAnsi="Times New Roman" w:cs="Times New Roman"/>
            <w:color w:val="333333"/>
            <w:sz w:val="24"/>
            <w:szCs w:val="24"/>
          </w:rPr>
          <w:t xml:space="preserve">The statistics of our automatically annotated set of histone sequences in shown in </w:t>
        </w:r>
        <w:r w:rsidRPr="007C697F">
          <w:rPr>
            <w:rFonts w:ascii="Times New Roman" w:eastAsia="Times New Roman" w:hAnsi="Times New Roman" w:cs="Times New Roman"/>
            <w:color w:val="333333"/>
            <w:sz w:val="24"/>
            <w:szCs w:val="24"/>
            <w:highlight w:val="green"/>
            <w:rPrChange w:id="504" w:author="Alexey Shaytan" w:date="2015-08-31T15:48:00Z">
              <w:rPr>
                <w:rFonts w:ascii="Times New Roman" w:eastAsia="Times New Roman" w:hAnsi="Times New Roman" w:cs="Times New Roman"/>
                <w:color w:val="333333"/>
                <w:sz w:val="24"/>
                <w:szCs w:val="24"/>
              </w:rPr>
            </w:rPrChange>
          </w:rPr>
          <w:t>Table 1.</w:t>
        </w:r>
      </w:ins>
    </w:p>
    <w:p w14:paraId="6C689A26" w14:textId="77777777" w:rsidR="007C697F" w:rsidRDefault="007C697F" w:rsidP="00003CF5">
      <w:pPr>
        <w:pBdr>
          <w:bottom w:val="single" w:sz="6" w:space="4" w:color="EEEEEE"/>
        </w:pBdr>
        <w:spacing w:before="240" w:after="240" w:line="240" w:lineRule="auto"/>
        <w:jc w:val="both"/>
        <w:outlineLvl w:val="1"/>
        <w:rPr>
          <w:ins w:id="505" w:author="Alexey Shaytan" w:date="2015-08-31T15:47:00Z"/>
          <w:rFonts w:ascii="Times New Roman" w:eastAsia="Times New Roman" w:hAnsi="Times New Roman" w:cs="Times New Roman"/>
          <w:b/>
          <w:bCs/>
          <w:color w:val="333333"/>
          <w:sz w:val="24"/>
          <w:szCs w:val="24"/>
        </w:rPr>
        <w:pPrChange w:id="506" w:author="Alexey Shaytan" w:date="2015-08-31T16:39:00Z">
          <w:pPr>
            <w:pBdr>
              <w:bottom w:val="single" w:sz="6" w:space="4" w:color="EEEEEE"/>
            </w:pBdr>
            <w:spacing w:before="240" w:after="240" w:line="240" w:lineRule="auto"/>
            <w:outlineLvl w:val="1"/>
          </w:pPr>
        </w:pPrChange>
      </w:pPr>
    </w:p>
    <w:p w14:paraId="2578F07E" w14:textId="4EB5B0CA" w:rsidR="00CC0813" w:rsidRDefault="00CC0813" w:rsidP="00003CF5">
      <w:pPr>
        <w:pBdr>
          <w:bottom w:val="single" w:sz="6" w:space="4" w:color="EEEEEE"/>
        </w:pBdr>
        <w:spacing w:before="240" w:after="240" w:line="240" w:lineRule="auto"/>
        <w:jc w:val="both"/>
        <w:outlineLvl w:val="1"/>
        <w:rPr>
          <w:ins w:id="507" w:author="Alexey Shaytan" w:date="2015-08-31T13:44:00Z"/>
          <w:rFonts w:ascii="Times New Roman" w:eastAsia="Times New Roman" w:hAnsi="Times New Roman" w:cs="Times New Roman"/>
          <w:b/>
          <w:bCs/>
          <w:color w:val="333333"/>
          <w:sz w:val="24"/>
          <w:szCs w:val="24"/>
        </w:rPr>
        <w:pPrChange w:id="508" w:author="Alexey Shaytan" w:date="2015-08-31T16:39:00Z">
          <w:pPr>
            <w:pBdr>
              <w:bottom w:val="single" w:sz="6" w:space="4" w:color="EEEEEE"/>
            </w:pBdr>
            <w:spacing w:before="240" w:after="240" w:line="240" w:lineRule="auto"/>
            <w:outlineLvl w:val="1"/>
          </w:pPr>
        </w:pPrChange>
      </w:pPr>
      <w:ins w:id="509" w:author="Alexey Shaytan" w:date="2015-08-31T13:44:00Z">
        <w:r>
          <w:rPr>
            <w:rFonts w:ascii="Times New Roman" w:eastAsia="Times New Roman" w:hAnsi="Times New Roman" w:cs="Times New Roman"/>
            <w:b/>
            <w:bCs/>
            <w:color w:val="333333"/>
            <w:sz w:val="24"/>
            <w:szCs w:val="24"/>
          </w:rPr>
          <w:t>2.3. Histone features and annotation</w:t>
        </w:r>
      </w:ins>
      <w:ins w:id="510" w:author="Alexey Shaytan" w:date="2015-08-31T15:59:00Z">
        <w:r w:rsidR="00FD1EB1">
          <w:rPr>
            <w:rFonts w:ascii="Times New Roman" w:eastAsia="Times New Roman" w:hAnsi="Times New Roman" w:cs="Times New Roman"/>
            <w:b/>
            <w:bCs/>
            <w:color w:val="333333"/>
            <w:sz w:val="24"/>
            <w:szCs w:val="24"/>
          </w:rPr>
          <w:t>s</w:t>
        </w:r>
      </w:ins>
    </w:p>
    <w:p w14:paraId="392EC98C" w14:textId="6D0FA450" w:rsidR="00871739" w:rsidRPr="00750EC4" w:rsidRDefault="007C697F" w:rsidP="00003CF5">
      <w:pPr>
        <w:spacing w:after="240" w:line="384" w:lineRule="atLeast"/>
        <w:ind w:firstLine="720"/>
        <w:jc w:val="both"/>
        <w:rPr>
          <w:rFonts w:ascii="Times New Roman" w:eastAsia="Times New Roman" w:hAnsi="Times New Roman" w:cs="Times New Roman"/>
          <w:color w:val="333333"/>
          <w:sz w:val="24"/>
          <w:szCs w:val="24"/>
        </w:rPr>
        <w:pPrChange w:id="511" w:author="Alexey Shaytan" w:date="2015-08-31T16:39:00Z">
          <w:pPr>
            <w:spacing w:after="240" w:line="384" w:lineRule="atLeast"/>
            <w:ind w:firstLine="720"/>
          </w:pPr>
        </w:pPrChange>
      </w:pPr>
      <w:ins w:id="512" w:author="Alexey Shaytan" w:date="2015-08-31T15:50:00Z">
        <w:r>
          <w:rPr>
            <w:rFonts w:ascii="Times New Roman" w:eastAsia="Times New Roman" w:hAnsi="Times New Roman" w:cs="Times New Roman"/>
            <w:color w:val="333333"/>
            <w:sz w:val="24"/>
            <w:szCs w:val="24"/>
          </w:rPr>
          <w:t xml:space="preserve">Every histone type and variant in our database has three types of </w:t>
        </w:r>
      </w:ins>
      <w:ins w:id="513" w:author="Alexey Shaytan" w:date="2015-08-31T15:52:00Z">
        <w:r>
          <w:rPr>
            <w:rFonts w:ascii="Times New Roman" w:eastAsia="Times New Roman" w:hAnsi="Times New Roman" w:cs="Times New Roman"/>
            <w:color w:val="333333"/>
            <w:sz w:val="24"/>
            <w:szCs w:val="24"/>
          </w:rPr>
          <w:t xml:space="preserve">manually collected </w:t>
        </w:r>
      </w:ins>
      <w:ins w:id="514" w:author="Alexey Shaytan" w:date="2015-08-31T15:50:00Z">
        <w:r>
          <w:rPr>
            <w:rFonts w:ascii="Times New Roman" w:eastAsia="Times New Roman" w:hAnsi="Times New Roman" w:cs="Times New Roman"/>
            <w:color w:val="333333"/>
            <w:sz w:val="24"/>
            <w:szCs w:val="24"/>
          </w:rPr>
          <w:t>annotations</w:t>
        </w:r>
      </w:ins>
      <w:ins w:id="515" w:author="Alexey Shaytan" w:date="2015-08-31T15:51:00Z">
        <w:r>
          <w:rPr>
            <w:rFonts w:ascii="Times New Roman" w:eastAsia="Times New Roman" w:hAnsi="Times New Roman" w:cs="Times New Roman"/>
            <w:color w:val="333333"/>
            <w:sz w:val="24"/>
            <w:szCs w:val="24"/>
          </w:rPr>
          <w:t xml:space="preserve">: (a) a brief description of the type/variant, (b) set of structural features along the sequence with their </w:t>
        </w:r>
      </w:ins>
      <w:ins w:id="516" w:author="Alexey Shaytan" w:date="2015-08-31T15:52:00Z">
        <w:r>
          <w:rPr>
            <w:rFonts w:ascii="Times New Roman" w:eastAsia="Times New Roman" w:hAnsi="Times New Roman" w:cs="Times New Roman"/>
            <w:color w:val="333333"/>
            <w:sz w:val="24"/>
            <w:szCs w:val="24"/>
          </w:rPr>
          <w:t>description and location</w:t>
        </w:r>
      </w:ins>
      <w:ins w:id="517" w:author="Alexey Shaytan" w:date="2015-08-31T15:51:00Z">
        <w:r>
          <w:rPr>
            <w:rFonts w:ascii="Times New Roman" w:eastAsia="Times New Roman" w:hAnsi="Times New Roman" w:cs="Times New Roman"/>
            <w:color w:val="333333"/>
            <w:sz w:val="24"/>
            <w:szCs w:val="24"/>
          </w:rPr>
          <w:t>, (c)</w:t>
        </w:r>
      </w:ins>
      <w:ins w:id="518" w:author="Alexey Shaytan" w:date="2015-08-31T15:52:00Z">
        <w:r>
          <w:rPr>
            <w:rFonts w:ascii="Times New Roman" w:eastAsia="Times New Roman" w:hAnsi="Times New Roman" w:cs="Times New Roman"/>
            <w:color w:val="333333"/>
            <w:sz w:val="24"/>
            <w:szCs w:val="24"/>
          </w:rPr>
          <w:t xml:space="preserve"> set of related references.</w:t>
        </w:r>
      </w:ins>
      <w:moveToRangeStart w:id="519" w:author="Alexey Shaytan" w:date="2015-08-31T14:27:00Z" w:name="move302650579"/>
      <w:moveTo w:id="520" w:author="Alexey Shaytan" w:date="2015-08-31T14:27:00Z">
        <w:del w:id="521" w:author="Alexey Shaytan" w:date="2015-08-31T15:52:00Z">
          <w:r w:rsidR="00871739" w:rsidRPr="00750EC4" w:rsidDel="007C697F">
            <w:rPr>
              <w:rFonts w:ascii="Times New Roman" w:eastAsia="Times New Roman" w:hAnsi="Times New Roman" w:cs="Times New Roman"/>
              <w:color w:val="333333"/>
              <w:sz w:val="24"/>
              <w:szCs w:val="24"/>
            </w:rPr>
            <w:delText>Curated sequences and alignments were manually annotated with respect to the location of the structural, sequence and functional features characteristics for a given histone variant.</w:delText>
          </w:r>
        </w:del>
        <w:r w:rsidR="00871739" w:rsidRPr="00750EC4">
          <w:rPr>
            <w:rFonts w:ascii="Times New Roman" w:eastAsia="Times New Roman" w:hAnsi="Times New Roman" w:cs="Times New Roman"/>
            <w:color w:val="333333"/>
            <w:sz w:val="24"/>
            <w:szCs w:val="24"/>
          </w:rPr>
          <w:t xml:space="preserve"> These features</w:t>
        </w:r>
      </w:moveTo>
      <w:ins w:id="522" w:author="Alexey Shaytan" w:date="2015-08-31T15:53:00Z">
        <w:r>
          <w:rPr>
            <w:rFonts w:ascii="Times New Roman" w:eastAsia="Times New Roman" w:hAnsi="Times New Roman" w:cs="Times New Roman"/>
            <w:color w:val="333333"/>
            <w:sz w:val="24"/>
            <w:szCs w:val="24"/>
          </w:rPr>
          <w:t xml:space="preserve"> and </w:t>
        </w:r>
        <w:r>
          <w:rPr>
            <w:rFonts w:ascii="Times New Roman" w:eastAsia="Times New Roman" w:hAnsi="Times New Roman" w:cs="Times New Roman"/>
            <w:color w:val="333333"/>
            <w:sz w:val="24"/>
            <w:szCs w:val="24"/>
          </w:rPr>
          <w:lastRenderedPageBreak/>
          <w:t>annotations</w:t>
        </w:r>
      </w:ins>
      <w:moveTo w:id="523" w:author="Alexey Shaytan" w:date="2015-08-31T14:27:00Z">
        <w:r w:rsidR="00871739" w:rsidRPr="00750EC4">
          <w:rPr>
            <w:rFonts w:ascii="Times New Roman" w:eastAsia="Times New Roman" w:hAnsi="Times New Roman" w:cs="Times New Roman"/>
            <w:color w:val="333333"/>
            <w:sz w:val="24"/>
            <w:szCs w:val="24"/>
          </w:rPr>
          <w:t xml:space="preserve"> were extracted from the literature</w:t>
        </w:r>
      </w:moveTo>
      <w:ins w:id="524" w:author="Alexey Shaytan" w:date="2015-08-31T15:53:00Z">
        <w:r>
          <w:rPr>
            <w:rFonts w:ascii="Times New Roman" w:eastAsia="Times New Roman" w:hAnsi="Times New Roman" w:cs="Times New Roman"/>
            <w:color w:val="333333"/>
            <w:sz w:val="24"/>
            <w:szCs w:val="24"/>
          </w:rPr>
          <w:t xml:space="preserve"> and</w:t>
        </w:r>
      </w:ins>
      <w:moveTo w:id="525" w:author="Alexey Shaytan" w:date="2015-08-31T14:27:00Z">
        <w:del w:id="526" w:author="Alexey Shaytan" w:date="2015-08-31T15:53:00Z">
          <w:r w:rsidR="00871739" w:rsidRPr="00750EC4" w:rsidDel="007C697F">
            <w:rPr>
              <w:rFonts w:ascii="Times New Roman" w:eastAsia="Times New Roman" w:hAnsi="Times New Roman" w:cs="Times New Roman"/>
              <w:color w:val="333333"/>
              <w:sz w:val="24"/>
              <w:szCs w:val="24"/>
            </w:rPr>
            <w:delText>,</w:delText>
          </w:r>
        </w:del>
        <w:r w:rsidR="00871739" w:rsidRPr="00750EC4">
          <w:rPr>
            <w:rFonts w:ascii="Times New Roman" w:eastAsia="Times New Roman" w:hAnsi="Times New Roman" w:cs="Times New Roman"/>
            <w:color w:val="333333"/>
            <w:sz w:val="24"/>
            <w:szCs w:val="24"/>
          </w:rPr>
          <w:t xml:space="preserve"> were inferred from the analysis of variant nucleosome structures</w:t>
        </w:r>
        <w:del w:id="527" w:author="Alexey Shaytan" w:date="2015-08-31T15:53:00Z">
          <w:r w:rsidR="00871739" w:rsidRPr="00750EC4" w:rsidDel="007C697F">
            <w:rPr>
              <w:rFonts w:ascii="Times New Roman" w:eastAsia="Times New Roman" w:hAnsi="Times New Roman" w:cs="Times New Roman"/>
              <w:color w:val="333333"/>
              <w:sz w:val="24"/>
              <w:szCs w:val="24"/>
            </w:rPr>
            <w:delText xml:space="preserve"> and were obtained by using the automatic software</w:delText>
          </w:r>
        </w:del>
        <w:r w:rsidR="00871739" w:rsidRPr="00750EC4">
          <w:rPr>
            <w:rFonts w:ascii="Times New Roman" w:eastAsia="Times New Roman" w:hAnsi="Times New Roman" w:cs="Times New Roman"/>
            <w:color w:val="333333"/>
            <w:sz w:val="24"/>
            <w:szCs w:val="24"/>
          </w:rPr>
          <w:t>.</w:t>
        </w:r>
      </w:moveTo>
      <w:ins w:id="528" w:author="Alexey Shaytan" w:date="2015-08-31T15:53:00Z">
        <w:r>
          <w:rPr>
            <w:rFonts w:ascii="Times New Roman" w:eastAsia="Times New Roman" w:hAnsi="Times New Roman" w:cs="Times New Roman"/>
            <w:color w:val="333333"/>
            <w:sz w:val="24"/>
            <w:szCs w:val="24"/>
          </w:rPr>
          <w:t xml:space="preserve"> </w:t>
        </w:r>
        <w:r w:rsidR="00712EA8">
          <w:rPr>
            <w:rFonts w:ascii="Times New Roman" w:eastAsia="Times New Roman" w:hAnsi="Times New Roman" w:cs="Times New Roman"/>
            <w:color w:val="333333"/>
            <w:sz w:val="24"/>
            <w:szCs w:val="24"/>
          </w:rPr>
          <w:t>Internally</w:t>
        </w:r>
      </w:ins>
      <w:ins w:id="529" w:author="Alexey Shaytan" w:date="2015-08-31T15:54:00Z">
        <w:r w:rsidR="00712EA8">
          <w:rPr>
            <w:rFonts w:ascii="Times New Roman" w:eastAsia="Times New Roman" w:hAnsi="Times New Roman" w:cs="Times New Roman"/>
            <w:color w:val="333333"/>
            <w:sz w:val="24"/>
            <w:szCs w:val="24"/>
          </w:rPr>
          <w:t>,</w:t>
        </w:r>
      </w:ins>
      <w:ins w:id="530" w:author="Alexey Shaytan" w:date="2015-08-31T15:53:00Z">
        <w:r w:rsidR="00712EA8">
          <w:rPr>
            <w:rFonts w:ascii="Times New Roman" w:eastAsia="Times New Roman" w:hAnsi="Times New Roman" w:cs="Times New Roman"/>
            <w:color w:val="333333"/>
            <w:sz w:val="24"/>
            <w:szCs w:val="24"/>
          </w:rPr>
          <w:t xml:space="preserve"> the </w:t>
        </w:r>
      </w:ins>
      <w:ins w:id="531" w:author="Alexey Shaytan" w:date="2015-08-31T15:54:00Z">
        <w:r w:rsidR="00712EA8">
          <w:rPr>
            <w:rFonts w:ascii="Times New Roman" w:eastAsia="Times New Roman" w:hAnsi="Times New Roman" w:cs="Times New Roman"/>
            <w:color w:val="333333"/>
            <w:sz w:val="24"/>
            <w:szCs w:val="24"/>
          </w:rPr>
          <w:t>position</w:t>
        </w:r>
      </w:ins>
      <w:ins w:id="532" w:author="Alexey Shaytan" w:date="2015-08-31T15:56:00Z">
        <w:r w:rsidR="00FD1EB1">
          <w:rPr>
            <w:rFonts w:ascii="Times New Roman" w:eastAsia="Times New Roman" w:hAnsi="Times New Roman" w:cs="Times New Roman"/>
            <w:color w:val="333333"/>
            <w:sz w:val="24"/>
            <w:szCs w:val="24"/>
          </w:rPr>
          <w:t>s</w:t>
        </w:r>
      </w:ins>
      <w:ins w:id="533" w:author="Alexey Shaytan" w:date="2015-08-31T15:54:00Z">
        <w:r w:rsidR="00712EA8">
          <w:rPr>
            <w:rFonts w:ascii="Times New Roman" w:eastAsia="Times New Roman" w:hAnsi="Times New Roman" w:cs="Times New Roman"/>
            <w:color w:val="333333"/>
            <w:sz w:val="24"/>
            <w:szCs w:val="24"/>
          </w:rPr>
          <w:t xml:space="preserve"> of structural and functional features along the sequence are given with respect to a one representative histone sequence</w:t>
        </w:r>
      </w:ins>
      <w:ins w:id="534" w:author="Alexey Shaytan" w:date="2015-08-31T15:55:00Z">
        <w:r w:rsidR="00FD1EB1">
          <w:rPr>
            <w:rFonts w:ascii="Times New Roman" w:eastAsia="Times New Roman" w:hAnsi="Times New Roman" w:cs="Times New Roman"/>
            <w:color w:val="333333"/>
            <w:sz w:val="24"/>
            <w:szCs w:val="24"/>
          </w:rPr>
          <w:t xml:space="preserve"> of the corresponding variant</w:t>
        </w:r>
        <w:r w:rsidR="00712EA8">
          <w:rPr>
            <w:rFonts w:ascii="Times New Roman" w:eastAsia="Times New Roman" w:hAnsi="Times New Roman" w:cs="Times New Roman"/>
            <w:color w:val="333333"/>
            <w:sz w:val="24"/>
            <w:szCs w:val="24"/>
          </w:rPr>
          <w:t xml:space="preserve">. </w:t>
        </w:r>
      </w:ins>
      <w:ins w:id="535" w:author="Alexey Shaytan" w:date="2015-08-31T15:57:00Z">
        <w:r w:rsidR="00FD1EB1">
          <w:rPr>
            <w:rFonts w:ascii="Times New Roman" w:eastAsia="Times New Roman" w:hAnsi="Times New Roman" w:cs="Times New Roman"/>
            <w:color w:val="333333"/>
            <w:sz w:val="24"/>
            <w:szCs w:val="24"/>
          </w:rPr>
          <w:t>The position of the corresponding features on other sequences or multiple sequence alignments</w:t>
        </w:r>
      </w:ins>
      <w:ins w:id="536" w:author="Alexey Shaytan" w:date="2015-08-31T15:58:00Z">
        <w:r w:rsidR="00FD1EB1">
          <w:rPr>
            <w:rFonts w:ascii="Times New Roman" w:eastAsia="Times New Roman" w:hAnsi="Times New Roman" w:cs="Times New Roman"/>
            <w:color w:val="333333"/>
            <w:sz w:val="24"/>
            <w:szCs w:val="24"/>
          </w:rPr>
          <w:t xml:space="preserve"> (MSA)</w:t>
        </w:r>
      </w:ins>
      <w:ins w:id="537" w:author="Alexey Shaytan" w:date="2015-08-31T15:57:00Z">
        <w:r w:rsidR="00FD1EB1">
          <w:rPr>
            <w:rFonts w:ascii="Times New Roman" w:eastAsia="Times New Roman" w:hAnsi="Times New Roman" w:cs="Times New Roman"/>
            <w:color w:val="333333"/>
            <w:sz w:val="24"/>
            <w:szCs w:val="24"/>
          </w:rPr>
          <w:t xml:space="preserve"> are derived automatically by performing a global alignment of the representative sequence with the sequence of interest</w:t>
        </w:r>
      </w:ins>
      <w:ins w:id="538" w:author="Alexey Shaytan" w:date="2015-08-31T15:58:00Z">
        <w:r w:rsidR="00FD1EB1">
          <w:rPr>
            <w:rFonts w:ascii="Times New Roman" w:eastAsia="Times New Roman" w:hAnsi="Times New Roman" w:cs="Times New Roman"/>
            <w:color w:val="333333"/>
            <w:sz w:val="24"/>
            <w:szCs w:val="24"/>
          </w:rPr>
          <w:t xml:space="preserve"> or consensus</w:t>
        </w:r>
      </w:ins>
      <w:ins w:id="539" w:author="Alexey Shaytan" w:date="2015-08-31T16:11:00Z">
        <w:r w:rsidR="00AA6F12">
          <w:rPr>
            <w:rFonts w:ascii="Times New Roman" w:eastAsia="Times New Roman" w:hAnsi="Times New Roman" w:cs="Times New Roman"/>
            <w:color w:val="333333"/>
            <w:sz w:val="24"/>
            <w:szCs w:val="24"/>
          </w:rPr>
          <w:t xml:space="preserve"> sequence</w:t>
        </w:r>
      </w:ins>
      <w:ins w:id="540" w:author="Alexey Shaytan" w:date="2015-08-31T15:58:00Z">
        <w:r w:rsidR="00FD1EB1">
          <w:rPr>
            <w:rFonts w:ascii="Times New Roman" w:eastAsia="Times New Roman" w:hAnsi="Times New Roman" w:cs="Times New Roman"/>
            <w:color w:val="333333"/>
            <w:sz w:val="24"/>
            <w:szCs w:val="24"/>
          </w:rPr>
          <w:t xml:space="preserve"> of the MSA.</w:t>
        </w:r>
      </w:ins>
      <w:moveTo w:id="541" w:author="Alexey Shaytan" w:date="2015-08-31T14:27:00Z">
        <w:del w:id="542" w:author="Alexey Shaytan" w:date="2015-08-31T14:27:00Z">
          <w:r w:rsidR="00871739" w:rsidRPr="00750EC4" w:rsidDel="00871739">
            <w:rPr>
              <w:rFonts w:ascii="Times New Roman" w:eastAsia="Times New Roman" w:hAnsi="Times New Roman" w:cs="Times New Roman"/>
              <w:color w:val="333333"/>
              <w:sz w:val="24"/>
              <w:szCs w:val="24"/>
            </w:rPr>
            <w:delText xml:space="preserve"> </w:delText>
          </w:r>
        </w:del>
      </w:moveTo>
    </w:p>
    <w:moveToRangeEnd w:id="519"/>
    <w:p w14:paraId="2BAECFBE" w14:textId="77777777" w:rsidR="00CC0813" w:rsidRDefault="00CC0813" w:rsidP="00003CF5">
      <w:pPr>
        <w:pBdr>
          <w:bottom w:val="single" w:sz="6" w:space="4" w:color="EEEEEE"/>
        </w:pBdr>
        <w:spacing w:before="240" w:after="240" w:line="240" w:lineRule="auto"/>
        <w:jc w:val="both"/>
        <w:outlineLvl w:val="1"/>
        <w:rPr>
          <w:ins w:id="543" w:author="Alexey Shaytan" w:date="2015-08-31T13:40:00Z"/>
          <w:rFonts w:ascii="Times New Roman" w:eastAsia="Times New Roman" w:hAnsi="Times New Roman" w:cs="Times New Roman"/>
          <w:b/>
          <w:bCs/>
          <w:color w:val="333333"/>
          <w:sz w:val="24"/>
          <w:szCs w:val="24"/>
        </w:rPr>
        <w:pPrChange w:id="544" w:author="Alexey Shaytan" w:date="2015-08-31T16:39:00Z">
          <w:pPr>
            <w:pBdr>
              <w:bottom w:val="single" w:sz="6" w:space="4" w:color="EEEEEE"/>
            </w:pBdr>
            <w:spacing w:before="240" w:after="240" w:line="240" w:lineRule="auto"/>
            <w:outlineLvl w:val="1"/>
          </w:pPr>
        </w:pPrChange>
      </w:pPr>
    </w:p>
    <w:p w14:paraId="4F08CABF" w14:textId="1F56DF59" w:rsidR="008F110A" w:rsidRDefault="008F110A" w:rsidP="00003CF5">
      <w:pPr>
        <w:pBdr>
          <w:bottom w:val="single" w:sz="6" w:space="4" w:color="EEEEEE"/>
        </w:pBdr>
        <w:spacing w:before="240" w:after="240" w:line="240" w:lineRule="auto"/>
        <w:jc w:val="both"/>
        <w:outlineLvl w:val="1"/>
        <w:rPr>
          <w:ins w:id="545" w:author="Alexey Shaytan" w:date="2015-08-31T16:13:00Z"/>
          <w:rFonts w:ascii="Times New Roman" w:eastAsia="Times New Roman" w:hAnsi="Times New Roman" w:cs="Times New Roman"/>
          <w:b/>
          <w:bCs/>
          <w:color w:val="333333"/>
          <w:sz w:val="24"/>
          <w:szCs w:val="24"/>
        </w:rPr>
        <w:pPrChange w:id="546" w:author="Alexey Shaytan" w:date="2015-08-31T16:39:00Z">
          <w:pPr>
            <w:pBdr>
              <w:bottom w:val="single" w:sz="6" w:space="4" w:color="EEEEEE"/>
            </w:pBdr>
            <w:spacing w:before="240" w:after="240" w:line="240" w:lineRule="auto"/>
            <w:outlineLvl w:val="1"/>
          </w:pPr>
        </w:pPrChange>
      </w:pPr>
      <w:ins w:id="547" w:author="Alexey Shaytan" w:date="2015-08-31T13:40:00Z">
        <w:r>
          <w:rPr>
            <w:rFonts w:ascii="Times New Roman" w:eastAsia="Times New Roman" w:hAnsi="Times New Roman" w:cs="Times New Roman"/>
            <w:b/>
            <w:bCs/>
            <w:color w:val="333333"/>
            <w:sz w:val="24"/>
            <w:szCs w:val="24"/>
          </w:rPr>
          <w:t>3. Web-site organization</w:t>
        </w:r>
      </w:ins>
    </w:p>
    <w:p w14:paraId="33802071" w14:textId="6FAB6EDA" w:rsidR="00AA6F12" w:rsidRPr="00AA6F12" w:rsidRDefault="00AA6F12" w:rsidP="00003CF5">
      <w:pPr>
        <w:pBdr>
          <w:bottom w:val="single" w:sz="6" w:space="4" w:color="EEEEEE"/>
        </w:pBdr>
        <w:spacing w:before="240" w:after="240" w:line="240" w:lineRule="auto"/>
        <w:jc w:val="both"/>
        <w:outlineLvl w:val="1"/>
        <w:rPr>
          <w:ins w:id="548" w:author="Alexey Shaytan" w:date="2015-08-31T13:41:00Z"/>
          <w:rFonts w:ascii="Times New Roman" w:eastAsia="Times New Roman" w:hAnsi="Times New Roman" w:cs="Times New Roman"/>
          <w:bCs/>
          <w:color w:val="333333"/>
          <w:sz w:val="24"/>
          <w:szCs w:val="24"/>
          <w:rPrChange w:id="549" w:author="Alexey Shaytan" w:date="2015-08-31T16:13:00Z">
            <w:rPr>
              <w:ins w:id="550" w:author="Alexey Shaytan" w:date="2015-08-31T13:41:00Z"/>
              <w:rFonts w:ascii="Times New Roman" w:eastAsia="Times New Roman" w:hAnsi="Times New Roman" w:cs="Times New Roman"/>
              <w:b/>
              <w:bCs/>
              <w:color w:val="333333"/>
              <w:sz w:val="24"/>
              <w:szCs w:val="24"/>
            </w:rPr>
          </w:rPrChange>
        </w:rPr>
        <w:pPrChange w:id="551" w:author="Alexey Shaytan" w:date="2015-08-31T16:39:00Z">
          <w:pPr>
            <w:pBdr>
              <w:bottom w:val="single" w:sz="6" w:space="4" w:color="EEEEEE"/>
            </w:pBdr>
            <w:spacing w:before="240" w:after="240" w:line="240" w:lineRule="auto"/>
            <w:outlineLvl w:val="1"/>
          </w:pPr>
        </w:pPrChange>
      </w:pPr>
      <w:ins w:id="552" w:author="Alexey Shaytan" w:date="2015-08-31T16:15:00Z">
        <w:r>
          <w:rPr>
            <w:rFonts w:ascii="Times New Roman" w:eastAsia="Times New Roman" w:hAnsi="Times New Roman" w:cs="Times New Roman"/>
            <w:bCs/>
            <w:color w:val="333333"/>
            <w:sz w:val="24"/>
            <w:szCs w:val="24"/>
          </w:rPr>
          <w:t>The database web-</w:t>
        </w:r>
      </w:ins>
      <w:ins w:id="553" w:author="Alexey Shaytan" w:date="2015-08-31T16:16:00Z">
        <w:r>
          <w:rPr>
            <w:rFonts w:ascii="Times New Roman" w:eastAsia="Times New Roman" w:hAnsi="Times New Roman" w:cs="Times New Roman"/>
            <w:bCs/>
            <w:color w:val="333333"/>
            <w:sz w:val="24"/>
            <w:szCs w:val="24"/>
          </w:rPr>
          <w:t>site provides extensive functionality to</w:t>
        </w:r>
      </w:ins>
      <w:ins w:id="554" w:author="Alexey Shaytan" w:date="2015-08-31T16:17:00Z">
        <w:r w:rsidR="00EC6177">
          <w:rPr>
            <w:rFonts w:ascii="Times New Roman" w:eastAsia="Times New Roman" w:hAnsi="Times New Roman" w:cs="Times New Roman"/>
            <w:bCs/>
            <w:color w:val="333333"/>
            <w:sz w:val="24"/>
            <w:szCs w:val="24"/>
          </w:rPr>
          <w:t xml:space="preserve"> (a)</w:t>
        </w:r>
      </w:ins>
      <w:ins w:id="555" w:author="Alexey Shaytan" w:date="2015-08-31T16:16:00Z">
        <w:r>
          <w:rPr>
            <w:rFonts w:ascii="Times New Roman" w:eastAsia="Times New Roman" w:hAnsi="Times New Roman" w:cs="Times New Roman"/>
            <w:bCs/>
            <w:color w:val="333333"/>
            <w:sz w:val="24"/>
            <w:szCs w:val="24"/>
          </w:rPr>
          <w:t xml:space="preserve"> browse histone variant sets, their annotation</w:t>
        </w:r>
        <w:r w:rsidR="00EC6177">
          <w:rPr>
            <w:rFonts w:ascii="Times New Roman" w:eastAsia="Times New Roman" w:hAnsi="Times New Roman" w:cs="Times New Roman"/>
            <w:bCs/>
            <w:color w:val="333333"/>
            <w:sz w:val="24"/>
            <w:szCs w:val="24"/>
          </w:rPr>
          <w:t>, features and sequences</w:t>
        </w:r>
      </w:ins>
      <w:ins w:id="556" w:author="Alexey Shaytan" w:date="2015-08-31T16:17:00Z">
        <w:r w:rsidR="00EC6177">
          <w:rPr>
            <w:rFonts w:ascii="Times New Roman" w:eastAsia="Times New Roman" w:hAnsi="Times New Roman" w:cs="Times New Roman"/>
            <w:bCs/>
            <w:color w:val="333333"/>
            <w:sz w:val="24"/>
            <w:szCs w:val="24"/>
          </w:rPr>
          <w:t xml:space="preserve">, (b) browse phylogenetic </w:t>
        </w:r>
      </w:ins>
      <w:ins w:id="557" w:author="Alexey Shaytan" w:date="2015-08-31T16:18:00Z">
        <w:r w:rsidR="00EC6177">
          <w:rPr>
            <w:rFonts w:ascii="Times New Roman" w:eastAsia="Times New Roman" w:hAnsi="Times New Roman" w:cs="Times New Roman"/>
            <w:bCs/>
            <w:color w:val="333333"/>
            <w:sz w:val="24"/>
            <w:szCs w:val="24"/>
          </w:rPr>
          <w:t>trees</w:t>
        </w:r>
      </w:ins>
      <w:ins w:id="558" w:author="Alexey Shaytan" w:date="2015-08-31T16:19:00Z">
        <w:r w:rsidR="00EC6177">
          <w:rPr>
            <w:rFonts w:ascii="Times New Roman" w:eastAsia="Times New Roman" w:hAnsi="Times New Roman" w:cs="Times New Roman"/>
            <w:bCs/>
            <w:color w:val="333333"/>
            <w:sz w:val="24"/>
            <w:szCs w:val="24"/>
          </w:rPr>
          <w:t xml:space="preserve"> of</w:t>
        </w:r>
      </w:ins>
      <w:ins w:id="559" w:author="Alexey Shaytan" w:date="2015-08-31T16:17:00Z">
        <w:r w:rsidR="00EC6177">
          <w:rPr>
            <w:rFonts w:ascii="Times New Roman" w:eastAsia="Times New Roman" w:hAnsi="Times New Roman" w:cs="Times New Roman"/>
            <w:bCs/>
            <w:color w:val="333333"/>
            <w:sz w:val="24"/>
            <w:szCs w:val="24"/>
          </w:rPr>
          <w:t xml:space="preserve"> histone variants, (c) perf</w:t>
        </w:r>
      </w:ins>
      <w:ins w:id="560" w:author="Alexey Shaytan" w:date="2015-08-31T16:18:00Z">
        <w:r w:rsidR="00EC6177">
          <w:rPr>
            <w:rFonts w:ascii="Times New Roman" w:eastAsia="Times New Roman" w:hAnsi="Times New Roman" w:cs="Times New Roman"/>
            <w:bCs/>
            <w:color w:val="333333"/>
            <w:sz w:val="24"/>
            <w:szCs w:val="24"/>
          </w:rPr>
          <w:t>orm multiple sequence alignments of various sequences and browse them together with annotations,</w:t>
        </w:r>
      </w:ins>
      <w:ins w:id="561" w:author="Alexey Shaytan" w:date="2015-08-31T16:19:00Z">
        <w:r w:rsidR="00EC6177">
          <w:rPr>
            <w:rFonts w:ascii="Times New Roman" w:eastAsia="Times New Roman" w:hAnsi="Times New Roman" w:cs="Times New Roman"/>
            <w:bCs/>
            <w:color w:val="333333"/>
            <w:sz w:val="24"/>
            <w:szCs w:val="24"/>
          </w:rPr>
          <w:t xml:space="preserve"> (d) browse taxonomic distribution of histone variants</w:t>
        </w:r>
      </w:ins>
      <w:ins w:id="562" w:author="Alexey Shaytan" w:date="2015-08-31T16:20:00Z">
        <w:r w:rsidR="00EC6177">
          <w:rPr>
            <w:rFonts w:ascii="Times New Roman" w:eastAsia="Times New Roman" w:hAnsi="Times New Roman" w:cs="Times New Roman"/>
            <w:bCs/>
            <w:color w:val="333333"/>
            <w:sz w:val="24"/>
            <w:szCs w:val="24"/>
          </w:rPr>
          <w:t xml:space="preserve"> in the automatically extracted sequence set</w:t>
        </w:r>
      </w:ins>
      <w:ins w:id="563" w:author="Alexey Shaytan" w:date="2015-08-31T16:19:00Z">
        <w:r w:rsidR="00EC6177">
          <w:rPr>
            <w:rFonts w:ascii="Times New Roman" w:eastAsia="Times New Roman" w:hAnsi="Times New Roman" w:cs="Times New Roman"/>
            <w:bCs/>
            <w:color w:val="333333"/>
            <w:sz w:val="24"/>
            <w:szCs w:val="24"/>
          </w:rPr>
          <w:t>,</w:t>
        </w:r>
      </w:ins>
      <w:ins w:id="564" w:author="Alexey Shaytan" w:date="2015-08-31T16:18:00Z">
        <w:r w:rsidR="00EC6177">
          <w:rPr>
            <w:rFonts w:ascii="Times New Roman" w:eastAsia="Times New Roman" w:hAnsi="Times New Roman" w:cs="Times New Roman"/>
            <w:bCs/>
            <w:color w:val="333333"/>
            <w:sz w:val="24"/>
            <w:szCs w:val="24"/>
          </w:rPr>
          <w:t xml:space="preserve"> (e) classify a user provided sequences and find closest matches in our database.</w:t>
        </w:r>
      </w:ins>
    </w:p>
    <w:p w14:paraId="32A7F02E" w14:textId="4C4AEC46" w:rsidR="008F110A" w:rsidRDefault="00CC0813" w:rsidP="00003CF5">
      <w:pPr>
        <w:pBdr>
          <w:bottom w:val="single" w:sz="6" w:space="4" w:color="EEEEEE"/>
        </w:pBdr>
        <w:spacing w:before="240" w:after="240" w:line="240" w:lineRule="auto"/>
        <w:jc w:val="both"/>
        <w:outlineLvl w:val="1"/>
        <w:rPr>
          <w:ins w:id="565" w:author="Alexey Shaytan" w:date="2015-08-31T13:45:00Z"/>
          <w:rFonts w:ascii="Times New Roman" w:eastAsia="Times New Roman" w:hAnsi="Times New Roman" w:cs="Times New Roman"/>
          <w:b/>
          <w:bCs/>
          <w:color w:val="333333"/>
          <w:sz w:val="24"/>
          <w:szCs w:val="24"/>
        </w:rPr>
        <w:pPrChange w:id="566" w:author="Alexey Shaytan" w:date="2015-08-31T16:39:00Z">
          <w:pPr>
            <w:pBdr>
              <w:bottom w:val="single" w:sz="6" w:space="4" w:color="EEEEEE"/>
            </w:pBdr>
            <w:spacing w:before="240" w:after="240" w:line="240" w:lineRule="auto"/>
            <w:outlineLvl w:val="1"/>
          </w:pPr>
        </w:pPrChange>
      </w:pPr>
      <w:ins w:id="567" w:author="Alexey Shaytan" w:date="2015-08-31T13:45:00Z">
        <w:r>
          <w:rPr>
            <w:rFonts w:ascii="Times New Roman" w:eastAsia="Times New Roman" w:hAnsi="Times New Roman" w:cs="Times New Roman"/>
            <w:b/>
            <w:bCs/>
            <w:color w:val="333333"/>
            <w:sz w:val="24"/>
            <w:szCs w:val="24"/>
          </w:rPr>
          <w:t>3.1. Browsing the variants</w:t>
        </w:r>
      </w:ins>
    </w:p>
    <w:p w14:paraId="2296D87A" w14:textId="451E94A2" w:rsidR="00C55AE6" w:rsidRPr="00750EC4" w:rsidRDefault="00AA6F12" w:rsidP="00003CF5">
      <w:pPr>
        <w:spacing w:after="240" w:line="384" w:lineRule="atLeast"/>
        <w:ind w:firstLine="720"/>
        <w:jc w:val="both"/>
        <w:rPr>
          <w:ins w:id="568" w:author="Alexey Shaytan" w:date="2015-08-31T16:13:00Z"/>
          <w:rFonts w:ascii="Times New Roman" w:eastAsia="Times New Roman" w:hAnsi="Times New Roman" w:cs="Times New Roman"/>
          <w:color w:val="333333"/>
          <w:sz w:val="24"/>
          <w:szCs w:val="24"/>
        </w:rPr>
        <w:pPrChange w:id="569" w:author="Alexey Shaytan" w:date="2015-08-31T16:39:00Z">
          <w:pPr>
            <w:spacing w:after="240" w:line="384" w:lineRule="atLeast"/>
            <w:ind w:firstLine="720"/>
          </w:pPr>
        </w:pPrChange>
      </w:pPr>
      <w:ins w:id="570" w:author="Alexey Shaytan" w:date="2015-08-31T16:13:00Z">
        <w:r w:rsidRPr="00750EC4">
          <w:rPr>
            <w:rFonts w:ascii="Times New Roman" w:eastAsia="Times New Roman" w:hAnsi="Times New Roman" w:cs="Times New Roman"/>
            <w:color w:val="333333"/>
            <w:sz w:val="24"/>
            <w:szCs w:val="24"/>
          </w:rPr>
          <w:t xml:space="preserve">The front page allows choosing one of the </w:t>
        </w:r>
        <w:proofErr w:type="gramStart"/>
        <w:r w:rsidRPr="00750EC4">
          <w:rPr>
            <w:rFonts w:ascii="Times New Roman" w:eastAsia="Times New Roman" w:hAnsi="Times New Roman" w:cs="Times New Roman"/>
            <w:color w:val="333333"/>
            <w:sz w:val="24"/>
            <w:szCs w:val="24"/>
          </w:rPr>
          <w:t>five histone</w:t>
        </w:r>
        <w:proofErr w:type="gramEnd"/>
        <w:r w:rsidRPr="00750EC4">
          <w:rPr>
            <w:rFonts w:ascii="Times New Roman" w:eastAsia="Times New Roman" w:hAnsi="Times New Roman" w:cs="Times New Roman"/>
            <w:color w:val="333333"/>
            <w:sz w:val="24"/>
            <w:szCs w:val="24"/>
          </w:rPr>
          <w:t xml:space="preserve"> types, by selecting a color coded 3D model for each variant. After a histon</w:t>
        </w:r>
        <w:r w:rsidR="00EC6177">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 xml:space="preserve"> type is chosen,</w:t>
        </w:r>
      </w:ins>
      <w:ins w:id="571" w:author="Alexey Shaytan" w:date="2015-08-31T16:27:00Z">
        <w:r w:rsidR="00C55AE6">
          <w:rPr>
            <w:rFonts w:ascii="Times New Roman" w:eastAsia="Times New Roman" w:hAnsi="Times New Roman" w:cs="Times New Roman"/>
            <w:color w:val="333333"/>
            <w:sz w:val="24"/>
            <w:szCs w:val="24"/>
          </w:rPr>
          <w:t xml:space="preserve"> the use is redirected to the histone </w:t>
        </w:r>
        <w:proofErr w:type="gramStart"/>
        <w:r w:rsidR="00C55AE6">
          <w:rPr>
            <w:rFonts w:ascii="Times New Roman" w:eastAsia="Times New Roman" w:hAnsi="Times New Roman" w:cs="Times New Roman"/>
            <w:color w:val="333333"/>
            <w:sz w:val="24"/>
            <w:szCs w:val="24"/>
          </w:rPr>
          <w:t xml:space="preserve">type </w:t>
        </w:r>
      </w:ins>
      <w:ins w:id="572" w:author="Alexey Shaytan" w:date="2015-08-31T16:13:00Z">
        <w:r w:rsidR="00C55AE6">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summary</w:t>
        </w:r>
        <w:proofErr w:type="gramEnd"/>
        <w:r w:rsidRPr="00750EC4">
          <w:rPr>
            <w:rFonts w:ascii="Times New Roman" w:eastAsia="Times New Roman" w:hAnsi="Times New Roman" w:cs="Times New Roman"/>
            <w:color w:val="333333"/>
            <w:sz w:val="24"/>
            <w:szCs w:val="24"/>
          </w:rPr>
          <w:t xml:space="preserve"> </w:t>
        </w:r>
      </w:ins>
      <w:ins w:id="573" w:author="Alexey Shaytan" w:date="2015-08-31T16:27:00Z">
        <w:r w:rsidR="00C55AE6">
          <w:rPr>
            <w:rFonts w:ascii="Times New Roman" w:eastAsia="Times New Roman" w:hAnsi="Times New Roman" w:cs="Times New Roman"/>
            <w:color w:val="333333"/>
            <w:sz w:val="24"/>
            <w:szCs w:val="24"/>
          </w:rPr>
          <w:t xml:space="preserve">page </w:t>
        </w:r>
      </w:ins>
      <w:ins w:id="574" w:author="Alexey Shaytan" w:date="2015-08-31T16:13:00Z">
        <w:r w:rsidRPr="00750EC4">
          <w:rPr>
            <w:rFonts w:ascii="Times New Roman" w:eastAsia="Times New Roman" w:hAnsi="Times New Roman" w:cs="Times New Roman"/>
            <w:color w:val="333333"/>
            <w:sz w:val="24"/>
            <w:szCs w:val="24"/>
          </w:rPr>
          <w:t>that contains a list of variants with their alternate names, taxonomic spans, and sequence counts in curated and automatically extracted sequence sets. One can also see a phylogenetic tree</w:t>
        </w:r>
        <w:r>
          <w:rPr>
            <w:rFonts w:ascii="Times New Roman" w:eastAsia="Times New Roman" w:hAnsi="Times New Roman" w:cs="Times New Roman"/>
            <w:color w:val="333333"/>
            <w:sz w:val="24"/>
            <w:szCs w:val="24"/>
          </w:rPr>
          <w:t>,</w:t>
        </w:r>
        <w:r w:rsidRPr="00750EC4">
          <w:rPr>
            <w:rFonts w:ascii="Times New Roman" w:eastAsia="Times New Roman" w:hAnsi="Times New Roman" w:cs="Times New Roman"/>
            <w:color w:val="333333"/>
            <w:sz w:val="24"/>
            <w:szCs w:val="24"/>
          </w:rPr>
          <w:t xml:space="preserve"> which shows if variants have mono- or polyphyletic origins and analyzes the relationship between different variants of the same histone type. </w:t>
        </w:r>
      </w:ins>
      <w:ins w:id="575" w:author="Alexey Shaytan" w:date="2015-08-31T16:23:00Z">
        <w:r w:rsidR="00EC6177">
          <w:rPr>
            <w:rFonts w:ascii="Times New Roman" w:eastAsia="Times New Roman" w:hAnsi="Times New Roman" w:cs="Times New Roman"/>
            <w:color w:val="333333"/>
            <w:sz w:val="24"/>
            <w:szCs w:val="24"/>
          </w:rPr>
          <w:t>A click on the species name within the tree will redirect the user to the “Cur</w:t>
        </w:r>
      </w:ins>
      <w:ins w:id="576" w:author="Alexey Shaytan" w:date="2015-08-31T16:24:00Z">
        <w:r w:rsidR="00EC6177">
          <w:rPr>
            <w:rFonts w:ascii="Times New Roman" w:eastAsia="Times New Roman" w:hAnsi="Times New Roman" w:cs="Times New Roman"/>
            <w:color w:val="333333"/>
            <w:sz w:val="24"/>
            <w:szCs w:val="24"/>
          </w:rPr>
          <w:t>ated sequences</w:t>
        </w:r>
      </w:ins>
      <w:ins w:id="577" w:author="Alexey Shaytan" w:date="2015-08-31T16:23:00Z">
        <w:r w:rsidR="00EC6177">
          <w:rPr>
            <w:rFonts w:ascii="Times New Roman" w:eastAsia="Times New Roman" w:hAnsi="Times New Roman" w:cs="Times New Roman"/>
            <w:color w:val="333333"/>
            <w:sz w:val="24"/>
            <w:szCs w:val="24"/>
          </w:rPr>
          <w:t>”</w:t>
        </w:r>
      </w:ins>
      <w:ins w:id="578" w:author="Alexey Shaytan" w:date="2015-08-31T16:24:00Z">
        <w:r w:rsidR="00EC6177">
          <w:rPr>
            <w:rFonts w:ascii="Times New Roman" w:eastAsia="Times New Roman" w:hAnsi="Times New Roman" w:cs="Times New Roman"/>
            <w:color w:val="333333"/>
            <w:sz w:val="24"/>
            <w:szCs w:val="24"/>
          </w:rPr>
          <w:t xml:space="preserve"> </w:t>
        </w:r>
      </w:ins>
      <w:ins w:id="579" w:author="Alexey Shaytan" w:date="2015-08-31T16:26:00Z">
        <w:r w:rsidR="00C55AE6">
          <w:rPr>
            <w:rFonts w:ascii="Times New Roman" w:eastAsia="Times New Roman" w:hAnsi="Times New Roman" w:cs="Times New Roman"/>
            <w:color w:val="333333"/>
            <w:sz w:val="24"/>
            <w:szCs w:val="24"/>
          </w:rPr>
          <w:t xml:space="preserve">(see below) </w:t>
        </w:r>
      </w:ins>
      <w:ins w:id="580" w:author="Alexey Shaytan" w:date="2015-08-31T16:24:00Z">
        <w:r w:rsidR="00EC6177">
          <w:rPr>
            <w:rFonts w:ascii="Times New Roman" w:eastAsia="Times New Roman" w:hAnsi="Times New Roman" w:cs="Times New Roman"/>
            <w:color w:val="333333"/>
            <w:sz w:val="24"/>
            <w:szCs w:val="24"/>
          </w:rPr>
          <w:t>tab</w:t>
        </w:r>
      </w:ins>
      <w:ins w:id="581" w:author="Alexey Shaytan" w:date="2015-08-31T16:25:00Z">
        <w:r w:rsidR="00EC6177">
          <w:rPr>
            <w:rFonts w:ascii="Times New Roman" w:eastAsia="Times New Roman" w:hAnsi="Times New Roman" w:cs="Times New Roman"/>
            <w:color w:val="333333"/>
            <w:sz w:val="24"/>
            <w:szCs w:val="24"/>
          </w:rPr>
          <w:t xml:space="preserve"> of the respective variant</w:t>
        </w:r>
      </w:ins>
      <w:ins w:id="582" w:author="Alexey Shaytan" w:date="2015-08-31T16:24:00Z">
        <w:r w:rsidR="00EC6177">
          <w:rPr>
            <w:rFonts w:ascii="Times New Roman" w:eastAsia="Times New Roman" w:hAnsi="Times New Roman" w:cs="Times New Roman"/>
            <w:color w:val="333333"/>
            <w:sz w:val="24"/>
            <w:szCs w:val="24"/>
          </w:rPr>
          <w:t xml:space="preserve"> with the selected sequence </w:t>
        </w:r>
      </w:ins>
      <w:ins w:id="583" w:author="Alexey Shaytan" w:date="2015-08-31T16:28:00Z">
        <w:r w:rsidR="00C55AE6">
          <w:rPr>
            <w:rFonts w:ascii="Times New Roman" w:eastAsia="Times New Roman" w:hAnsi="Times New Roman" w:cs="Times New Roman"/>
            <w:color w:val="333333"/>
            <w:sz w:val="24"/>
            <w:szCs w:val="24"/>
          </w:rPr>
          <w:t>selected</w:t>
        </w:r>
      </w:ins>
      <w:ins w:id="584" w:author="Alexey Shaytan" w:date="2015-08-31T16:24:00Z">
        <w:r w:rsidR="00EC6177">
          <w:rPr>
            <w:rFonts w:ascii="Times New Roman" w:eastAsia="Times New Roman" w:hAnsi="Times New Roman" w:cs="Times New Roman"/>
            <w:color w:val="333333"/>
            <w:sz w:val="24"/>
            <w:szCs w:val="24"/>
          </w:rPr>
          <w:t xml:space="preserve"> in the table</w:t>
        </w:r>
      </w:ins>
      <w:ins w:id="585" w:author="Alexey Shaytan" w:date="2015-08-31T16:25:00Z">
        <w:r w:rsidR="00EC6177">
          <w:rPr>
            <w:rFonts w:ascii="Times New Roman" w:eastAsia="Times New Roman" w:hAnsi="Times New Roman" w:cs="Times New Roman"/>
            <w:color w:val="333333"/>
            <w:sz w:val="24"/>
            <w:szCs w:val="24"/>
          </w:rPr>
          <w:t>.</w:t>
        </w:r>
      </w:ins>
      <w:ins w:id="586" w:author="Alexey Shaytan" w:date="2015-08-31T16:30:00Z">
        <w:r w:rsidR="00C55AE6">
          <w:rPr>
            <w:rFonts w:ascii="Times New Roman" w:eastAsia="Times New Roman" w:hAnsi="Times New Roman" w:cs="Times New Roman"/>
            <w:color w:val="333333"/>
            <w:sz w:val="24"/>
            <w:szCs w:val="24"/>
          </w:rPr>
          <w:t xml:space="preserve"> By clicking on the </w:t>
        </w:r>
      </w:ins>
      <w:ins w:id="587" w:author="Alexey Shaytan" w:date="2015-08-31T16:31:00Z">
        <w:r w:rsidR="00C55AE6">
          <w:rPr>
            <w:rFonts w:ascii="Times New Roman" w:eastAsia="Times New Roman" w:hAnsi="Times New Roman" w:cs="Times New Roman"/>
            <w:color w:val="333333"/>
            <w:sz w:val="24"/>
            <w:szCs w:val="24"/>
          </w:rPr>
          <w:t>histone variant name in the list the user is redirected to the histone variant summary page</w:t>
        </w:r>
      </w:ins>
      <w:ins w:id="588" w:author="Alexey Shaytan" w:date="2015-08-31T16:32:00Z">
        <w:r w:rsidR="00C55AE6">
          <w:rPr>
            <w:rFonts w:ascii="Times New Roman" w:eastAsia="Times New Roman" w:hAnsi="Times New Roman" w:cs="Times New Roman"/>
            <w:color w:val="333333"/>
            <w:sz w:val="24"/>
            <w:szCs w:val="24"/>
          </w:rPr>
          <w:t>,</w:t>
        </w:r>
      </w:ins>
      <w:ins w:id="589" w:author="Alexey Shaytan" w:date="2015-08-31T16:31:00Z">
        <w:r w:rsidR="00C55AE6">
          <w:rPr>
            <w:rFonts w:ascii="Times New Roman" w:eastAsia="Times New Roman" w:hAnsi="Times New Roman" w:cs="Times New Roman"/>
            <w:color w:val="333333"/>
            <w:sz w:val="24"/>
            <w:szCs w:val="24"/>
          </w:rPr>
          <w:t xml:space="preserve"> which includes </w:t>
        </w:r>
      </w:ins>
      <w:ins w:id="590" w:author="Alexey Shaytan" w:date="2015-08-31T16:32:00Z">
        <w:r w:rsidR="00C55AE6">
          <w:rPr>
            <w:rFonts w:ascii="Times New Roman" w:eastAsia="Times New Roman" w:hAnsi="Times New Roman" w:cs="Times New Roman"/>
            <w:color w:val="333333"/>
            <w:sz w:val="24"/>
            <w:szCs w:val="24"/>
          </w:rPr>
          <w:t>its description, a preview of the histone sequence (for human if available) with highlighted features, a feature legend with descriptions, and a list of related references.</w:t>
        </w:r>
      </w:ins>
      <w:ins w:id="591" w:author="Alexey Shaytan" w:date="2015-08-31T16:33:00Z">
        <w:r w:rsidR="00C55AE6">
          <w:rPr>
            <w:rFonts w:ascii="Times New Roman" w:eastAsia="Times New Roman" w:hAnsi="Times New Roman" w:cs="Times New Roman"/>
            <w:color w:val="333333"/>
            <w:sz w:val="24"/>
            <w:szCs w:val="24"/>
          </w:rPr>
          <w:t xml:space="preserve"> Both histone type and histone variant pages have </w:t>
        </w:r>
      </w:ins>
      <w:ins w:id="592" w:author="Alexey Shaytan" w:date="2015-08-31T16:28:00Z">
        <w:r w:rsidR="00C55AE6">
          <w:rPr>
            <w:rFonts w:ascii="Times New Roman" w:eastAsia="Times New Roman" w:hAnsi="Times New Roman" w:cs="Times New Roman"/>
            <w:color w:val="333333"/>
            <w:sz w:val="24"/>
            <w:szCs w:val="24"/>
          </w:rPr>
          <w:t>four other tabs described below</w:t>
        </w:r>
      </w:ins>
      <w:ins w:id="593" w:author="Alexey Shaytan" w:date="2015-08-31T16:33:00Z">
        <w:r w:rsidR="00C55AE6">
          <w:rPr>
            <w:rFonts w:ascii="Times New Roman" w:eastAsia="Times New Roman" w:hAnsi="Times New Roman" w:cs="Times New Roman"/>
            <w:color w:val="333333"/>
            <w:sz w:val="24"/>
            <w:szCs w:val="24"/>
          </w:rPr>
          <w:t>.</w:t>
        </w:r>
      </w:ins>
    </w:p>
    <w:p w14:paraId="0C4B4CBE" w14:textId="1D0D4001" w:rsidR="00AA6F12" w:rsidRPr="00750EC4" w:rsidRDefault="00EC6177" w:rsidP="00003CF5">
      <w:pPr>
        <w:spacing w:after="240" w:line="384" w:lineRule="atLeast"/>
        <w:ind w:firstLine="720"/>
        <w:jc w:val="both"/>
        <w:rPr>
          <w:ins w:id="594" w:author="Alexey Shaytan" w:date="2015-08-31T16:13:00Z"/>
          <w:rFonts w:ascii="Times New Roman" w:eastAsia="Times New Roman" w:hAnsi="Times New Roman" w:cs="Times New Roman"/>
          <w:color w:val="333333"/>
          <w:sz w:val="24"/>
          <w:szCs w:val="24"/>
        </w:rPr>
        <w:pPrChange w:id="595" w:author="Alexey Shaytan" w:date="2015-08-31T16:39:00Z">
          <w:pPr>
            <w:spacing w:after="240" w:line="384" w:lineRule="atLeast"/>
            <w:ind w:firstLine="720"/>
          </w:pPr>
        </w:pPrChange>
      </w:pPr>
      <w:ins w:id="596" w:author="Alexey Shaytan" w:date="2015-08-31T16:26:00Z">
        <w:r>
          <w:rPr>
            <w:rFonts w:ascii="Times New Roman" w:eastAsia="Times New Roman" w:hAnsi="Times New Roman" w:cs="Times New Roman"/>
            <w:color w:val="333333"/>
            <w:sz w:val="24"/>
            <w:szCs w:val="24"/>
          </w:rPr>
          <w:t>“Curated sequences”</w:t>
        </w:r>
      </w:ins>
      <w:ins w:id="597" w:author="Alexey Shaytan" w:date="2015-08-31T16:13:00Z">
        <w:r w:rsidR="00AA6F12" w:rsidRPr="00750EC4">
          <w:rPr>
            <w:rFonts w:ascii="Times New Roman" w:eastAsia="Times New Roman" w:hAnsi="Times New Roman" w:cs="Times New Roman"/>
            <w:color w:val="333333"/>
            <w:sz w:val="24"/>
            <w:szCs w:val="24"/>
          </w:rPr>
          <w:t xml:space="preserve"> displays a set of curated sequences with their corresponding identifiers, sequence descriptions and taxonomic classification. By clicking on the row of this table, a user can select a variant sequence to be aligned to the canonical sequence of the same histone type</w:t>
        </w:r>
      </w:ins>
      <w:ins w:id="598" w:author="Alexey Shaytan" w:date="2015-08-31T16:34:00Z">
        <w:r w:rsidR="00C55AE6">
          <w:rPr>
            <w:rFonts w:ascii="Times New Roman" w:eastAsia="Times New Roman" w:hAnsi="Times New Roman" w:cs="Times New Roman"/>
            <w:color w:val="333333"/>
            <w:sz w:val="24"/>
            <w:szCs w:val="24"/>
          </w:rPr>
          <w:t>, which will be displayed above the table</w:t>
        </w:r>
      </w:ins>
      <w:ins w:id="599" w:author="Alexey Shaytan" w:date="2015-08-31T16:13:00Z">
        <w:r w:rsidR="00AA6F12" w:rsidRPr="00750EC4">
          <w:rPr>
            <w:rFonts w:ascii="Times New Roman" w:eastAsia="Times New Roman" w:hAnsi="Times New Roman" w:cs="Times New Roman"/>
            <w:color w:val="333333"/>
            <w:sz w:val="24"/>
            <w:szCs w:val="24"/>
          </w:rPr>
          <w:t>. This allows</w:t>
        </w:r>
      </w:ins>
      <w:ins w:id="600" w:author="Alexey Shaytan" w:date="2015-08-31T16:34:00Z">
        <w:r w:rsidR="00C55AE6">
          <w:rPr>
            <w:rFonts w:ascii="Times New Roman" w:eastAsia="Times New Roman" w:hAnsi="Times New Roman" w:cs="Times New Roman"/>
            <w:color w:val="333333"/>
            <w:sz w:val="24"/>
            <w:szCs w:val="24"/>
          </w:rPr>
          <w:t xml:space="preserve"> </w:t>
        </w:r>
        <w:proofErr w:type="gramStart"/>
        <w:r w:rsidR="00C55AE6">
          <w:rPr>
            <w:rFonts w:ascii="Times New Roman" w:eastAsia="Times New Roman" w:hAnsi="Times New Roman" w:cs="Times New Roman"/>
            <w:color w:val="333333"/>
            <w:sz w:val="24"/>
            <w:szCs w:val="24"/>
          </w:rPr>
          <w:t>to</w:t>
        </w:r>
      </w:ins>
      <w:ins w:id="601" w:author="Alexey Shaytan" w:date="2015-08-31T16:13:00Z">
        <w:r w:rsidR="00AA6F12" w:rsidRPr="00750EC4">
          <w:rPr>
            <w:rFonts w:ascii="Times New Roman" w:eastAsia="Times New Roman" w:hAnsi="Times New Roman" w:cs="Times New Roman"/>
            <w:color w:val="333333"/>
            <w:sz w:val="24"/>
            <w:szCs w:val="24"/>
          </w:rPr>
          <w:t xml:space="preserve"> highlight</w:t>
        </w:r>
        <w:proofErr w:type="gramEnd"/>
        <w:r w:rsidR="00AA6F12" w:rsidRPr="00750EC4">
          <w:rPr>
            <w:rFonts w:ascii="Times New Roman" w:eastAsia="Times New Roman" w:hAnsi="Times New Roman" w:cs="Times New Roman"/>
            <w:color w:val="333333"/>
            <w:sz w:val="24"/>
            <w:szCs w:val="24"/>
          </w:rPr>
          <w:t xml:space="preserve"> the variant specific features. If one or more sequences are selected, there are options to view a multiple </w:t>
        </w:r>
        <w:r w:rsidR="00AA6F12" w:rsidRPr="00750EC4">
          <w:rPr>
            <w:rFonts w:ascii="Times New Roman" w:eastAsia="Times New Roman" w:hAnsi="Times New Roman" w:cs="Times New Roman"/>
            <w:color w:val="333333"/>
            <w:sz w:val="24"/>
            <w:szCs w:val="24"/>
          </w:rPr>
          <w:lastRenderedPageBreak/>
          <w:t xml:space="preserve">sequence alignment, export it in FASTA format or add to a basket to combine sequences from different variants.  </w:t>
        </w:r>
      </w:ins>
    </w:p>
    <w:p w14:paraId="3FCBCC52" w14:textId="7D75786D" w:rsidR="00AA6F12" w:rsidRPr="00750EC4" w:rsidRDefault="00AA6F12" w:rsidP="00003CF5">
      <w:pPr>
        <w:spacing w:after="240" w:line="384" w:lineRule="atLeast"/>
        <w:ind w:firstLine="720"/>
        <w:jc w:val="both"/>
        <w:rPr>
          <w:ins w:id="602" w:author="Alexey Shaytan" w:date="2015-08-31T16:13:00Z"/>
          <w:rFonts w:ascii="Times New Roman" w:eastAsia="Times New Roman" w:hAnsi="Times New Roman" w:cs="Times New Roman"/>
          <w:color w:val="333333"/>
          <w:sz w:val="24"/>
          <w:szCs w:val="24"/>
        </w:rPr>
        <w:pPrChange w:id="603" w:author="Alexey Shaytan" w:date="2015-08-31T16:39:00Z">
          <w:pPr>
            <w:spacing w:after="240" w:line="384" w:lineRule="atLeast"/>
            <w:ind w:firstLine="720"/>
          </w:pPr>
        </w:pPrChange>
      </w:pPr>
      <w:ins w:id="604" w:author="Alexey Shaytan" w:date="2015-08-31T16:13:00Z">
        <w:r w:rsidRPr="00750EC4">
          <w:rPr>
            <w:rFonts w:ascii="Times New Roman" w:eastAsia="Times New Roman" w:hAnsi="Times New Roman" w:cs="Times New Roman"/>
            <w:color w:val="333333"/>
            <w:sz w:val="24"/>
            <w:szCs w:val="24"/>
          </w:rPr>
          <w:t>“Curated alignments” tab depicts a multiple sequence alignment of all curated sequences for the selected histone type</w:t>
        </w:r>
      </w:ins>
      <w:ins w:id="605" w:author="Alexey Shaytan" w:date="2015-08-31T16:34:00Z">
        <w:r w:rsidR="00C55AE6">
          <w:rPr>
            <w:rFonts w:ascii="Times New Roman" w:eastAsia="Times New Roman" w:hAnsi="Times New Roman" w:cs="Times New Roman"/>
            <w:color w:val="333333"/>
            <w:sz w:val="24"/>
            <w:szCs w:val="24"/>
          </w:rPr>
          <w:t xml:space="preserve"> or variant</w:t>
        </w:r>
      </w:ins>
      <w:ins w:id="606" w:author="Alexey Shaytan" w:date="2015-08-31T16:13:00Z">
        <w:r w:rsidRPr="00750EC4">
          <w:rPr>
            <w:rFonts w:ascii="Times New Roman" w:eastAsia="Times New Roman" w:hAnsi="Times New Roman" w:cs="Times New Roman"/>
            <w:color w:val="333333"/>
            <w:sz w:val="24"/>
            <w:szCs w:val="24"/>
          </w:rPr>
          <w:t xml:space="preserve">. Alignments are annotated with the key sequence, structural and functional features, such as secondary structures, key arginines, acidic patch and features specific for a given variant. </w:t>
        </w:r>
      </w:ins>
    </w:p>
    <w:p w14:paraId="086A4194" w14:textId="0203270A" w:rsidR="00AA6F12" w:rsidRPr="00750EC4" w:rsidRDefault="00AA6F12" w:rsidP="00003CF5">
      <w:pPr>
        <w:spacing w:line="360" w:lineRule="auto"/>
        <w:ind w:firstLine="720"/>
        <w:jc w:val="both"/>
        <w:rPr>
          <w:ins w:id="607" w:author="Alexey Shaytan" w:date="2015-08-31T16:13:00Z"/>
          <w:rFonts w:ascii="Times New Roman" w:eastAsia="Times New Roman" w:hAnsi="Times New Roman" w:cs="Times New Roman"/>
          <w:color w:val="333333"/>
          <w:sz w:val="24"/>
          <w:szCs w:val="24"/>
        </w:rPr>
        <w:pPrChange w:id="608" w:author="Alexey Shaytan" w:date="2015-08-31T16:39:00Z">
          <w:pPr>
            <w:spacing w:line="360" w:lineRule="auto"/>
            <w:ind w:firstLine="720"/>
          </w:pPr>
        </w:pPrChange>
      </w:pPr>
      <w:ins w:id="609" w:author="Alexey Shaytan" w:date="2015-08-31T16:13:00Z">
        <w:r w:rsidRPr="00750EC4">
          <w:rPr>
            <w:rFonts w:ascii="Times New Roman" w:eastAsia="Times New Roman" w:hAnsi="Times New Roman" w:cs="Times New Roman"/>
            <w:color w:val="333333"/>
            <w:sz w:val="24"/>
            <w:szCs w:val="24"/>
          </w:rPr>
          <w:t xml:space="preserve">The </w:t>
        </w:r>
      </w:ins>
      <w:ins w:id="610" w:author="Alexey Shaytan" w:date="2015-08-31T16:35:00Z">
        <w:r w:rsidR="00C55AE6">
          <w:rPr>
            <w:rFonts w:ascii="Times New Roman" w:eastAsia="Times New Roman" w:hAnsi="Times New Roman" w:cs="Times New Roman"/>
            <w:color w:val="333333"/>
            <w:sz w:val="24"/>
            <w:szCs w:val="24"/>
          </w:rPr>
          <w:t>“Automatically extracted sequences”</w:t>
        </w:r>
      </w:ins>
      <w:ins w:id="611" w:author="Alexey Shaytan" w:date="2015-08-31T16:13:00Z">
        <w:r w:rsidRPr="00750EC4">
          <w:rPr>
            <w:rFonts w:ascii="Times New Roman" w:eastAsia="Times New Roman" w:hAnsi="Times New Roman" w:cs="Times New Roman"/>
            <w:color w:val="333333"/>
            <w:sz w:val="24"/>
            <w:szCs w:val="24"/>
          </w:rPr>
          <w:t xml:space="preserve"> tab contains a list of all sequences automatically extracted (see previous section)</w:t>
        </w:r>
      </w:ins>
      <w:ins w:id="612" w:author="Alexey Shaytan" w:date="2015-08-31T16:35:00Z">
        <w:r w:rsidR="00C55AE6">
          <w:rPr>
            <w:rFonts w:ascii="Times New Roman" w:eastAsia="Times New Roman" w:hAnsi="Times New Roman" w:cs="Times New Roman"/>
            <w:color w:val="333333"/>
            <w:sz w:val="24"/>
            <w:szCs w:val="24"/>
          </w:rPr>
          <w:t xml:space="preserve"> and</w:t>
        </w:r>
      </w:ins>
      <w:ins w:id="613" w:author="Alexey Shaytan" w:date="2015-08-31T16:13:00Z">
        <w:r w:rsidRPr="00750EC4">
          <w:rPr>
            <w:rFonts w:ascii="Times New Roman" w:eastAsia="Times New Roman" w:hAnsi="Times New Roman" w:cs="Times New Roman"/>
            <w:color w:val="333333"/>
            <w:sz w:val="24"/>
            <w:szCs w:val="24"/>
          </w:rPr>
          <w:t xml:space="preserve"> assigned to a given variant type. For each sequence, GenBank identifier, variant’s name, taxonomy, a current Gen</w:t>
        </w:r>
        <w:r>
          <w:rPr>
            <w:rFonts w:ascii="Times New Roman" w:eastAsia="Times New Roman" w:hAnsi="Times New Roman" w:cs="Times New Roman"/>
            <w:color w:val="333333"/>
            <w:sz w:val="24"/>
            <w:szCs w:val="24"/>
          </w:rPr>
          <w:t>B</w:t>
        </w:r>
        <w:r w:rsidRPr="00750EC4">
          <w:rPr>
            <w:rFonts w:ascii="Times New Roman" w:eastAsia="Times New Roman" w:hAnsi="Times New Roman" w:cs="Times New Roman"/>
            <w:color w:val="333333"/>
            <w:sz w:val="24"/>
            <w:szCs w:val="24"/>
          </w:rPr>
          <w:t xml:space="preserve">ank description, HMMer Bitscore and E-value are provided. If one or more sequences are selected, there are options to view a multiple sequence alignment or add them to a basket. For more advanced users, there </w:t>
        </w:r>
        <w:r>
          <w:rPr>
            <w:rFonts w:ascii="Times New Roman" w:eastAsia="Times New Roman" w:hAnsi="Times New Roman" w:cs="Times New Roman"/>
            <w:color w:val="333333"/>
            <w:sz w:val="24"/>
            <w:szCs w:val="24"/>
          </w:rPr>
          <w:t xml:space="preserve">is an option </w:t>
        </w:r>
        <w:r w:rsidRPr="00750EC4">
          <w:rPr>
            <w:rFonts w:ascii="Times New Roman" w:eastAsia="Times New Roman" w:hAnsi="Times New Roman" w:cs="Times New Roman"/>
            <w:color w:val="333333"/>
            <w:sz w:val="24"/>
            <w:szCs w:val="24"/>
          </w:rPr>
          <w:t xml:space="preserve">view the scores for selected sequences against all HMM models (“Advanced”-“Score against all HMMs”). This option might be useful for examining if a sequence is similar to several models or if there was a classification error. </w:t>
        </w:r>
        <w:r w:rsidRPr="001D02E7">
          <w:rPr>
            <w:rFonts w:ascii="Times New Roman" w:eastAsia="Times New Roman" w:hAnsi="Times New Roman" w:cs="Times New Roman"/>
            <w:color w:val="333333"/>
            <w:sz w:val="24"/>
            <w:szCs w:val="24"/>
          </w:rPr>
          <w:t>It is also possible to filter the sequences by taxonomy, GenBank headers, sequence motifs, GI number</w:t>
        </w:r>
        <w:r w:rsidRPr="0008250F">
          <w:rPr>
            <w:rFonts w:ascii="Times New Roman" w:eastAsia="Times New Roman" w:hAnsi="Times New Roman" w:cs="Times New Roman"/>
            <w:color w:val="333333"/>
            <w:sz w:val="24"/>
            <w:szCs w:val="24"/>
            <w:shd w:val="clear" w:color="auto" w:fill="FFFFFF"/>
          </w:rPr>
          <w:t>, and sequences found in RefSeq.</w:t>
        </w:r>
      </w:ins>
    </w:p>
    <w:p w14:paraId="6F6291CC" w14:textId="77777777" w:rsidR="00AA6F12" w:rsidRPr="00D61793" w:rsidRDefault="00AA6F12" w:rsidP="00003CF5">
      <w:pPr>
        <w:spacing w:line="360" w:lineRule="auto"/>
        <w:ind w:firstLine="720"/>
        <w:jc w:val="both"/>
        <w:rPr>
          <w:ins w:id="614" w:author="Alexey Shaytan" w:date="2015-08-31T16:13:00Z"/>
          <w:rFonts w:ascii="Times" w:eastAsia="Times New Roman" w:hAnsi="Times" w:cs="Times New Roman"/>
          <w:sz w:val="20"/>
          <w:szCs w:val="20"/>
        </w:rPr>
        <w:pPrChange w:id="615" w:author="Alexey Shaytan" w:date="2015-08-31T16:39:00Z">
          <w:pPr>
            <w:spacing w:line="360" w:lineRule="auto"/>
            <w:ind w:firstLine="720"/>
          </w:pPr>
        </w:pPrChange>
      </w:pPr>
      <w:ins w:id="616" w:author="Alexey Shaytan" w:date="2015-08-31T16:13:00Z">
        <w:r w:rsidRPr="00750EC4">
          <w:rPr>
            <w:rFonts w:ascii="Times New Roman" w:eastAsia="Times New Roman" w:hAnsi="Times New Roman" w:cs="Times New Roman"/>
            <w:color w:val="333333"/>
            <w:sz w:val="24"/>
            <w:szCs w:val="24"/>
          </w:rPr>
          <w:t xml:space="preserve">The last tab “Inferred Taxonomy Distribution” allows browsing the taxonomy of automatically extracted sequences and view the corresponding classification of a sequence within the selected taxa with respect to all </w:t>
        </w:r>
        <w:r w:rsidRPr="00831F6E">
          <w:rPr>
            <w:rFonts w:ascii="Times New Roman" w:eastAsia="Times New Roman" w:hAnsi="Times New Roman" w:cs="Times New Roman"/>
            <w:color w:val="333333"/>
            <w:sz w:val="24"/>
            <w:szCs w:val="24"/>
          </w:rPr>
          <w:t>database models.</w:t>
        </w:r>
        <w:r w:rsidRPr="001D02E7">
          <w:rPr>
            <w:rFonts w:ascii="Times New Roman" w:eastAsia="Times New Roman" w:hAnsi="Times New Roman" w:cs="Times New Roman"/>
            <w:color w:val="333333"/>
            <w:sz w:val="24"/>
            <w:szCs w:val="24"/>
          </w:rPr>
          <w:t xml:space="preserve"> </w:t>
        </w:r>
        <w:r w:rsidRPr="0008250F">
          <w:rPr>
            <w:rFonts w:ascii="Times New Roman" w:eastAsia="Times New Roman" w:hAnsi="Times New Roman" w:cs="Times New Roman"/>
            <w:color w:val="183691"/>
            <w:sz w:val="24"/>
            <w:szCs w:val="24"/>
            <w:shd w:val="clear" w:color="auto" w:fill="FFFFFF"/>
          </w:rPr>
          <w:t>The score represents the average HMM score of sequences from a given taxa. Scores are calculated for rank 'order,' the leaves of this tree, and it's parents scores/colors are extrapolated by averaging the colors of its children.</w:t>
        </w:r>
      </w:ins>
    </w:p>
    <w:p w14:paraId="65280B6B" w14:textId="77777777" w:rsidR="00CC0813" w:rsidRDefault="00CC0813" w:rsidP="00003CF5">
      <w:pPr>
        <w:pBdr>
          <w:bottom w:val="single" w:sz="6" w:space="4" w:color="EEEEEE"/>
        </w:pBdr>
        <w:spacing w:before="240" w:after="240" w:line="240" w:lineRule="auto"/>
        <w:jc w:val="both"/>
        <w:outlineLvl w:val="1"/>
        <w:rPr>
          <w:ins w:id="617" w:author="Alexey Shaytan" w:date="2015-08-31T13:45:00Z"/>
          <w:rFonts w:ascii="Times New Roman" w:eastAsia="Times New Roman" w:hAnsi="Times New Roman" w:cs="Times New Roman"/>
          <w:b/>
          <w:bCs/>
          <w:color w:val="333333"/>
          <w:sz w:val="24"/>
          <w:szCs w:val="24"/>
        </w:rPr>
        <w:pPrChange w:id="618" w:author="Alexey Shaytan" w:date="2015-08-31T16:39:00Z">
          <w:pPr>
            <w:pBdr>
              <w:bottom w:val="single" w:sz="6" w:space="4" w:color="EEEEEE"/>
            </w:pBdr>
            <w:spacing w:before="240" w:after="240" w:line="240" w:lineRule="auto"/>
            <w:outlineLvl w:val="1"/>
          </w:pPr>
        </w:pPrChange>
      </w:pPr>
    </w:p>
    <w:p w14:paraId="7157228D" w14:textId="56FE2CD6" w:rsidR="00CC0813" w:rsidRDefault="00CC0813" w:rsidP="00003CF5">
      <w:pPr>
        <w:pBdr>
          <w:bottom w:val="single" w:sz="6" w:space="4" w:color="EEEEEE"/>
        </w:pBdr>
        <w:spacing w:before="240" w:after="240" w:line="240" w:lineRule="auto"/>
        <w:jc w:val="both"/>
        <w:outlineLvl w:val="1"/>
        <w:rPr>
          <w:ins w:id="619" w:author="Alexey Shaytan" w:date="2015-08-31T13:45:00Z"/>
          <w:rFonts w:ascii="Times New Roman" w:eastAsia="Times New Roman" w:hAnsi="Times New Roman" w:cs="Times New Roman"/>
          <w:b/>
          <w:bCs/>
          <w:color w:val="333333"/>
          <w:sz w:val="24"/>
          <w:szCs w:val="24"/>
        </w:rPr>
        <w:pPrChange w:id="620" w:author="Alexey Shaytan" w:date="2015-08-31T16:39:00Z">
          <w:pPr>
            <w:pBdr>
              <w:bottom w:val="single" w:sz="6" w:space="4" w:color="EEEEEE"/>
            </w:pBdr>
            <w:spacing w:before="240" w:after="240" w:line="240" w:lineRule="auto"/>
            <w:outlineLvl w:val="1"/>
          </w:pPr>
        </w:pPrChange>
      </w:pPr>
      <w:ins w:id="621" w:author="Alexey Shaytan" w:date="2015-08-31T13:45:00Z">
        <w:r>
          <w:rPr>
            <w:rFonts w:ascii="Times New Roman" w:eastAsia="Times New Roman" w:hAnsi="Times New Roman" w:cs="Times New Roman"/>
            <w:b/>
            <w:bCs/>
            <w:color w:val="333333"/>
            <w:sz w:val="24"/>
            <w:szCs w:val="24"/>
          </w:rPr>
          <w:t>3.2. Database search</w:t>
        </w:r>
      </w:ins>
      <w:ins w:id="622" w:author="Alexey Shaytan" w:date="2015-08-31T16:37:00Z">
        <w:r w:rsidR="005A21B3">
          <w:rPr>
            <w:rFonts w:ascii="Times New Roman" w:eastAsia="Times New Roman" w:hAnsi="Times New Roman" w:cs="Times New Roman"/>
            <w:b/>
            <w:bCs/>
            <w:color w:val="333333"/>
            <w:sz w:val="24"/>
            <w:szCs w:val="24"/>
          </w:rPr>
          <w:t xml:space="preserve"> and basket</w:t>
        </w:r>
      </w:ins>
    </w:p>
    <w:p w14:paraId="083DD7CC" w14:textId="5D78A9B0" w:rsidR="005A21B3" w:rsidRDefault="005A21B3" w:rsidP="00003CF5">
      <w:pPr>
        <w:spacing w:after="240" w:line="384" w:lineRule="atLeast"/>
        <w:ind w:firstLine="720"/>
        <w:jc w:val="both"/>
        <w:rPr>
          <w:ins w:id="623" w:author="Alexey Shaytan" w:date="2015-08-31T17:34:00Z"/>
          <w:rFonts w:ascii="Times New Roman" w:eastAsia="Times New Roman" w:hAnsi="Times New Roman" w:cs="Times New Roman"/>
          <w:color w:val="333333"/>
          <w:sz w:val="24"/>
          <w:szCs w:val="24"/>
        </w:rPr>
        <w:pPrChange w:id="624" w:author="Alexey Shaytan" w:date="2015-08-31T16:39:00Z">
          <w:pPr>
            <w:spacing w:after="240" w:line="384" w:lineRule="atLeast"/>
            <w:ind w:firstLine="720"/>
          </w:pPr>
        </w:pPrChange>
      </w:pPr>
      <w:moveToRangeStart w:id="625" w:author="Alexey Shaytan" w:date="2015-08-31T16:38:00Z" w:name="move302658419"/>
      <w:moveTo w:id="626" w:author="Alexey Shaytan" w:date="2015-08-31T16:38:00Z">
        <w:r w:rsidRPr="00750EC4">
          <w:rPr>
            <w:rFonts w:ascii="Times New Roman" w:eastAsia="Times New Roman" w:hAnsi="Times New Roman" w:cs="Times New Roman"/>
            <w:color w:val="333333"/>
            <w:sz w:val="24"/>
            <w:szCs w:val="24"/>
          </w:rPr>
          <w:t>There are two types of search</w:t>
        </w:r>
      </w:moveTo>
      <w:ins w:id="627" w:author="Alexey Shaytan" w:date="2015-08-31T17:30:00Z">
        <w:r w:rsidR="007D6662">
          <w:rPr>
            <w:rFonts w:ascii="Times New Roman" w:eastAsia="Times New Roman" w:hAnsi="Times New Roman" w:cs="Times New Roman"/>
            <w:color w:val="333333"/>
            <w:sz w:val="24"/>
            <w:szCs w:val="24"/>
          </w:rPr>
          <w:t xml:space="preserve"> for sequence entries in the </w:t>
        </w:r>
        <w:proofErr w:type="gramStart"/>
        <w:r w:rsidR="007D6662">
          <w:rPr>
            <w:rFonts w:ascii="Times New Roman" w:eastAsia="Times New Roman" w:hAnsi="Times New Roman" w:cs="Times New Roman"/>
            <w:color w:val="333333"/>
            <w:sz w:val="24"/>
            <w:szCs w:val="24"/>
          </w:rPr>
          <w:t>database</w:t>
        </w:r>
      </w:ins>
      <w:moveTo w:id="628" w:author="Alexey Shaytan" w:date="2015-08-31T16:38:00Z">
        <w:r w:rsidRPr="00750EC4">
          <w:rPr>
            <w:rFonts w:ascii="Times New Roman" w:eastAsia="Times New Roman" w:hAnsi="Times New Roman" w:cs="Times New Roman"/>
            <w:color w:val="333333"/>
            <w:sz w:val="24"/>
            <w:szCs w:val="24"/>
          </w:rPr>
          <w:t>,</w:t>
        </w:r>
        <w:proofErr w:type="gramEnd"/>
        <w:r w:rsidRPr="00750EC4">
          <w:rPr>
            <w:rFonts w:ascii="Times New Roman" w:eastAsia="Times New Roman" w:hAnsi="Times New Roman" w:cs="Times New Roman"/>
            <w:color w:val="333333"/>
            <w:sz w:val="24"/>
            <w:szCs w:val="24"/>
          </w:rPr>
          <w:t xml:space="preserve"> basic search and advanced search</w:t>
        </w:r>
      </w:moveTo>
      <w:ins w:id="629" w:author="Alexey Shaytan" w:date="2015-08-31T17:31:00Z">
        <w:r w:rsidR="007D6662">
          <w:rPr>
            <w:rFonts w:ascii="Times New Roman" w:eastAsia="Times New Roman" w:hAnsi="Times New Roman" w:cs="Times New Roman"/>
            <w:color w:val="333333"/>
            <w:sz w:val="24"/>
            <w:szCs w:val="24"/>
          </w:rPr>
          <w:t xml:space="preserve">, both are accessible through the </w:t>
        </w:r>
      </w:ins>
      <w:ins w:id="630" w:author="Alexey Shaytan" w:date="2015-08-31T17:32:00Z">
        <w:r w:rsidR="007D6662">
          <w:rPr>
            <w:rFonts w:ascii="Times New Roman" w:eastAsia="Times New Roman" w:hAnsi="Times New Roman" w:cs="Times New Roman"/>
            <w:color w:val="333333"/>
            <w:sz w:val="24"/>
            <w:szCs w:val="24"/>
          </w:rPr>
          <w:t xml:space="preserve">field and button in the header of the web-site. </w:t>
        </w:r>
      </w:ins>
      <w:moveTo w:id="631" w:author="Alexey Shaytan" w:date="2015-08-31T16:38:00Z">
        <w:del w:id="632" w:author="Alexey Shaytan" w:date="2015-08-31T17:31:00Z">
          <w:r w:rsidRPr="00750EC4" w:rsidDel="007D6662">
            <w:rPr>
              <w:rFonts w:ascii="Times New Roman" w:eastAsia="Times New Roman" w:hAnsi="Times New Roman" w:cs="Times New Roman"/>
              <w:color w:val="333333"/>
              <w:sz w:val="24"/>
              <w:szCs w:val="24"/>
            </w:rPr>
            <w:delText xml:space="preserve">. </w:delText>
          </w:r>
        </w:del>
        <w:r w:rsidRPr="00750EC4">
          <w:rPr>
            <w:rFonts w:ascii="Times New Roman" w:eastAsia="Times New Roman" w:hAnsi="Times New Roman" w:cs="Times New Roman"/>
            <w:color w:val="333333"/>
            <w:sz w:val="24"/>
            <w:szCs w:val="24"/>
          </w:rPr>
          <w:t xml:space="preserve">The basic </w:t>
        </w:r>
        <w:del w:id="633" w:author="Alexey Shaytan" w:date="2015-08-31T17:32:00Z">
          <w:r w:rsidRPr="00750EC4" w:rsidDel="007D6662">
            <w:rPr>
              <w:rFonts w:ascii="Times New Roman" w:eastAsia="Times New Roman" w:hAnsi="Times New Roman" w:cs="Times New Roman"/>
              <w:color w:val="333333"/>
              <w:sz w:val="24"/>
              <w:szCs w:val="24"/>
            </w:rPr>
            <w:delText>filter</w:delText>
          </w:r>
        </w:del>
      </w:moveTo>
      <w:ins w:id="634" w:author="Alexey Shaytan" w:date="2015-08-31T17:32:00Z">
        <w:r w:rsidR="007D6662">
          <w:rPr>
            <w:rFonts w:ascii="Times New Roman" w:eastAsia="Times New Roman" w:hAnsi="Times New Roman" w:cs="Times New Roman"/>
            <w:color w:val="333333"/>
            <w:sz w:val="24"/>
            <w:szCs w:val="24"/>
          </w:rPr>
          <w:t>search</w:t>
        </w:r>
      </w:ins>
      <w:moveTo w:id="635" w:author="Alexey Shaytan" w:date="2015-08-31T16:38:00Z">
        <w:r w:rsidRPr="00750EC4">
          <w:rPr>
            <w:rFonts w:ascii="Times New Roman" w:eastAsia="Times New Roman" w:hAnsi="Times New Roman" w:cs="Times New Roman"/>
            <w:color w:val="333333"/>
            <w:sz w:val="24"/>
            <w:szCs w:val="24"/>
          </w:rPr>
          <w:t xml:space="preserve"> allows to search based on the key words from the taxonomic classification while an advanced </w:t>
        </w:r>
        <w:del w:id="636" w:author="Alexey Shaytan" w:date="2015-08-31T17:32:00Z">
          <w:r w:rsidRPr="00750EC4" w:rsidDel="007D6662">
            <w:rPr>
              <w:rFonts w:ascii="Times New Roman" w:eastAsia="Times New Roman" w:hAnsi="Times New Roman" w:cs="Times New Roman"/>
              <w:color w:val="333333"/>
              <w:sz w:val="24"/>
              <w:szCs w:val="24"/>
            </w:rPr>
            <w:delText>filter</w:delText>
          </w:r>
        </w:del>
      </w:moveTo>
      <w:ins w:id="637" w:author="Alexey Shaytan" w:date="2015-08-31T17:32:00Z">
        <w:r w:rsidR="007D6662">
          <w:rPr>
            <w:rFonts w:ascii="Times New Roman" w:eastAsia="Times New Roman" w:hAnsi="Times New Roman" w:cs="Times New Roman"/>
            <w:color w:val="333333"/>
            <w:sz w:val="24"/>
            <w:szCs w:val="24"/>
          </w:rPr>
          <w:t>option</w:t>
        </w:r>
      </w:ins>
      <w:moveTo w:id="638" w:author="Alexey Shaytan" w:date="2015-08-31T16:38:00Z">
        <w:r w:rsidRPr="00750EC4">
          <w:rPr>
            <w:rFonts w:ascii="Times New Roman" w:eastAsia="Times New Roman" w:hAnsi="Times New Roman" w:cs="Times New Roman"/>
            <w:color w:val="333333"/>
            <w:sz w:val="24"/>
            <w:szCs w:val="24"/>
          </w:rPr>
          <w:t xml:space="preserve"> provides </w:t>
        </w:r>
        <w:del w:id="639" w:author="Alexey Shaytan" w:date="2015-08-31T17:32:00Z">
          <w:r w:rsidRPr="00750EC4" w:rsidDel="007D6662">
            <w:rPr>
              <w:rFonts w:ascii="Times New Roman" w:eastAsia="Times New Roman" w:hAnsi="Times New Roman" w:cs="Times New Roman"/>
              <w:color w:val="333333"/>
              <w:sz w:val="24"/>
              <w:szCs w:val="24"/>
            </w:rPr>
            <w:delText>options</w:delText>
          </w:r>
        </w:del>
      </w:moveTo>
      <w:ins w:id="640" w:author="Alexey Shaytan" w:date="2015-08-31T17:32:00Z">
        <w:r w:rsidR="007D6662">
          <w:rPr>
            <w:rFonts w:ascii="Times New Roman" w:eastAsia="Times New Roman" w:hAnsi="Times New Roman" w:cs="Times New Roman"/>
            <w:color w:val="333333"/>
            <w:sz w:val="24"/>
            <w:szCs w:val="24"/>
          </w:rPr>
          <w:t>opportunities</w:t>
        </w:r>
      </w:ins>
      <w:moveTo w:id="641" w:author="Alexey Shaytan" w:date="2015-08-31T16:38:00Z">
        <w:r w:rsidRPr="00750EC4">
          <w:rPr>
            <w:rFonts w:ascii="Times New Roman" w:eastAsia="Times New Roman" w:hAnsi="Times New Roman" w:cs="Times New Roman"/>
            <w:color w:val="333333"/>
            <w:sz w:val="24"/>
            <w:szCs w:val="24"/>
          </w:rPr>
          <w:t xml:space="preserve"> to search for specific histone types with a particular sequence motifs and to show only unique sequences from a given organism. </w:t>
        </w:r>
      </w:moveTo>
      <w:ins w:id="642" w:author="Alexey Shaytan" w:date="2015-08-31T17:33:00Z">
        <w:r w:rsidR="007D6662">
          <w:rPr>
            <w:rFonts w:ascii="Times New Roman" w:eastAsia="Times New Roman" w:hAnsi="Times New Roman" w:cs="Times New Roman"/>
            <w:color w:val="333333"/>
            <w:sz w:val="24"/>
            <w:szCs w:val="24"/>
          </w:rPr>
          <w:t>The quick search field is also implemented on the top of the table while viewing any list of sequences. In this case the search is limited to the content of t</w:t>
        </w:r>
      </w:ins>
      <w:ins w:id="643" w:author="Alexey Shaytan" w:date="2015-08-31T17:34:00Z">
        <w:r w:rsidR="007D6662">
          <w:rPr>
            <w:rFonts w:ascii="Times New Roman" w:eastAsia="Times New Roman" w:hAnsi="Times New Roman" w:cs="Times New Roman"/>
            <w:color w:val="333333"/>
            <w:sz w:val="24"/>
            <w:szCs w:val="24"/>
          </w:rPr>
          <w:t>he respective table.</w:t>
        </w:r>
      </w:ins>
    </w:p>
    <w:p w14:paraId="7912BF84" w14:textId="797A15DE" w:rsidR="007D6662" w:rsidRPr="00750EC4" w:rsidRDefault="007D6662" w:rsidP="00003CF5">
      <w:pPr>
        <w:spacing w:after="240" w:line="384" w:lineRule="atLeast"/>
        <w:ind w:firstLine="720"/>
        <w:jc w:val="both"/>
        <w:rPr>
          <w:rFonts w:ascii="Times New Roman" w:eastAsia="Times New Roman" w:hAnsi="Times New Roman" w:cs="Times New Roman"/>
          <w:color w:val="333333"/>
          <w:sz w:val="24"/>
          <w:szCs w:val="24"/>
        </w:rPr>
        <w:pPrChange w:id="644" w:author="Alexey Shaytan" w:date="2015-08-31T16:39:00Z">
          <w:pPr>
            <w:spacing w:after="240" w:line="384" w:lineRule="atLeast"/>
            <w:ind w:firstLine="720"/>
          </w:pPr>
        </w:pPrChange>
      </w:pPr>
      <w:ins w:id="645" w:author="Alexey Shaytan" w:date="2015-08-31T17:34:00Z">
        <w:r>
          <w:rPr>
            <w:rFonts w:ascii="Times New Roman" w:eastAsia="Times New Roman" w:hAnsi="Times New Roman" w:cs="Times New Roman"/>
            <w:color w:val="333333"/>
            <w:sz w:val="24"/>
            <w:szCs w:val="24"/>
          </w:rPr>
          <w:lastRenderedPageBreak/>
          <w:t xml:space="preserve">Another helpful feature of the </w:t>
        </w:r>
        <w:proofErr w:type="gramStart"/>
        <w:r>
          <w:rPr>
            <w:rFonts w:ascii="Times New Roman" w:eastAsia="Times New Roman" w:hAnsi="Times New Roman" w:cs="Times New Roman"/>
            <w:color w:val="333333"/>
            <w:sz w:val="24"/>
            <w:szCs w:val="24"/>
          </w:rPr>
          <w:t>web-site</w:t>
        </w:r>
        <w:proofErr w:type="gramEnd"/>
        <w:r>
          <w:rPr>
            <w:rFonts w:ascii="Times New Roman" w:eastAsia="Times New Roman" w:hAnsi="Times New Roman" w:cs="Times New Roman"/>
            <w:color w:val="333333"/>
            <w:sz w:val="24"/>
            <w:szCs w:val="24"/>
          </w:rPr>
          <w:t xml:space="preserve"> is the “Basket”. While viewing a set of sequences the user can tick mark the </w:t>
        </w:r>
      </w:ins>
      <w:ins w:id="646" w:author="Alexey Shaytan" w:date="2015-08-31T17:35:00Z">
        <w:r>
          <w:rPr>
            <w:rFonts w:ascii="Times New Roman" w:eastAsia="Times New Roman" w:hAnsi="Times New Roman" w:cs="Times New Roman"/>
            <w:color w:val="333333"/>
            <w:sz w:val="24"/>
            <w:szCs w:val="24"/>
          </w:rPr>
          <w:t>entries of interest in the table and press the button “Add to basket”. The cumulative list of sequences can be then view at the basket page</w:t>
        </w:r>
      </w:ins>
      <w:ins w:id="647" w:author="Alexey Shaytan" w:date="2015-08-31T17:36:00Z">
        <w:r>
          <w:rPr>
            <w:rFonts w:ascii="Times New Roman" w:eastAsia="Times New Roman" w:hAnsi="Times New Roman" w:cs="Times New Roman"/>
            <w:color w:val="333333"/>
            <w:sz w:val="24"/>
            <w:szCs w:val="24"/>
          </w:rPr>
          <w:t xml:space="preserve"> accessible from the web-site header. The sequence can be then exported or an MSA can be requested.</w:t>
        </w:r>
      </w:ins>
    </w:p>
    <w:moveToRangeEnd w:id="625"/>
    <w:p w14:paraId="5BA5EF97" w14:textId="77777777" w:rsidR="007D6662" w:rsidRDefault="007D6662" w:rsidP="00003CF5">
      <w:pPr>
        <w:pBdr>
          <w:bottom w:val="single" w:sz="6" w:space="4" w:color="EEEEEE"/>
        </w:pBdr>
        <w:spacing w:before="240" w:after="240" w:line="240" w:lineRule="auto"/>
        <w:jc w:val="both"/>
        <w:outlineLvl w:val="1"/>
        <w:rPr>
          <w:ins w:id="648" w:author="Alexey Shaytan" w:date="2015-08-31T17:36:00Z"/>
          <w:rFonts w:ascii="Times New Roman" w:eastAsia="Times New Roman" w:hAnsi="Times New Roman" w:cs="Times New Roman"/>
          <w:b/>
          <w:bCs/>
          <w:color w:val="333333"/>
          <w:sz w:val="24"/>
          <w:szCs w:val="24"/>
        </w:rPr>
        <w:pPrChange w:id="649" w:author="Alexey Shaytan" w:date="2015-08-31T16:39:00Z">
          <w:pPr>
            <w:pBdr>
              <w:bottom w:val="single" w:sz="6" w:space="4" w:color="EEEEEE"/>
            </w:pBdr>
            <w:spacing w:before="240" w:after="240" w:line="240" w:lineRule="auto"/>
            <w:outlineLvl w:val="1"/>
          </w:pPr>
        </w:pPrChange>
      </w:pPr>
    </w:p>
    <w:p w14:paraId="131B6935" w14:textId="6E4EC632" w:rsidR="00CC0813" w:rsidRDefault="00CC0813" w:rsidP="00003CF5">
      <w:pPr>
        <w:pBdr>
          <w:bottom w:val="single" w:sz="6" w:space="4" w:color="EEEEEE"/>
        </w:pBdr>
        <w:spacing w:before="240" w:after="240" w:line="240" w:lineRule="auto"/>
        <w:jc w:val="both"/>
        <w:outlineLvl w:val="1"/>
        <w:rPr>
          <w:ins w:id="650" w:author="Alexey Shaytan" w:date="2015-08-31T13:41:00Z"/>
          <w:rFonts w:ascii="Times New Roman" w:eastAsia="Times New Roman" w:hAnsi="Times New Roman" w:cs="Times New Roman"/>
          <w:b/>
          <w:bCs/>
          <w:color w:val="333333"/>
          <w:sz w:val="24"/>
          <w:szCs w:val="24"/>
        </w:rPr>
        <w:pPrChange w:id="651" w:author="Alexey Shaytan" w:date="2015-08-31T16:39:00Z">
          <w:pPr>
            <w:pBdr>
              <w:bottom w:val="single" w:sz="6" w:space="4" w:color="EEEEEE"/>
            </w:pBdr>
            <w:spacing w:before="240" w:after="240" w:line="240" w:lineRule="auto"/>
            <w:outlineLvl w:val="1"/>
          </w:pPr>
        </w:pPrChange>
      </w:pPr>
      <w:ins w:id="652" w:author="Alexey Shaytan" w:date="2015-08-31T13:45:00Z">
        <w:r>
          <w:rPr>
            <w:rFonts w:ascii="Times New Roman" w:eastAsia="Times New Roman" w:hAnsi="Times New Roman" w:cs="Times New Roman"/>
            <w:b/>
            <w:bCs/>
            <w:color w:val="333333"/>
            <w:sz w:val="24"/>
            <w:szCs w:val="24"/>
          </w:rPr>
          <w:t>3.</w:t>
        </w:r>
      </w:ins>
      <w:ins w:id="653" w:author="Alexey Shaytan" w:date="2015-08-31T16:37:00Z">
        <w:r w:rsidR="005A21B3">
          <w:rPr>
            <w:rFonts w:ascii="Times New Roman" w:eastAsia="Times New Roman" w:hAnsi="Times New Roman" w:cs="Times New Roman"/>
            <w:b/>
            <w:bCs/>
            <w:color w:val="333333"/>
            <w:sz w:val="24"/>
            <w:szCs w:val="24"/>
          </w:rPr>
          <w:t>3</w:t>
        </w:r>
      </w:ins>
      <w:ins w:id="654" w:author="Alexey Shaytan" w:date="2015-08-31T13:45:00Z">
        <w:r>
          <w:rPr>
            <w:rFonts w:ascii="Times New Roman" w:eastAsia="Times New Roman" w:hAnsi="Times New Roman" w:cs="Times New Roman"/>
            <w:b/>
            <w:bCs/>
            <w:color w:val="333333"/>
            <w:sz w:val="24"/>
            <w:szCs w:val="24"/>
          </w:rPr>
          <w:t>. Custom sequence annotation</w:t>
        </w:r>
      </w:ins>
    </w:p>
    <w:p w14:paraId="6FB5DA18" w14:textId="7EF5E9F8" w:rsidR="008F110A" w:rsidRDefault="007A37F9" w:rsidP="00003CF5">
      <w:pPr>
        <w:pBdr>
          <w:bottom w:val="single" w:sz="6" w:space="4" w:color="EEEEEE"/>
        </w:pBdr>
        <w:spacing w:before="240" w:after="240" w:line="240" w:lineRule="auto"/>
        <w:jc w:val="both"/>
        <w:outlineLvl w:val="1"/>
        <w:rPr>
          <w:ins w:id="655" w:author="Alexey Shaytan" w:date="2015-08-30T09:13:00Z"/>
          <w:rFonts w:ascii="Times New Roman" w:eastAsia="Times New Roman" w:hAnsi="Times New Roman" w:cs="Times New Roman"/>
          <w:b/>
          <w:bCs/>
          <w:color w:val="333333"/>
          <w:sz w:val="24"/>
          <w:szCs w:val="24"/>
        </w:rPr>
        <w:pPrChange w:id="656" w:author="Alexey Shaytan" w:date="2015-08-31T16:39:00Z">
          <w:pPr>
            <w:pBdr>
              <w:bottom w:val="single" w:sz="6" w:space="4" w:color="EEEEEE"/>
            </w:pBdr>
            <w:spacing w:before="240" w:after="240" w:line="240" w:lineRule="auto"/>
            <w:outlineLvl w:val="1"/>
          </w:pPr>
        </w:pPrChange>
      </w:pPr>
      <w:ins w:id="657" w:author="Alexey Shaytan" w:date="2015-08-31T15:39:00Z">
        <w:r w:rsidRPr="00750EC4">
          <w:rPr>
            <w:rFonts w:ascii="Times New Roman" w:eastAsia="Times New Roman" w:hAnsi="Times New Roman" w:cs="Times New Roman"/>
            <w:color w:val="333333"/>
            <w:sz w:val="24"/>
            <w:szCs w:val="24"/>
          </w:rPr>
          <w:t>A user can enter a sequence in FASTA format to classify through</w:t>
        </w:r>
        <w:r w:rsidR="007D6662">
          <w:rPr>
            <w:rFonts w:ascii="Times New Roman" w:eastAsia="Times New Roman" w:hAnsi="Times New Roman" w:cs="Times New Roman"/>
            <w:color w:val="333333"/>
            <w:sz w:val="24"/>
            <w:szCs w:val="24"/>
          </w:rPr>
          <w:t xml:space="preserve"> the “Analyze Your Sequence” page a</w:t>
        </w:r>
      </w:ins>
      <w:ins w:id="658" w:author="Alexey Shaytan" w:date="2015-08-31T17:37:00Z">
        <w:r w:rsidR="007D6662">
          <w:rPr>
            <w:rFonts w:ascii="Times New Roman" w:eastAsia="Times New Roman" w:hAnsi="Times New Roman" w:cs="Times New Roman"/>
            <w:color w:val="333333"/>
            <w:sz w:val="24"/>
            <w:szCs w:val="24"/>
          </w:rPr>
          <w:t>ccessible through the web-site header</w:t>
        </w:r>
      </w:ins>
      <w:ins w:id="659" w:author="Alexey Shaytan" w:date="2015-08-31T15:39:00Z">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 sequence is classified</w:t>
        </w:r>
        <w:r w:rsidRPr="00750EC4">
          <w:rPr>
            <w:rFonts w:ascii="Times New Roman" w:eastAsia="Times New Roman" w:hAnsi="Times New Roman" w:cs="Times New Roman"/>
            <w:color w:val="333333"/>
            <w:sz w:val="24"/>
            <w:szCs w:val="24"/>
          </w:rPr>
          <w:t xml:space="preserve"> using HMMER against all </w:t>
        </w:r>
        <w:r>
          <w:rPr>
            <w:rFonts w:ascii="Times New Roman" w:eastAsia="Times New Roman" w:hAnsi="Times New Roman" w:cs="Times New Roman"/>
            <w:color w:val="333333"/>
            <w:sz w:val="24"/>
            <w:szCs w:val="24"/>
          </w:rPr>
          <w:t xml:space="preserve">variant </w:t>
        </w:r>
        <w:r w:rsidRPr="00750EC4">
          <w:rPr>
            <w:rFonts w:ascii="Times New Roman" w:eastAsia="Times New Roman" w:hAnsi="Times New Roman" w:cs="Times New Roman"/>
            <w:color w:val="333333"/>
            <w:sz w:val="24"/>
            <w:szCs w:val="24"/>
          </w:rPr>
          <w:t>models</w:t>
        </w:r>
        <w:r>
          <w:rPr>
            <w:rFonts w:ascii="Times New Roman" w:eastAsia="Times New Roman" w:hAnsi="Times New Roman" w:cs="Times New Roman"/>
            <w:color w:val="333333"/>
            <w:sz w:val="24"/>
            <w:szCs w:val="24"/>
          </w:rPr>
          <w:t xml:space="preserve"> and </w:t>
        </w:r>
        <w:r w:rsidRPr="00750EC4">
          <w:rPr>
            <w:rFonts w:ascii="Times New Roman" w:eastAsia="Times New Roman" w:hAnsi="Times New Roman" w:cs="Times New Roman"/>
            <w:color w:val="333333"/>
            <w:sz w:val="24"/>
            <w:szCs w:val="24"/>
          </w:rPr>
          <w:t>by running BLAST against all</w:t>
        </w:r>
      </w:ins>
      <w:ins w:id="660" w:author="Alexey Shaytan" w:date="2015-08-31T17:37:00Z">
        <w:r w:rsidR="007D6662">
          <w:rPr>
            <w:rFonts w:ascii="Times New Roman" w:eastAsia="Times New Roman" w:hAnsi="Times New Roman" w:cs="Times New Roman"/>
            <w:color w:val="333333"/>
            <w:sz w:val="24"/>
            <w:szCs w:val="24"/>
          </w:rPr>
          <w:t xml:space="preserve"> curated and automatically extracted</w:t>
        </w:r>
      </w:ins>
      <w:ins w:id="661" w:author="Alexey Shaytan" w:date="2015-08-31T15:39:00Z">
        <w:r w:rsidRPr="00750EC4">
          <w:rPr>
            <w:rFonts w:ascii="Times New Roman" w:eastAsia="Times New Roman" w:hAnsi="Times New Roman" w:cs="Times New Roman"/>
            <w:color w:val="333333"/>
            <w:sz w:val="24"/>
            <w:szCs w:val="24"/>
          </w:rPr>
          <w:t xml:space="preserve"> sequences in the HistoneDB</w:t>
        </w:r>
        <w:r>
          <w:rPr>
            <w:rFonts w:ascii="Times New Roman" w:eastAsia="Times New Roman" w:hAnsi="Times New Roman" w:cs="Times New Roman"/>
            <w:color w:val="333333"/>
            <w:sz w:val="24"/>
            <w:szCs w:val="24"/>
          </w:rPr>
          <w:t>. T</w:t>
        </w:r>
        <w:r w:rsidRPr="00750EC4">
          <w:rPr>
            <w:rFonts w:ascii="Times New Roman" w:eastAsia="Times New Roman" w:hAnsi="Times New Roman" w:cs="Times New Roman"/>
            <w:color w:val="333333"/>
            <w:sz w:val="24"/>
            <w:szCs w:val="24"/>
          </w:rPr>
          <w:t>he results are shown</w:t>
        </w:r>
        <w:r>
          <w:rPr>
            <w:rFonts w:ascii="Times New Roman" w:eastAsia="Times New Roman" w:hAnsi="Times New Roman" w:cs="Times New Roman"/>
            <w:color w:val="333333"/>
            <w:sz w:val="24"/>
            <w:szCs w:val="24"/>
          </w:rPr>
          <w:t xml:space="preserve"> first with the most likely variant or variants, a comparison between the analyzed sequence and the canonical of the similar species determined by BLAST along with the new feature annotations.</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HMMER</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scores</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against all models are </w:t>
        </w:r>
        <w:r w:rsidRPr="00750EC4">
          <w:rPr>
            <w:rFonts w:ascii="Times New Roman" w:eastAsia="Times New Roman" w:hAnsi="Times New Roman" w:cs="Times New Roman"/>
            <w:color w:val="333333"/>
            <w:sz w:val="24"/>
            <w:szCs w:val="24"/>
          </w:rPr>
          <w:t xml:space="preserve">listed </w:t>
        </w:r>
        <w:r>
          <w:rPr>
            <w:rFonts w:ascii="Times New Roman" w:eastAsia="Times New Roman" w:hAnsi="Times New Roman" w:cs="Times New Roman"/>
            <w:color w:val="333333"/>
            <w:sz w:val="24"/>
            <w:szCs w:val="24"/>
          </w:rPr>
          <w:t>in</w:t>
        </w:r>
        <w:r w:rsidRPr="00750EC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modal window.</w:t>
        </w:r>
      </w:ins>
    </w:p>
    <w:p w14:paraId="62F49BCC" w14:textId="093FE46C" w:rsidR="00DF0A7F" w:rsidRPr="008F110A" w:rsidRDefault="008F110A" w:rsidP="00003CF5">
      <w:pPr>
        <w:pBdr>
          <w:bottom w:val="single" w:sz="6" w:space="4" w:color="EEEEEE"/>
        </w:pBdr>
        <w:spacing w:before="240" w:after="240" w:line="240" w:lineRule="auto"/>
        <w:jc w:val="both"/>
        <w:outlineLvl w:val="1"/>
        <w:rPr>
          <w:ins w:id="662" w:author="Alexey Shaytan" w:date="2015-08-31T13:40:00Z"/>
          <w:rFonts w:ascii="Times New Roman" w:eastAsia="Times New Roman" w:hAnsi="Times New Roman" w:cs="Times New Roman"/>
          <w:b/>
          <w:bCs/>
          <w:color w:val="333333"/>
          <w:sz w:val="24"/>
          <w:szCs w:val="24"/>
          <w:rPrChange w:id="663" w:author="Alexey Shaytan" w:date="2015-08-31T13:41:00Z">
            <w:rPr>
              <w:ins w:id="664" w:author="Alexey Shaytan" w:date="2015-08-31T13:40:00Z"/>
              <w:rFonts w:ascii="Times New Roman" w:eastAsia="Times New Roman" w:hAnsi="Times New Roman" w:cs="Times New Roman"/>
              <w:color w:val="333333"/>
              <w:sz w:val="24"/>
              <w:szCs w:val="24"/>
            </w:rPr>
          </w:rPrChange>
        </w:rPr>
        <w:pPrChange w:id="665" w:author="Alexey Shaytan" w:date="2015-08-31T16:39:00Z">
          <w:pPr>
            <w:spacing w:after="240" w:line="384" w:lineRule="atLeast"/>
          </w:pPr>
        </w:pPrChange>
      </w:pPr>
      <w:ins w:id="666" w:author="Alexey Shaytan" w:date="2015-08-31T13:40:00Z">
        <w:r w:rsidRPr="008F110A">
          <w:rPr>
            <w:rFonts w:ascii="Times New Roman" w:eastAsia="Times New Roman" w:hAnsi="Times New Roman" w:cs="Times New Roman"/>
            <w:b/>
            <w:bCs/>
            <w:color w:val="333333"/>
            <w:sz w:val="24"/>
            <w:szCs w:val="24"/>
            <w:rPrChange w:id="667" w:author="Alexey Shaytan" w:date="2015-08-31T13:41:00Z">
              <w:rPr>
                <w:rFonts w:ascii="Times New Roman" w:eastAsia="Times New Roman" w:hAnsi="Times New Roman" w:cs="Times New Roman"/>
                <w:color w:val="333333"/>
                <w:sz w:val="24"/>
                <w:szCs w:val="24"/>
              </w:rPr>
            </w:rPrChange>
          </w:rPr>
          <w:t>4. Methods, internal structure and software</w:t>
        </w:r>
      </w:ins>
    </w:p>
    <w:p w14:paraId="5AC2D934" w14:textId="6CFF6BC8" w:rsidR="001D0013" w:rsidRPr="00750EC4" w:rsidRDefault="001D0013" w:rsidP="001D0013">
      <w:pPr>
        <w:spacing w:after="240" w:line="384" w:lineRule="atLeast"/>
        <w:ind w:firstLine="720"/>
        <w:jc w:val="both"/>
        <w:rPr>
          <w:ins w:id="668" w:author="Alexey Shaytan" w:date="2015-08-31T17:39:00Z"/>
          <w:rFonts w:ascii="Times New Roman" w:eastAsia="Times New Roman" w:hAnsi="Times New Roman" w:cs="Times New Roman"/>
          <w:color w:val="333333"/>
          <w:sz w:val="24"/>
          <w:szCs w:val="24"/>
        </w:rPr>
      </w:pPr>
      <w:ins w:id="669" w:author="Alexey Shaytan" w:date="2015-08-31T17:39:00Z">
        <w:r w:rsidRPr="00750EC4">
          <w:rPr>
            <w:rFonts w:ascii="Times New Roman" w:eastAsia="Times New Roman" w:hAnsi="Times New Roman" w:cs="Times New Roman"/>
            <w:color w:val="333333"/>
            <w:sz w:val="24"/>
            <w:szCs w:val="24"/>
          </w:rPr>
          <w:t xml:space="preserve">The HistoneDB 2.0 is written in Django, a high-level Python Web Framework, with a MySQL backend. The project has two applications, ‘browse,’ and ‘djangophylcore.’ Browse contains the HistoneDB models (equivalent to database tables), views (python functions to </w:t>
        </w:r>
        <w:r>
          <w:rPr>
            <w:rFonts w:ascii="Times New Roman" w:eastAsia="Times New Roman" w:hAnsi="Times New Roman" w:cs="Times New Roman"/>
            <w:color w:val="333333"/>
            <w:sz w:val="24"/>
            <w:szCs w:val="24"/>
          </w:rPr>
          <w:t>render</w:t>
        </w:r>
        <w:r w:rsidRPr="00750EC4">
          <w:rPr>
            <w:rFonts w:ascii="Times New Roman" w:eastAsia="Times New Roman" w:hAnsi="Times New Roman" w:cs="Times New Roman"/>
            <w:color w:val="333333"/>
            <w:sz w:val="24"/>
            <w:szCs w:val="24"/>
          </w:rPr>
          <w:t xml:space="preserve"> each page), and templates (HTML files). Djangophylocore is a previously developed django application to store the NCBI taxonomy database in a Django relational database using an algorithm similar to Modified Preorder Tree Traversal</w:t>
        </w:r>
        <w:r>
          <w:rPr>
            <w:rFonts w:ascii="Times New Roman" w:eastAsia="Times New Roman" w:hAnsi="Times New Roman" w:cs="Times New Roman"/>
            <w:color w:val="333333"/>
            <w:sz w:val="24"/>
            <w:szCs w:val="24"/>
          </w:rPr>
          <w:fldChar w:fldCharType="begin"/>
        </w:r>
        <w:r>
          <w:rPr>
            <w:rFonts w:ascii="Times New Roman" w:eastAsia="Times New Roman" w:hAnsi="Times New Roman" w:cs="Times New Roman"/>
            <w:color w:val="333333"/>
            <w:sz w:val="24"/>
            <w:szCs w:val="24"/>
          </w:rPr>
          <w:instrText xml:space="preserve"> ADDIN EN.CITE &lt;EndNote&gt;&lt;Cite&gt;&lt;Author&gt;Ranwez&lt;/Author&gt;&lt;Year&gt;2009&lt;/Year&gt;&lt;RecNum&gt;2890&lt;/RecNum&gt;&lt;DisplayText&gt;(22)&lt;/DisplayText&gt;&lt;record&gt;&lt;rec-number&gt;2890&lt;/rec-number&gt;&lt;foreign-keys&gt;&lt;key app="EN" db-id="afa0xxa04prfpvex0v0v00xhxzppxf5ss0et"&gt;2890&lt;/key&gt;&lt;/foreign-keys&gt;&lt;ref-type name="Journal Article"&gt;17&lt;/ref-type&gt;&lt;contributors&gt;&lt;authors&gt;&lt;author&gt;Ranwez, V.&lt;/author&gt;&lt;author&gt;Clairon, N.&lt;/author&gt;&lt;author&gt;Delsuc, F.&lt;/author&gt;&lt;author&gt;Pourali, S.&lt;/author&gt;&lt;author&gt;Auberval, N.&lt;/author&gt;&lt;author&gt;Diser, S.&lt;/author&gt;&lt;author&gt;Berry, V.&lt;/author&gt;&lt;/authors&gt;&lt;/contributors&gt;&lt;auth-address&gt;Institut des Sciences de l&amp;apos;Evolution (ISEM, UMR 5554 CNRS), Universite Montpellier II, Place E, Bataillon - 34095 Montpellier Cedex 05, France. vincent.ranwez@univ-montp2.fr&lt;/auth-address&gt;&lt;titles&gt;&lt;title&gt;PhyloExplorer: a web server to validate, explore and query phylogenetic trees&lt;/title&gt;&lt;secondary-title&gt;BMC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biology&lt;/abbr-1&gt;&lt;/alt-periodical&gt;&lt;pages&gt;108&lt;/pages&gt;&lt;volume&gt;9&lt;/volume&gt;&lt;edition&gt;2009/05/20&lt;/edition&gt;&lt;keywords&gt;&lt;keyword&gt;Database Management Systems&lt;/keyword&gt;&lt;keyword&gt;Databases, Genetic&lt;/keyword&gt;&lt;keyword&gt;Internet&lt;/keyword&gt;&lt;keyword&gt;Phylogeny&lt;/keyword&gt;&lt;keyword&gt;Software&lt;/keyword&gt;&lt;keyword&gt;User-Computer Interface&lt;/keyword&gt;&lt;/keywords&gt;&lt;dates&gt;&lt;year&gt;2009&lt;/year&gt;&lt;/dates&gt;&lt;isbn&gt;1471-2148 (Electronic)&amp;#xD;1471-2148 (Linking)&lt;/isbn&gt;&lt;accession-num&gt;19450253&lt;/accession-num&gt;&lt;urls&gt;&lt;/urls&gt;&lt;custom2&gt;PMC2695458&lt;/custom2&gt;&lt;electronic-resource-num&gt;10.1186/1471-2148-9-108&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Pr>
            <w:rFonts w:ascii="Times New Roman" w:eastAsia="Times New Roman" w:hAnsi="Times New Roman" w:cs="Times New Roman"/>
            <w:noProof/>
            <w:color w:val="333333"/>
            <w:sz w:val="24"/>
            <w:szCs w:val="24"/>
          </w:rPr>
          <w:t>(</w:t>
        </w:r>
      </w:ins>
      <w:r>
        <w:rPr>
          <w:rFonts w:ascii="Times New Roman" w:eastAsia="Times New Roman" w:hAnsi="Times New Roman" w:cs="Times New Roman"/>
          <w:noProof/>
          <w:color w:val="333333"/>
          <w:sz w:val="24"/>
          <w:szCs w:val="24"/>
        </w:rPr>
        <w:fldChar w:fldCharType="begin"/>
      </w:r>
      <w:r>
        <w:rPr>
          <w:rFonts w:ascii="Times New Roman" w:eastAsia="Times New Roman" w:hAnsi="Times New Roman" w:cs="Times New Roman"/>
          <w:noProof/>
          <w:color w:val="333333"/>
          <w:sz w:val="24"/>
          <w:szCs w:val="24"/>
        </w:rPr>
        <w:instrText xml:space="preserve"> HYPERLINK \l "_ENREF_22" \o "Ranwez, 2009 #2890" </w:instrText>
      </w:r>
      <w:r>
        <w:rPr>
          <w:rFonts w:ascii="Times New Roman" w:eastAsia="Times New Roman" w:hAnsi="Times New Roman" w:cs="Times New Roman"/>
          <w:noProof/>
          <w:color w:val="333333"/>
          <w:sz w:val="24"/>
          <w:szCs w:val="24"/>
        </w:rPr>
      </w:r>
      <w:r>
        <w:rPr>
          <w:rFonts w:ascii="Times New Roman" w:eastAsia="Times New Roman" w:hAnsi="Times New Roman" w:cs="Times New Roman"/>
          <w:noProof/>
          <w:color w:val="333333"/>
          <w:sz w:val="24"/>
          <w:szCs w:val="24"/>
        </w:rPr>
        <w:fldChar w:fldCharType="separate"/>
      </w:r>
      <w:ins w:id="670" w:author="Alexey Shaytan" w:date="2015-08-31T17:39:00Z">
        <w:r>
          <w:rPr>
            <w:rFonts w:ascii="Times New Roman" w:eastAsia="Times New Roman" w:hAnsi="Times New Roman" w:cs="Times New Roman"/>
            <w:noProof/>
            <w:color w:val="333333"/>
            <w:sz w:val="24"/>
            <w:szCs w:val="24"/>
          </w:rPr>
          <w:t>22</w:t>
        </w:r>
      </w:ins>
      <w:r>
        <w:rPr>
          <w:rFonts w:ascii="Times New Roman" w:eastAsia="Times New Roman" w:hAnsi="Times New Roman" w:cs="Times New Roman"/>
          <w:noProof/>
          <w:color w:val="333333"/>
          <w:sz w:val="24"/>
          <w:szCs w:val="24"/>
        </w:rPr>
        <w:fldChar w:fldCharType="end"/>
      </w:r>
      <w:ins w:id="671" w:author="Alexey Shaytan" w:date="2015-08-31T17:39:00Z">
        <w:r>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r w:rsidRPr="00750EC4">
          <w:rPr>
            <w:rFonts w:ascii="Times New Roman" w:eastAsia="Times New Roman" w:hAnsi="Times New Roman" w:cs="Times New Roman"/>
            <w:color w:val="333333"/>
            <w:sz w:val="24"/>
            <w:szCs w:val="24"/>
          </w:rPr>
          <w:t>. The website layout is based on Twitter Bootstrap, with four important pages: Main browse of all histone types, Individual histone type browse, Variant browse, Analyze, and Search.</w:t>
        </w:r>
      </w:ins>
    </w:p>
    <w:p w14:paraId="4138C4CB" w14:textId="1AEE0E9E" w:rsidR="00EC6177" w:rsidRPr="00750EC4" w:rsidRDefault="001D0013" w:rsidP="001D0013">
      <w:pPr>
        <w:spacing w:after="240" w:line="384" w:lineRule="atLeast"/>
        <w:ind w:firstLine="720"/>
        <w:jc w:val="both"/>
        <w:rPr>
          <w:ins w:id="672" w:author="Alexey Shaytan" w:date="2015-08-31T15:34:00Z"/>
          <w:rFonts w:ascii="Times New Roman" w:eastAsia="Times New Roman" w:hAnsi="Times New Roman" w:cs="Times New Roman"/>
          <w:color w:val="333333"/>
          <w:sz w:val="24"/>
          <w:szCs w:val="24"/>
        </w:rPr>
        <w:pPrChange w:id="673" w:author="Alexey Shaytan" w:date="2015-08-31T17:44:00Z">
          <w:pPr>
            <w:spacing w:after="240" w:line="384" w:lineRule="atLeast"/>
            <w:ind w:firstLine="720"/>
          </w:pPr>
        </w:pPrChange>
      </w:pPr>
      <w:ins w:id="674" w:author="Alexey Shaytan" w:date="2015-08-31T15:34:00Z">
        <w:r>
          <w:rPr>
            <w:rFonts w:ascii="Times New Roman" w:eastAsia="Times New Roman" w:hAnsi="Times New Roman" w:cs="Times New Roman"/>
            <w:color w:val="333333"/>
            <w:sz w:val="24"/>
            <w:szCs w:val="24"/>
          </w:rPr>
          <w:t>Hidden Markov Models construction and search relies</w:t>
        </w:r>
      </w:ins>
      <w:ins w:id="675" w:author="Alexey Shaytan" w:date="2015-08-31T17:38:00Z">
        <w:r>
          <w:rPr>
            <w:rFonts w:ascii="Times New Roman" w:eastAsia="Times New Roman" w:hAnsi="Times New Roman" w:cs="Times New Roman"/>
            <w:color w:val="333333"/>
            <w:sz w:val="24"/>
            <w:szCs w:val="24"/>
          </w:rPr>
          <w:t xml:space="preserve"> on </w:t>
        </w:r>
      </w:ins>
      <w:ins w:id="676" w:author="Alexey Shaytan" w:date="2015-08-31T15:34:00Z">
        <w:r w:rsidR="008D6573" w:rsidRPr="00750EC4">
          <w:rPr>
            <w:rFonts w:ascii="Times New Roman" w:eastAsia="Times New Roman" w:hAnsi="Times New Roman" w:cs="Times New Roman"/>
            <w:color w:val="333333"/>
            <w:sz w:val="24"/>
            <w:szCs w:val="24"/>
          </w:rPr>
          <w:t>HMMER 3.1b2</w:t>
        </w:r>
        <w:r w:rsidR="008D6573">
          <w:rPr>
            <w:rFonts w:ascii="Times New Roman" w:eastAsia="Times New Roman" w:hAnsi="Times New Roman" w:cs="Times New Roman"/>
            <w:color w:val="333333"/>
            <w:sz w:val="24"/>
            <w:szCs w:val="24"/>
          </w:rPr>
          <w:t xml:space="preserve"> </w:t>
        </w:r>
        <w:r w:rsidR="008D6573">
          <w:rPr>
            <w:rFonts w:ascii="Times New Roman" w:eastAsia="Times New Roman" w:hAnsi="Times New Roman" w:cs="Times New Roman"/>
            <w:color w:val="333333"/>
            <w:sz w:val="24"/>
            <w:szCs w:val="24"/>
          </w:rPr>
          <w:fldChar w:fldCharType="begin"/>
        </w:r>
        <w:r w:rsidR="008D6573">
          <w:rPr>
            <w:rFonts w:ascii="Times New Roman" w:eastAsia="Times New Roman" w:hAnsi="Times New Roman" w:cs="Times New Roman"/>
            <w:color w:val="333333"/>
            <w:sz w:val="24"/>
            <w:szCs w:val="24"/>
          </w:rPr>
          <w:instrText xml:space="preserve"> ADDIN EN.CITE &lt;EndNote&gt;&lt;Cite&gt;&lt;Author&gt;Eddy&lt;/Author&gt;&lt;Year&gt;2011&lt;/Year&gt;&lt;RecNum&gt;2889&lt;/RecNum&gt;&lt;DisplayText&gt;(21)&lt;/DisplayText&gt;&lt;record&gt;&lt;rec-number&gt;2889&lt;/rec-number&gt;&lt;foreign-keys&gt;&lt;key app="EN" db-id="afa0xxa04prfpvex0v0v00xhxzppxf5ss0et"&gt;2889&lt;/key&gt;&lt;/foreign-keys&gt;&lt;ref-type name="Journal Article"&gt;17&lt;/ref-type&gt;&lt;contributors&gt;&lt;authors&gt;&lt;author&gt;Eddy, S. R.&lt;/author&gt;&lt;/authors&gt;&lt;/contributors&gt;&lt;auth-address&gt;HHMI Janelia Farm Research Campus, Ashburn, Virginia, United States of America. eddys@janelia.hhmi.org&lt;/auth-address&gt;&lt;titles&gt;&lt;title&gt;Accelerated Profile HMM Searches&lt;/title&gt;&lt;secondary-title&gt;PLoS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biology&lt;/abbr-1&gt;&lt;/alt-periodical&gt;&lt;pages&gt;e1002195&lt;/pages&gt;&lt;volume&gt;7&lt;/volume&gt;&lt;number&gt;10&lt;/number&gt;&lt;edition&gt;2011/11/01&lt;/edition&gt;&lt;keywords&gt;&lt;keyword&gt;Algorithms&lt;/keyword&gt;&lt;keyword&gt;Computational Biology/ methods&lt;/keyword&gt;&lt;keyword&gt;Databases, Protein&lt;/keyword&gt;&lt;keyword&gt;Information Storage and Retrieval/ methods&lt;/keyword&gt;&lt;keyword&gt;Markov Chains&lt;/keyword&gt;&lt;keyword&gt;Sequence Alignment/ methods&lt;/keyword&gt;&lt;keyword&gt;Software&lt;/keyword&gt;&lt;/keywords&gt;&lt;dates&gt;&lt;year&gt;2011&lt;/year&gt;&lt;pub-dates&gt;&lt;date&gt;Oct&lt;/date&gt;&lt;/pub-dates&gt;&lt;/dates&gt;&lt;isbn&gt;1553-7358 (Electronic)&amp;#xD;1553-734X (Linking)&lt;/isbn&gt;&lt;accession-num&gt;22039361&lt;/accession-num&gt;&lt;urls&gt;&lt;/urls&gt;&lt;custom2&gt;PMC3197634&lt;/custom2&gt;&lt;electronic-resource-num&gt;10.1371/journal.pcbi.1002195&lt;/electronic-resource-num&gt;&lt;remote-database-provider&gt;NLM&lt;/remote-database-provider&gt;&lt;language&gt;eng&lt;/language&gt;&lt;/record&gt;&lt;/Cite&gt;&lt;/EndNote&gt;</w:instrText>
        </w:r>
        <w:r w:rsidR="008D6573">
          <w:rPr>
            <w:rFonts w:ascii="Times New Roman" w:eastAsia="Times New Roman" w:hAnsi="Times New Roman" w:cs="Times New Roman"/>
            <w:color w:val="333333"/>
            <w:sz w:val="24"/>
            <w:szCs w:val="24"/>
          </w:rPr>
          <w:fldChar w:fldCharType="separate"/>
        </w:r>
        <w:r w:rsidR="008D6573">
          <w:rPr>
            <w:rFonts w:ascii="Times New Roman" w:eastAsia="Times New Roman" w:hAnsi="Times New Roman" w:cs="Times New Roman"/>
            <w:noProof/>
            <w:color w:val="333333"/>
            <w:sz w:val="24"/>
            <w:szCs w:val="24"/>
          </w:rPr>
          <w:t>(</w:t>
        </w:r>
      </w:ins>
      <w:r>
        <w:rPr>
          <w:rFonts w:ascii="Times New Roman" w:eastAsia="Times New Roman" w:hAnsi="Times New Roman" w:cs="Times New Roman"/>
          <w:noProof/>
          <w:color w:val="333333"/>
          <w:sz w:val="24"/>
          <w:szCs w:val="24"/>
        </w:rPr>
        <w:fldChar w:fldCharType="begin"/>
      </w:r>
      <w:r>
        <w:rPr>
          <w:rFonts w:ascii="Times New Roman" w:eastAsia="Times New Roman" w:hAnsi="Times New Roman" w:cs="Times New Roman"/>
          <w:noProof/>
          <w:color w:val="333333"/>
          <w:sz w:val="24"/>
          <w:szCs w:val="24"/>
        </w:rPr>
        <w:instrText xml:space="preserve"> HYPERLINK \l "_ENREF_21" \o "Eddy, 2011 #2889" </w:instrText>
      </w:r>
      <w:r>
        <w:rPr>
          <w:rFonts w:ascii="Times New Roman" w:eastAsia="Times New Roman" w:hAnsi="Times New Roman" w:cs="Times New Roman"/>
          <w:noProof/>
          <w:color w:val="333333"/>
          <w:sz w:val="24"/>
          <w:szCs w:val="24"/>
        </w:rPr>
      </w:r>
      <w:r>
        <w:rPr>
          <w:rFonts w:ascii="Times New Roman" w:eastAsia="Times New Roman" w:hAnsi="Times New Roman" w:cs="Times New Roman"/>
          <w:noProof/>
          <w:color w:val="333333"/>
          <w:sz w:val="24"/>
          <w:szCs w:val="24"/>
        </w:rPr>
        <w:fldChar w:fldCharType="separate"/>
      </w:r>
      <w:ins w:id="677" w:author="Alexey Shaytan" w:date="2015-08-31T15:34:00Z">
        <w:r>
          <w:rPr>
            <w:rFonts w:ascii="Times New Roman" w:eastAsia="Times New Roman" w:hAnsi="Times New Roman" w:cs="Times New Roman"/>
            <w:noProof/>
            <w:color w:val="333333"/>
            <w:sz w:val="24"/>
            <w:szCs w:val="24"/>
          </w:rPr>
          <w:t>21</w:t>
        </w:r>
      </w:ins>
      <w:r>
        <w:rPr>
          <w:rFonts w:ascii="Times New Roman" w:eastAsia="Times New Roman" w:hAnsi="Times New Roman" w:cs="Times New Roman"/>
          <w:noProof/>
          <w:color w:val="333333"/>
          <w:sz w:val="24"/>
          <w:szCs w:val="24"/>
        </w:rPr>
        <w:fldChar w:fldCharType="end"/>
      </w:r>
      <w:ins w:id="678" w:author="Alexey Shaytan" w:date="2015-08-31T15:34:00Z">
        <w:r w:rsidR="008D6573">
          <w:rPr>
            <w:rFonts w:ascii="Times New Roman" w:eastAsia="Times New Roman" w:hAnsi="Times New Roman" w:cs="Times New Roman"/>
            <w:noProof/>
            <w:color w:val="333333"/>
            <w:sz w:val="24"/>
            <w:szCs w:val="24"/>
          </w:rPr>
          <w:t>)</w:t>
        </w:r>
        <w:r w:rsidR="008D6573">
          <w:rPr>
            <w:rFonts w:ascii="Times New Roman" w:eastAsia="Times New Roman" w:hAnsi="Times New Roman" w:cs="Times New Roman"/>
            <w:color w:val="333333"/>
            <w:sz w:val="24"/>
            <w:szCs w:val="24"/>
          </w:rPr>
          <w:fldChar w:fldCharType="end"/>
        </w:r>
        <w:r>
          <w:rPr>
            <w:rFonts w:ascii="Times New Roman" w:eastAsia="Times New Roman" w:hAnsi="Times New Roman" w:cs="Times New Roman"/>
            <w:color w:val="333333"/>
            <w:sz w:val="24"/>
            <w:szCs w:val="24"/>
          </w:rPr>
          <w:t>.</w:t>
        </w:r>
      </w:ins>
      <w:ins w:id="679" w:author="Alexey Shaytan" w:date="2015-08-31T17:39:00Z">
        <w:r>
          <w:rPr>
            <w:rFonts w:ascii="Times New Roman" w:eastAsia="Times New Roman" w:hAnsi="Times New Roman" w:cs="Times New Roman"/>
            <w:color w:val="333333"/>
            <w:sz w:val="24"/>
            <w:szCs w:val="24"/>
          </w:rPr>
          <w:t xml:space="preserve"> </w:t>
        </w:r>
      </w:ins>
      <w:ins w:id="680" w:author="Alexey Shaytan" w:date="2015-08-31T16:22:00Z">
        <w:r>
          <w:rPr>
            <w:rFonts w:ascii="Times New Roman" w:eastAsia="Times New Roman" w:hAnsi="Times New Roman" w:cs="Times New Roman"/>
            <w:color w:val="333333"/>
            <w:sz w:val="24"/>
            <w:szCs w:val="24"/>
          </w:rPr>
          <w:t>P</w:t>
        </w:r>
        <w:r w:rsidR="00EC6177" w:rsidRPr="00750EC4">
          <w:rPr>
            <w:rFonts w:ascii="Times New Roman" w:eastAsia="Times New Roman" w:hAnsi="Times New Roman" w:cs="Times New Roman"/>
            <w:color w:val="333333"/>
            <w:sz w:val="24"/>
            <w:szCs w:val="24"/>
          </w:rPr>
          <w:t xml:space="preserve">hylogenetic tree </w:t>
        </w:r>
      </w:ins>
      <w:ins w:id="681" w:author="Alexey Shaytan" w:date="2015-08-31T17:39:00Z">
        <w:r>
          <w:rPr>
            <w:rFonts w:ascii="Times New Roman" w:eastAsia="Times New Roman" w:hAnsi="Times New Roman" w:cs="Times New Roman"/>
            <w:color w:val="333333"/>
            <w:sz w:val="24"/>
            <w:szCs w:val="24"/>
          </w:rPr>
          <w:t xml:space="preserve">is </w:t>
        </w:r>
      </w:ins>
      <w:ins w:id="682" w:author="Alexey Shaytan" w:date="2015-08-31T17:40:00Z">
        <w:r>
          <w:rPr>
            <w:rFonts w:ascii="Times New Roman" w:eastAsia="Times New Roman" w:hAnsi="Times New Roman" w:cs="Times New Roman"/>
            <w:color w:val="333333"/>
            <w:sz w:val="24"/>
            <w:szCs w:val="24"/>
          </w:rPr>
          <w:t>displayed</w:t>
        </w:r>
      </w:ins>
      <w:ins w:id="683" w:author="Alexey Shaytan" w:date="2015-08-31T16:22:00Z">
        <w:r w:rsidR="00EC6177" w:rsidRPr="00750EC4">
          <w:rPr>
            <w:rFonts w:ascii="Times New Roman" w:eastAsia="Times New Roman" w:hAnsi="Times New Roman" w:cs="Times New Roman"/>
            <w:color w:val="333333"/>
            <w:sz w:val="24"/>
            <w:szCs w:val="24"/>
          </w:rPr>
          <w:t xml:space="preserve"> using jsPhyloSVG software</w:t>
        </w:r>
        <w:r w:rsidR="00EC6177">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Pr>
          <w:rFonts w:ascii="Times New Roman" w:eastAsia="Times New Roman" w:hAnsi="Times New Roman" w:cs="Times New Roman"/>
          <w:color w:val="333333"/>
          <w:sz w:val="24"/>
          <w:szCs w:val="24"/>
        </w:rPr>
        <w:instrText xml:space="preserve"> ADDIN EN.CITE &lt;EndNote&gt;&lt;Cite&gt;&lt;Author&gt;Smits&lt;/Author&gt;&lt;Year&gt;2010&lt;/Year&gt;&lt;RecNum&gt;2891&lt;/RecNum&gt;&lt;DisplayText&gt;(23)&lt;/DisplayText&gt;&lt;record&gt;&lt;rec-number&gt;2891&lt;/rec-number&gt;&lt;foreign-keys&gt;&lt;key app="EN" db-id="afa0xxa04prfpvex0v0v00xhxzppxf5ss0et"&gt;2891&lt;/key&gt;&lt;/foreign-keys&gt;&lt;ref-type name="Journal Article"&gt;17&lt;/ref-type&gt;&lt;contributors&gt;&lt;authors&gt;&lt;author&gt;Smits, S. A.&lt;/author&gt;&lt;author&gt;Ouverney, C. C.&lt;/author&gt;&lt;/authors&gt;&lt;/contributors&gt;&lt;auth-address&gt;Department of Biological Sciences, San Jose State University, San Jose, California, United States of America. samsmits@gmail.com&lt;/auth-address&gt;&lt;titles&gt;&lt;title&gt;jsPhyloSVG: a javascript library for visualizing interactive and vector-based phylogenetic trees on the web&lt;/title&gt;&lt;secondary-title&gt;PLoS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one&lt;/abbr-1&gt;&lt;/alt-periodical&gt;&lt;pages&gt;e12267&lt;/pages&gt;&lt;volume&gt;5&lt;/volume&gt;&lt;number&gt;8&lt;/number&gt;&lt;edition&gt;2010/09/02&lt;/edition&gt;&lt;keywords&gt;&lt;keyword&gt;Computer Graphics&lt;/keyword&gt;&lt;keyword&gt;Internet&lt;/keyword&gt;&lt;keyword&gt;Phylogeny&lt;/keyword&gt;&lt;keyword&gt;Software&lt;/keyword&gt;&lt;/keywords&gt;&lt;dates&gt;&lt;year&gt;2010&lt;/year&gt;&lt;/dates&gt;&lt;isbn&gt;1932-6203 (Electronic)&amp;#xD;1932-6203 (Linking)&lt;/isbn&gt;&lt;accession-num&gt;20805892&lt;/accession-num&gt;&lt;urls&gt;&lt;/urls&gt;&lt;custom2&gt;PMC2923619&lt;/custom2&gt;&lt;electronic-resource-num&gt;10.1371/journal.pone.0012267&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Pr>
          <w:rFonts w:ascii="Times New Roman" w:eastAsia="Times New Roman" w:hAnsi="Times New Roman" w:cs="Times New Roman"/>
          <w:noProof/>
          <w:color w:val="333333"/>
          <w:sz w:val="24"/>
          <w:szCs w:val="24"/>
        </w:rPr>
        <w:t>(</w:t>
      </w:r>
      <w:r>
        <w:rPr>
          <w:rFonts w:ascii="Times New Roman" w:eastAsia="Times New Roman" w:hAnsi="Times New Roman" w:cs="Times New Roman"/>
          <w:noProof/>
          <w:color w:val="333333"/>
          <w:sz w:val="24"/>
          <w:szCs w:val="24"/>
        </w:rPr>
        <w:fldChar w:fldCharType="begin"/>
      </w:r>
      <w:r>
        <w:rPr>
          <w:rFonts w:ascii="Times New Roman" w:eastAsia="Times New Roman" w:hAnsi="Times New Roman" w:cs="Times New Roman"/>
          <w:noProof/>
          <w:color w:val="333333"/>
          <w:sz w:val="24"/>
          <w:szCs w:val="24"/>
        </w:rPr>
        <w:instrText xml:space="preserve"> HYPERLINK \l "_ENREF_23" \o "Smits, 2010 #2891" </w:instrText>
      </w:r>
      <w:r>
        <w:rPr>
          <w:rFonts w:ascii="Times New Roman" w:eastAsia="Times New Roman" w:hAnsi="Times New Roman" w:cs="Times New Roman"/>
          <w:noProof/>
          <w:color w:val="333333"/>
          <w:sz w:val="24"/>
          <w:szCs w:val="24"/>
        </w:rPr>
      </w:r>
      <w:r>
        <w:rPr>
          <w:rFonts w:ascii="Times New Roman" w:eastAsia="Times New Roman" w:hAnsi="Times New Roman" w:cs="Times New Roman"/>
          <w:noProof/>
          <w:color w:val="333333"/>
          <w:sz w:val="24"/>
          <w:szCs w:val="24"/>
        </w:rPr>
        <w:fldChar w:fldCharType="separate"/>
      </w:r>
      <w:r>
        <w:rPr>
          <w:rFonts w:ascii="Times New Roman" w:eastAsia="Times New Roman" w:hAnsi="Times New Roman" w:cs="Times New Roman"/>
          <w:noProof/>
          <w:color w:val="333333"/>
          <w:sz w:val="24"/>
          <w:szCs w:val="24"/>
        </w:rPr>
        <w:t>23</w:t>
      </w:r>
      <w:r>
        <w:rPr>
          <w:rFonts w:ascii="Times New Roman" w:eastAsia="Times New Roman" w:hAnsi="Times New Roman" w:cs="Times New Roman"/>
          <w:noProof/>
          <w:color w:val="333333"/>
          <w:sz w:val="24"/>
          <w:szCs w:val="24"/>
        </w:rPr>
        <w:fldChar w:fldCharType="end"/>
      </w:r>
      <w:r>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684" w:author="Alexey Shaytan" w:date="2015-08-31T17:41:00Z">
        <w:r>
          <w:rPr>
            <w:rFonts w:ascii="Times New Roman" w:eastAsia="Times New Roman" w:hAnsi="Times New Roman" w:cs="Times New Roman"/>
            <w:color w:val="333333"/>
            <w:sz w:val="24"/>
            <w:szCs w:val="24"/>
          </w:rPr>
          <w:t>, t</w:t>
        </w:r>
      </w:ins>
      <w:ins w:id="685" w:author="Alexey Shaytan" w:date="2015-08-31T16:23:00Z">
        <w:r w:rsidR="00EC6177" w:rsidRPr="00750EC4">
          <w:rPr>
            <w:rFonts w:ascii="Times New Roman" w:eastAsia="Times New Roman" w:hAnsi="Times New Roman" w:cs="Times New Roman"/>
            <w:color w:val="333333"/>
            <w:sz w:val="24"/>
            <w:szCs w:val="24"/>
          </w:rPr>
          <w:t xml:space="preserve">he tree is created by aligning all curated sequences for a given histone type using MUSCLE v3.8.31 </w:t>
        </w:r>
      </w:ins>
      <w:r>
        <w:rPr>
          <w:rFonts w:ascii="Times New Roman" w:eastAsia="Times New Roman" w:hAnsi="Times New Roman" w:cs="Times New Roman"/>
          <w:color w:val="333333"/>
          <w:sz w:val="24"/>
          <w:szCs w:val="24"/>
        </w:rPr>
        <w:fldChar w:fldCharType="begin"/>
      </w:r>
      <w:r>
        <w:rPr>
          <w:rFonts w:ascii="Times New Roman" w:eastAsia="Times New Roman" w:hAnsi="Times New Roman" w:cs="Times New Roman"/>
          <w:color w:val="333333"/>
          <w:sz w:val="24"/>
          <w:szCs w:val="24"/>
        </w:rPr>
        <w:instrText xml:space="preserve"> ADDIN EN.CITE &lt;EndNote&gt;&lt;Cite&gt;&lt;Author&gt;Edgar&lt;/Author&gt;&lt;Year&gt;2004&lt;/Year&gt;&lt;RecNum&gt;2886&lt;/RecNum&gt;&lt;DisplayText&gt;(17)&lt;/DisplayText&gt;&lt;record&gt;&lt;rec-number&gt;2886&lt;/rec-number&gt;&lt;foreign-keys&gt;&lt;key app="EN" db-id="afa0xxa04prfpvex0v0v00xhxzppxf5ss0et"&gt;2886&lt;/key&gt;&lt;/foreign-keys&gt;&lt;ref-type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 methods&lt;/keyword&gt;&lt;keyword&gt;Sequence Analysis, Protein/ methods&lt;/keyword&gt;&lt;keyword&gt;Software&lt;/keyword&gt;&lt;keyword&gt;Time Factors&lt;/keyword&gt;&lt;/keywords&gt;&lt;dates&gt;&lt;year&gt;2004&lt;/year&gt;&lt;/dates&gt;&lt;isbn&gt;1362-4962 (Electronic)&amp;#xD;0305-1048 (Linking)&lt;/isbn&gt;&lt;accession-num&gt;15034147&lt;/accession-num&gt;&lt;urls&gt;&lt;/urls&gt;&lt;custom2&gt;PMC390337&lt;/custom2&gt;&lt;electronic-resource-num&gt;10.1093/nar/gkh340&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Pr>
          <w:rFonts w:ascii="Times New Roman" w:eastAsia="Times New Roman" w:hAnsi="Times New Roman" w:cs="Times New Roman"/>
          <w:noProof/>
          <w:color w:val="333333"/>
          <w:sz w:val="24"/>
          <w:szCs w:val="24"/>
        </w:rPr>
        <w:t>(</w:t>
      </w:r>
      <w:r>
        <w:rPr>
          <w:rFonts w:ascii="Times New Roman" w:eastAsia="Times New Roman" w:hAnsi="Times New Roman" w:cs="Times New Roman"/>
          <w:noProof/>
          <w:color w:val="333333"/>
          <w:sz w:val="24"/>
          <w:szCs w:val="24"/>
        </w:rPr>
        <w:fldChar w:fldCharType="begin"/>
      </w:r>
      <w:r>
        <w:rPr>
          <w:rFonts w:ascii="Times New Roman" w:eastAsia="Times New Roman" w:hAnsi="Times New Roman" w:cs="Times New Roman"/>
          <w:noProof/>
          <w:color w:val="333333"/>
          <w:sz w:val="24"/>
          <w:szCs w:val="24"/>
        </w:rPr>
        <w:instrText xml:space="preserve"> HYPERLINK \l "_ENREF_17" \o "Edgar, 2004 #2886" </w:instrText>
      </w:r>
      <w:r>
        <w:rPr>
          <w:rFonts w:ascii="Times New Roman" w:eastAsia="Times New Roman" w:hAnsi="Times New Roman" w:cs="Times New Roman"/>
          <w:noProof/>
          <w:color w:val="333333"/>
          <w:sz w:val="24"/>
          <w:szCs w:val="24"/>
        </w:rPr>
      </w:r>
      <w:r>
        <w:rPr>
          <w:rFonts w:ascii="Times New Roman" w:eastAsia="Times New Roman" w:hAnsi="Times New Roman" w:cs="Times New Roman"/>
          <w:noProof/>
          <w:color w:val="333333"/>
          <w:sz w:val="24"/>
          <w:szCs w:val="24"/>
        </w:rPr>
        <w:fldChar w:fldCharType="separate"/>
      </w:r>
      <w:r>
        <w:rPr>
          <w:rFonts w:ascii="Times New Roman" w:eastAsia="Times New Roman" w:hAnsi="Times New Roman" w:cs="Times New Roman"/>
          <w:noProof/>
          <w:color w:val="333333"/>
          <w:sz w:val="24"/>
          <w:szCs w:val="24"/>
        </w:rPr>
        <w:t>17</w:t>
      </w:r>
      <w:r>
        <w:rPr>
          <w:rFonts w:ascii="Times New Roman" w:eastAsia="Times New Roman" w:hAnsi="Times New Roman" w:cs="Times New Roman"/>
          <w:noProof/>
          <w:color w:val="333333"/>
          <w:sz w:val="24"/>
          <w:szCs w:val="24"/>
        </w:rPr>
        <w:fldChar w:fldCharType="end"/>
      </w:r>
      <w:r>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686" w:author="Alexey Shaytan" w:date="2015-08-31T16:23:00Z">
        <w:r w:rsidR="00EC6177">
          <w:rPr>
            <w:rFonts w:ascii="Times New Roman" w:eastAsia="Times New Roman" w:hAnsi="Times New Roman" w:cs="Times New Roman"/>
            <w:color w:val="333333"/>
            <w:sz w:val="24"/>
            <w:szCs w:val="24"/>
          </w:rPr>
          <w:t xml:space="preserve"> </w:t>
        </w:r>
        <w:r w:rsidR="00EC6177" w:rsidRPr="00750EC4">
          <w:rPr>
            <w:rFonts w:ascii="Times New Roman" w:eastAsia="Times New Roman" w:hAnsi="Times New Roman" w:cs="Times New Roman"/>
            <w:color w:val="333333"/>
            <w:sz w:val="24"/>
            <w:szCs w:val="24"/>
          </w:rPr>
          <w:t>and by further applying the Neighbor-Joining procedure implemented in CLUSTALW 2.1</w:t>
        </w:r>
        <w:r w:rsidR="00EC6177">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Pr>
          <w:rFonts w:ascii="Times New Roman" w:eastAsia="Times New Roman" w:hAnsi="Times New Roman" w:cs="Times New Roman"/>
          <w:color w:val="333333"/>
          <w:sz w:val="24"/>
          <w:szCs w:val="24"/>
        </w:rPr>
        <w:instrText xml:space="preserve"> ADDIN EN.CITE &lt;EndNote&gt;&lt;Cite&gt;&lt;Author&gt;Larkin&lt;/Author&gt;&lt;Year&gt;2007&lt;/Year&gt;&lt;RecNum&gt;2892&lt;/RecNum&gt;&lt;DisplayText&gt;(24)&lt;/DisplayText&gt;&lt;record&gt;&lt;rec-number&gt;2892&lt;/rec-number&gt;&lt;foreign-keys&gt;&lt;key app="EN" db-id="afa0xxa04prfpvex0v0v00xhxzppxf5ss0et"&gt;2892&lt;/key&gt;&lt;/foreign-keys&gt;&lt;ref-type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2.0&lt;/title&gt;&lt;secondary-title&gt;Bioinformatics&lt;/secondary-title&gt;&lt;alt-title&gt;Bioinformatics (Oxford, England)&lt;/alt-title&gt;&lt;/titles&gt;&lt;periodical&gt;&lt;full-title&gt;Bioinformatics&lt;/full-title&gt;&lt;abbr-1&gt;Bioinformatics&lt;/abbr-1&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 methods&lt;/keyword&gt;&lt;keyword&gt;Sequence Analysis, Protein/ 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urls&gt;&lt;electronic-resource-num&gt;10.1093/bioinformatics/btm404&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Pr>
          <w:rFonts w:ascii="Times New Roman" w:eastAsia="Times New Roman" w:hAnsi="Times New Roman" w:cs="Times New Roman"/>
          <w:noProof/>
          <w:color w:val="333333"/>
          <w:sz w:val="24"/>
          <w:szCs w:val="24"/>
        </w:rPr>
        <w:t>(</w:t>
      </w:r>
      <w:r>
        <w:rPr>
          <w:rFonts w:ascii="Times New Roman" w:eastAsia="Times New Roman" w:hAnsi="Times New Roman" w:cs="Times New Roman"/>
          <w:noProof/>
          <w:color w:val="333333"/>
          <w:sz w:val="24"/>
          <w:szCs w:val="24"/>
        </w:rPr>
        <w:fldChar w:fldCharType="begin"/>
      </w:r>
      <w:r>
        <w:rPr>
          <w:rFonts w:ascii="Times New Roman" w:eastAsia="Times New Roman" w:hAnsi="Times New Roman" w:cs="Times New Roman"/>
          <w:noProof/>
          <w:color w:val="333333"/>
          <w:sz w:val="24"/>
          <w:szCs w:val="24"/>
        </w:rPr>
        <w:instrText xml:space="preserve"> HYPERLINK \l "_ENREF_24" \o "Larkin, 2007 #2892" </w:instrText>
      </w:r>
      <w:r>
        <w:rPr>
          <w:rFonts w:ascii="Times New Roman" w:eastAsia="Times New Roman" w:hAnsi="Times New Roman" w:cs="Times New Roman"/>
          <w:noProof/>
          <w:color w:val="333333"/>
          <w:sz w:val="24"/>
          <w:szCs w:val="24"/>
        </w:rPr>
      </w:r>
      <w:r>
        <w:rPr>
          <w:rFonts w:ascii="Times New Roman" w:eastAsia="Times New Roman" w:hAnsi="Times New Roman" w:cs="Times New Roman"/>
          <w:noProof/>
          <w:color w:val="333333"/>
          <w:sz w:val="24"/>
          <w:szCs w:val="24"/>
        </w:rPr>
        <w:fldChar w:fldCharType="separate"/>
      </w:r>
      <w:r>
        <w:rPr>
          <w:rFonts w:ascii="Times New Roman" w:eastAsia="Times New Roman" w:hAnsi="Times New Roman" w:cs="Times New Roman"/>
          <w:noProof/>
          <w:color w:val="333333"/>
          <w:sz w:val="24"/>
          <w:szCs w:val="24"/>
        </w:rPr>
        <w:t>24</w:t>
      </w:r>
      <w:r>
        <w:rPr>
          <w:rFonts w:ascii="Times New Roman" w:eastAsia="Times New Roman" w:hAnsi="Times New Roman" w:cs="Times New Roman"/>
          <w:noProof/>
          <w:color w:val="333333"/>
          <w:sz w:val="24"/>
          <w:szCs w:val="24"/>
        </w:rPr>
        <w:fldChar w:fldCharType="end"/>
      </w:r>
      <w:r>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687" w:author="Alexey Shaytan" w:date="2015-08-31T17:42:00Z">
        <w:r>
          <w:rPr>
            <w:rFonts w:ascii="Times New Roman" w:eastAsia="Times New Roman" w:hAnsi="Times New Roman" w:cs="Times New Roman"/>
            <w:color w:val="333333"/>
            <w:sz w:val="24"/>
            <w:szCs w:val="24"/>
          </w:rPr>
          <w:t>.</w:t>
        </w:r>
      </w:ins>
      <w:ins w:id="688" w:author="Alexey Shaytan" w:date="2015-08-31T16:23:00Z">
        <w:r w:rsidR="00EC6177" w:rsidRPr="00750EC4">
          <w:rPr>
            <w:rFonts w:ascii="Times New Roman" w:eastAsia="Times New Roman" w:hAnsi="Times New Roman" w:cs="Times New Roman"/>
            <w:color w:val="333333"/>
            <w:sz w:val="24"/>
            <w:szCs w:val="24"/>
          </w:rPr>
          <w:t xml:space="preserve"> The trees were converted to PhyloXML using BioPython</w:t>
        </w:r>
      </w:ins>
      <w:ins w:id="689" w:author="Alexey Shaytan" w:date="2015-08-31T17:42:00Z">
        <w:r>
          <w:rPr>
            <w:rFonts w:ascii="Times New Roman" w:eastAsia="Times New Roman" w:hAnsi="Times New Roman" w:cs="Times New Roman"/>
            <w:color w:val="333333"/>
            <w:sz w:val="24"/>
            <w:szCs w:val="24"/>
          </w:rPr>
          <w:t xml:space="preserve"> </w:t>
        </w:r>
      </w:ins>
      <w:r>
        <w:rPr>
          <w:rFonts w:ascii="Times New Roman" w:eastAsia="Times New Roman" w:hAnsi="Times New Roman" w:cs="Times New Roman"/>
          <w:color w:val="333333"/>
          <w:sz w:val="24"/>
          <w:szCs w:val="24"/>
        </w:rPr>
        <w:fldChar w:fldCharType="begin"/>
      </w:r>
      <w:r>
        <w:rPr>
          <w:rFonts w:ascii="Times New Roman" w:eastAsia="Times New Roman" w:hAnsi="Times New Roman" w:cs="Times New Roman"/>
          <w:color w:val="333333"/>
          <w:sz w:val="24"/>
          <w:szCs w:val="24"/>
        </w:rPr>
        <w:instrText xml:space="preserve"> ADDIN EN.CITE &lt;EndNote&gt;&lt;Cite&gt;&lt;Author&gt;Cock&lt;/Author&gt;&lt;Year&gt;2009&lt;/Year&gt;&lt;RecNum&gt;2893&lt;/RecNum&gt;&lt;DisplayText&gt;(25)&lt;/DisplayText&gt;&lt;record&gt;&lt;rec-number&gt;2893&lt;/rec-number&gt;&lt;foreign-keys&gt;&lt;key app="EN" db-id="afa0xxa04prfpvex0v0v00xhxzppxf5ss0et"&gt;2893&lt;/key&gt;&lt;/foreign-keys&gt;&lt;ref-type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bioinformatics&lt;/title&gt;&lt;secondary-title&gt;Bioinformatics&lt;/secondary-title&gt;&lt;alt-title&gt;Bioinformatics (Oxford, England)&lt;/alt-title&gt;&lt;/titles&gt;&lt;periodical&gt;&lt;full-title&gt;Bioinformatics&lt;/full-title&gt;&lt;abbr-1&gt;Bioinformatics&lt;/abbr-1&gt;&lt;/periodical&gt;&lt;pages&gt;1422-3&lt;/pages&gt;&lt;volume&gt;25&lt;/volume&gt;&lt;number&gt;11&lt;/number&gt;&lt;edition&gt;2009/03/24&lt;/edition&gt;&lt;keywords&gt;&lt;keyword&gt;Computational Biology/ 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urls&gt;&lt;/urls&gt;&lt;custom2&gt;PMC2682512&lt;/custom2&gt;&lt;electronic-resource-num&gt;10.1093/bioinformatics/btp163&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Pr>
          <w:rFonts w:ascii="Times New Roman" w:eastAsia="Times New Roman" w:hAnsi="Times New Roman" w:cs="Times New Roman"/>
          <w:noProof/>
          <w:color w:val="333333"/>
          <w:sz w:val="24"/>
          <w:szCs w:val="24"/>
        </w:rPr>
        <w:t>(</w:t>
      </w:r>
      <w:r>
        <w:rPr>
          <w:rFonts w:ascii="Times New Roman" w:eastAsia="Times New Roman" w:hAnsi="Times New Roman" w:cs="Times New Roman"/>
          <w:noProof/>
          <w:color w:val="333333"/>
          <w:sz w:val="24"/>
          <w:szCs w:val="24"/>
        </w:rPr>
        <w:fldChar w:fldCharType="begin"/>
      </w:r>
      <w:r>
        <w:rPr>
          <w:rFonts w:ascii="Times New Roman" w:eastAsia="Times New Roman" w:hAnsi="Times New Roman" w:cs="Times New Roman"/>
          <w:noProof/>
          <w:color w:val="333333"/>
          <w:sz w:val="24"/>
          <w:szCs w:val="24"/>
        </w:rPr>
        <w:instrText xml:space="preserve"> HYPERLINK \l "_ENREF_25" \o "Cock, 2009 #2893" </w:instrText>
      </w:r>
      <w:r>
        <w:rPr>
          <w:rFonts w:ascii="Times New Roman" w:eastAsia="Times New Roman" w:hAnsi="Times New Roman" w:cs="Times New Roman"/>
          <w:noProof/>
          <w:color w:val="333333"/>
          <w:sz w:val="24"/>
          <w:szCs w:val="24"/>
        </w:rPr>
      </w:r>
      <w:r>
        <w:rPr>
          <w:rFonts w:ascii="Times New Roman" w:eastAsia="Times New Roman" w:hAnsi="Times New Roman" w:cs="Times New Roman"/>
          <w:noProof/>
          <w:color w:val="333333"/>
          <w:sz w:val="24"/>
          <w:szCs w:val="24"/>
        </w:rPr>
        <w:fldChar w:fldCharType="separate"/>
      </w:r>
      <w:r>
        <w:rPr>
          <w:rFonts w:ascii="Times New Roman" w:eastAsia="Times New Roman" w:hAnsi="Times New Roman" w:cs="Times New Roman"/>
          <w:noProof/>
          <w:color w:val="333333"/>
          <w:sz w:val="24"/>
          <w:szCs w:val="24"/>
        </w:rPr>
        <w:t>25</w:t>
      </w:r>
      <w:r>
        <w:rPr>
          <w:rFonts w:ascii="Times New Roman" w:eastAsia="Times New Roman" w:hAnsi="Times New Roman" w:cs="Times New Roman"/>
          <w:noProof/>
          <w:color w:val="333333"/>
          <w:sz w:val="24"/>
          <w:szCs w:val="24"/>
        </w:rPr>
        <w:fldChar w:fldCharType="end"/>
      </w:r>
      <w:r>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690" w:author="Alexey Shaytan" w:date="2015-08-31T16:23:00Z">
        <w:r w:rsidR="00EC6177" w:rsidRPr="00750EC4">
          <w:rPr>
            <w:rFonts w:ascii="Times New Roman" w:eastAsia="Times New Roman" w:hAnsi="Times New Roman" w:cs="Times New Roman"/>
            <w:color w:val="333333"/>
            <w:sz w:val="24"/>
            <w:szCs w:val="24"/>
          </w:rPr>
          <w:t xml:space="preserve"> and were edited to add colors and variant and taxonomy labels in jsPhyloSVG. </w:t>
        </w:r>
      </w:ins>
      <w:ins w:id="691" w:author="Alexey Shaytan" w:date="2015-08-31T17:44:00Z">
        <w:r>
          <w:rPr>
            <w:rFonts w:ascii="Times New Roman" w:eastAsia="Times New Roman" w:hAnsi="Times New Roman" w:cs="Times New Roman"/>
            <w:color w:val="333333"/>
            <w:sz w:val="24"/>
            <w:szCs w:val="24"/>
          </w:rPr>
          <w:t xml:space="preserve"> </w:t>
        </w:r>
      </w:ins>
      <w:ins w:id="692" w:author="Alexey Shaytan" w:date="2015-08-31T16:35:00Z">
        <w:r w:rsidR="00C55AE6">
          <w:rPr>
            <w:rFonts w:ascii="Times New Roman" w:eastAsia="Times New Roman" w:hAnsi="Times New Roman" w:cs="Times New Roman"/>
            <w:color w:val="333333"/>
            <w:sz w:val="24"/>
            <w:szCs w:val="24"/>
          </w:rPr>
          <w:t>Alignments are displayed using BioJS MSA Viewer</w:t>
        </w:r>
      </w:ins>
      <w:r>
        <w:rPr>
          <w:rFonts w:ascii="Times New Roman" w:eastAsia="Times New Roman" w:hAnsi="Times New Roman" w:cs="Times New Roman"/>
          <w:color w:val="333333"/>
          <w:sz w:val="24"/>
          <w:szCs w:val="24"/>
        </w:rPr>
        <w:fldChar w:fldCharType="begin"/>
      </w:r>
      <w:r>
        <w:rPr>
          <w:rFonts w:ascii="Times New Roman" w:eastAsia="Times New Roman" w:hAnsi="Times New Roman" w:cs="Times New Roman"/>
          <w:color w:val="333333"/>
          <w:sz w:val="24"/>
          <w:szCs w:val="24"/>
        </w:rPr>
        <w:instrText xml:space="preserve"> ADDIN EN.CITE &lt;EndNote&gt;&lt;Cite&gt;&lt;Author&gt;Gomez&lt;/Author&gt;&lt;Year&gt;2013&lt;/Year&gt;&lt;RecNum&gt;2894&lt;/RecNum&gt;&lt;DisplayText&gt;(26)&lt;/DisplayText&gt;&lt;record&gt;&lt;rec-number&gt;2894&lt;/rec-number&gt;&lt;foreign-keys&gt;&lt;key app="EN" db-id="afa0xxa04prfpvex0v0v00xhxzppxf5ss0et"&gt;2894&lt;/key&gt;&lt;/foreign-keys&gt;&lt;ref-type name="Journal Article"&gt;17&lt;/ref-type&gt;&lt;contributors&gt;&lt;authors&gt;&lt;author&gt;Gomez, J.&lt;/author&gt;&lt;author&gt;Garcia, L. J.&lt;/author&gt;&lt;author&gt;Salazar, G. A.&lt;/author&gt;&lt;author&gt;Villaveces, J.&lt;/author&gt;&lt;author&gt;Gore, S.&lt;/author&gt;&lt;author&gt;Garcia, A.&lt;/author&gt;&lt;author&gt;Martin, M. J.&lt;/author&gt;&lt;author&gt;Launay, G.&lt;/author&gt;&lt;author&gt;Alcantara, R.&lt;/author&gt;&lt;author&gt;Del-Toro, N.&lt;/author&gt;&lt;author&gt;Dumousseau, M.&lt;/author&gt;&lt;author&gt;Orchard, S.&lt;/author&gt;&lt;author&gt;Velankar, S.&lt;/author&gt;&lt;author&gt;Hermjakob, H.&lt;/author&gt;&lt;author&gt;Zong, C.&lt;/author&gt;&lt;author&gt;Ping, P.&lt;/author&gt;&lt;author&gt;Corpas, M.&lt;/author&gt;&lt;author&gt;Jimenez, R. C.&lt;/author&gt;&lt;/authors&gt;&lt;/contributors&gt;&lt;auth-address&gt;European Bioinformatics Institute, Hinxton, Cambridge, UK.&lt;/auth-address&gt;&lt;titles&gt;&lt;title&gt;BioJS: an open source JavaScript framework for biological data visualization&lt;/title&gt;&lt;secondary-title&gt;Bioinformatics&lt;/secondary-title&gt;&lt;alt-title&gt;Bioinformatics (Oxford, England)&lt;/alt-title&gt;&lt;/titles&gt;&lt;periodical&gt;&lt;full-title&gt;Bioinformatics&lt;/full-title&gt;&lt;abbr-1&gt;Bioinformatics&lt;/abbr-1&gt;&lt;/periodical&gt;&lt;pages&gt;1103-4&lt;/pages&gt;&lt;volume&gt;29&lt;/volume&gt;&lt;number&gt;8&lt;/number&gt;&lt;edition&gt;2013/02/26&lt;/edition&gt;&lt;keywords&gt;&lt;keyword&gt;Computer Graphics&lt;/keyword&gt;&lt;keyword&gt;Programming Languages&lt;/keyword&gt;&lt;keyword&gt;Software&lt;/keyword&gt;&lt;/keywords&gt;&lt;dates&gt;&lt;year&gt;2013&lt;/year&gt;&lt;pub-dates&gt;&lt;date&gt;Apr 15&lt;/date&gt;&lt;/pub-dates&gt;&lt;/dates&gt;&lt;isbn&gt;1367-4811 (Electronic)&amp;#xD;1367-4803 (Linking)&lt;/isbn&gt;&lt;accession-num&gt;23435069&lt;/accession-num&gt;&lt;urls&gt;&lt;/urls&gt;&lt;custom2&gt;PMC3624812&lt;/custom2&gt;&lt;electronic-resource-num&gt;10.1093/bioinformatics/btt100&lt;/electronic-resource-num&gt;&lt;remote-database-provider&gt;NLM&lt;/remote-database-provider&gt;&lt;language&gt;eng&lt;/language&gt;&lt;/record&gt;&lt;/Cite&gt;&lt;/EndNote&gt;</w:instrText>
      </w:r>
      <w:r>
        <w:rPr>
          <w:rFonts w:ascii="Times New Roman" w:eastAsia="Times New Roman" w:hAnsi="Times New Roman" w:cs="Times New Roman"/>
          <w:color w:val="333333"/>
          <w:sz w:val="24"/>
          <w:szCs w:val="24"/>
        </w:rPr>
        <w:fldChar w:fldCharType="separate"/>
      </w:r>
      <w:r>
        <w:rPr>
          <w:rFonts w:ascii="Times New Roman" w:eastAsia="Times New Roman" w:hAnsi="Times New Roman" w:cs="Times New Roman"/>
          <w:noProof/>
          <w:color w:val="333333"/>
          <w:sz w:val="24"/>
          <w:szCs w:val="24"/>
        </w:rPr>
        <w:t>(</w:t>
      </w:r>
      <w:r>
        <w:rPr>
          <w:rFonts w:ascii="Times New Roman" w:eastAsia="Times New Roman" w:hAnsi="Times New Roman" w:cs="Times New Roman"/>
          <w:noProof/>
          <w:color w:val="333333"/>
          <w:sz w:val="24"/>
          <w:szCs w:val="24"/>
        </w:rPr>
        <w:fldChar w:fldCharType="begin"/>
      </w:r>
      <w:r>
        <w:rPr>
          <w:rFonts w:ascii="Times New Roman" w:eastAsia="Times New Roman" w:hAnsi="Times New Roman" w:cs="Times New Roman"/>
          <w:noProof/>
          <w:color w:val="333333"/>
          <w:sz w:val="24"/>
          <w:szCs w:val="24"/>
        </w:rPr>
        <w:instrText xml:space="preserve"> HYPERLINK \l "_ENREF_26" \o "Gomez, 2013 #2894" </w:instrText>
      </w:r>
      <w:r>
        <w:rPr>
          <w:rFonts w:ascii="Times New Roman" w:eastAsia="Times New Roman" w:hAnsi="Times New Roman" w:cs="Times New Roman"/>
          <w:noProof/>
          <w:color w:val="333333"/>
          <w:sz w:val="24"/>
          <w:szCs w:val="24"/>
        </w:rPr>
      </w:r>
      <w:r>
        <w:rPr>
          <w:rFonts w:ascii="Times New Roman" w:eastAsia="Times New Roman" w:hAnsi="Times New Roman" w:cs="Times New Roman"/>
          <w:noProof/>
          <w:color w:val="333333"/>
          <w:sz w:val="24"/>
          <w:szCs w:val="24"/>
        </w:rPr>
        <w:fldChar w:fldCharType="separate"/>
      </w:r>
      <w:r>
        <w:rPr>
          <w:rFonts w:ascii="Times New Roman" w:eastAsia="Times New Roman" w:hAnsi="Times New Roman" w:cs="Times New Roman"/>
          <w:noProof/>
          <w:color w:val="333333"/>
          <w:sz w:val="24"/>
          <w:szCs w:val="24"/>
        </w:rPr>
        <w:t>26</w:t>
      </w:r>
      <w:r>
        <w:rPr>
          <w:rFonts w:ascii="Times New Roman" w:eastAsia="Times New Roman" w:hAnsi="Times New Roman" w:cs="Times New Roman"/>
          <w:noProof/>
          <w:color w:val="333333"/>
          <w:sz w:val="24"/>
          <w:szCs w:val="24"/>
        </w:rPr>
        <w:fldChar w:fldCharType="end"/>
      </w:r>
      <w:r>
        <w:rPr>
          <w:rFonts w:ascii="Times New Roman" w:eastAsia="Times New Roman" w:hAnsi="Times New Roman" w:cs="Times New Roman"/>
          <w:noProof/>
          <w:color w:val="333333"/>
          <w:sz w:val="24"/>
          <w:szCs w:val="24"/>
        </w:rPr>
        <w:t>)</w:t>
      </w:r>
      <w:r>
        <w:rPr>
          <w:rFonts w:ascii="Times New Roman" w:eastAsia="Times New Roman" w:hAnsi="Times New Roman" w:cs="Times New Roman"/>
          <w:color w:val="333333"/>
          <w:sz w:val="24"/>
          <w:szCs w:val="24"/>
        </w:rPr>
        <w:fldChar w:fldCharType="end"/>
      </w:r>
      <w:ins w:id="693" w:author="Alexey Shaytan" w:date="2015-08-31T16:35:00Z">
        <w:r w:rsidR="00C55AE6">
          <w:rPr>
            <w:rFonts w:ascii="Times New Roman" w:eastAsia="Times New Roman" w:hAnsi="Times New Roman" w:cs="Times New Roman"/>
            <w:color w:val="333333"/>
            <w:sz w:val="24"/>
            <w:szCs w:val="24"/>
          </w:rPr>
          <w:t>.</w:t>
        </w:r>
      </w:ins>
    </w:p>
    <w:p w14:paraId="467AF778" w14:textId="77777777" w:rsidR="008F110A" w:rsidRDefault="008F110A" w:rsidP="00003CF5">
      <w:pPr>
        <w:spacing w:after="240" w:line="384" w:lineRule="atLeast"/>
        <w:jc w:val="both"/>
        <w:rPr>
          <w:ins w:id="694" w:author="Alexey Shaytan" w:date="2015-08-31T13:40:00Z"/>
          <w:rFonts w:ascii="Times New Roman" w:eastAsia="Times New Roman" w:hAnsi="Times New Roman" w:cs="Times New Roman"/>
          <w:color w:val="333333"/>
          <w:sz w:val="24"/>
          <w:szCs w:val="24"/>
        </w:rPr>
        <w:pPrChange w:id="695" w:author="Alexey Shaytan" w:date="2015-08-31T16:39:00Z">
          <w:pPr>
            <w:spacing w:after="240" w:line="384" w:lineRule="atLeast"/>
          </w:pPr>
        </w:pPrChange>
      </w:pPr>
    </w:p>
    <w:p w14:paraId="76749E11" w14:textId="6C580EE2" w:rsidR="008F110A" w:rsidRPr="008F110A" w:rsidRDefault="008F110A" w:rsidP="00003CF5">
      <w:pPr>
        <w:pBdr>
          <w:bottom w:val="single" w:sz="6" w:space="4" w:color="EEEEEE"/>
        </w:pBdr>
        <w:spacing w:before="240" w:after="240" w:line="240" w:lineRule="auto"/>
        <w:jc w:val="both"/>
        <w:outlineLvl w:val="1"/>
        <w:rPr>
          <w:ins w:id="696" w:author="Alexey Shaytan" w:date="2015-08-30T09:14:00Z"/>
          <w:rFonts w:ascii="Times New Roman" w:eastAsia="Times New Roman" w:hAnsi="Times New Roman" w:cs="Times New Roman"/>
          <w:b/>
          <w:bCs/>
          <w:color w:val="333333"/>
          <w:sz w:val="24"/>
          <w:szCs w:val="24"/>
          <w:rPrChange w:id="697" w:author="Alexey Shaytan" w:date="2015-08-31T13:41:00Z">
            <w:rPr>
              <w:ins w:id="698" w:author="Alexey Shaytan" w:date="2015-08-30T09:14:00Z"/>
              <w:rFonts w:ascii="Times New Roman" w:eastAsia="Times New Roman" w:hAnsi="Times New Roman" w:cs="Times New Roman"/>
              <w:color w:val="333333"/>
              <w:sz w:val="24"/>
              <w:szCs w:val="24"/>
            </w:rPr>
          </w:rPrChange>
        </w:rPr>
        <w:pPrChange w:id="699" w:author="Alexey Shaytan" w:date="2015-08-31T16:39:00Z">
          <w:pPr>
            <w:spacing w:after="240" w:line="384" w:lineRule="atLeast"/>
          </w:pPr>
        </w:pPrChange>
      </w:pPr>
      <w:ins w:id="700" w:author="Alexey Shaytan" w:date="2015-08-31T13:40:00Z">
        <w:r w:rsidRPr="008F110A">
          <w:rPr>
            <w:rFonts w:ascii="Times New Roman" w:eastAsia="Times New Roman" w:hAnsi="Times New Roman" w:cs="Times New Roman"/>
            <w:b/>
            <w:bCs/>
            <w:color w:val="333333"/>
            <w:sz w:val="24"/>
            <w:szCs w:val="24"/>
            <w:rPrChange w:id="701" w:author="Alexey Shaytan" w:date="2015-08-31T13:41:00Z">
              <w:rPr>
                <w:rFonts w:ascii="Times New Roman" w:eastAsia="Times New Roman" w:hAnsi="Times New Roman" w:cs="Times New Roman"/>
                <w:color w:val="333333"/>
                <w:sz w:val="24"/>
                <w:szCs w:val="24"/>
              </w:rPr>
            </w:rPrChange>
          </w:rPr>
          <w:t>5. Conclusions</w:t>
        </w:r>
      </w:ins>
    </w:p>
    <w:p w14:paraId="202E203C" w14:textId="0F35FC17" w:rsidR="00073F1E" w:rsidRPr="00750EC4" w:rsidDel="005A21B3" w:rsidRDefault="00073F1E" w:rsidP="00003CF5">
      <w:pPr>
        <w:spacing w:after="240" w:line="384" w:lineRule="atLeast"/>
        <w:jc w:val="both"/>
        <w:rPr>
          <w:del w:id="702" w:author="Alexey Shaytan" w:date="2015-08-31T16:38:00Z"/>
          <w:rFonts w:ascii="Times New Roman" w:eastAsia="Times New Roman" w:hAnsi="Times New Roman" w:cs="Times New Roman"/>
          <w:color w:val="333333"/>
          <w:sz w:val="24"/>
          <w:szCs w:val="24"/>
        </w:rPr>
        <w:pPrChange w:id="703" w:author="Alexey Shaytan" w:date="2015-08-31T16:39:00Z">
          <w:pPr>
            <w:spacing w:after="240" w:line="384" w:lineRule="atLeast"/>
          </w:pPr>
        </w:pPrChange>
      </w:pPr>
    </w:p>
    <w:p w14:paraId="5D09CC7B" w14:textId="569827F5" w:rsidR="00217356" w:rsidRPr="00750EC4" w:rsidDel="00FD1EB1" w:rsidRDefault="00B57668" w:rsidP="00003CF5">
      <w:pPr>
        <w:pBdr>
          <w:bottom w:val="single" w:sz="6" w:space="4" w:color="EEEEEE"/>
        </w:pBdr>
        <w:spacing w:before="240" w:after="240" w:line="240" w:lineRule="auto"/>
        <w:jc w:val="both"/>
        <w:outlineLvl w:val="1"/>
        <w:rPr>
          <w:del w:id="704" w:author="Alexey Shaytan" w:date="2015-08-31T16:02:00Z"/>
          <w:rFonts w:ascii="Times New Roman" w:eastAsia="Times New Roman" w:hAnsi="Times New Roman" w:cs="Times New Roman"/>
          <w:b/>
          <w:bCs/>
          <w:color w:val="333333"/>
          <w:sz w:val="24"/>
          <w:szCs w:val="24"/>
        </w:rPr>
        <w:pPrChange w:id="705" w:author="Alexey Shaytan" w:date="2015-08-31T16:39:00Z">
          <w:pPr>
            <w:pBdr>
              <w:bottom w:val="single" w:sz="6" w:space="4" w:color="EEEEEE"/>
            </w:pBdr>
            <w:spacing w:before="240" w:after="240" w:line="240" w:lineRule="auto"/>
            <w:outlineLvl w:val="1"/>
          </w:pPr>
        </w:pPrChange>
      </w:pPr>
      <w:del w:id="706" w:author="Alexey Shaytan" w:date="2015-08-31T16:02:00Z">
        <w:r w:rsidRPr="00750EC4" w:rsidDel="00FD1EB1">
          <w:rPr>
            <w:rFonts w:ascii="Times New Roman" w:eastAsia="Times New Roman" w:hAnsi="Times New Roman" w:cs="Times New Roman"/>
            <w:b/>
            <w:bCs/>
            <w:color w:val="333333"/>
            <w:sz w:val="24"/>
            <w:szCs w:val="24"/>
          </w:rPr>
          <w:delText>Database construction</w:delText>
        </w:r>
      </w:del>
    </w:p>
    <w:p w14:paraId="5BF66FB0" w14:textId="3C0A6B4E" w:rsidR="00217356" w:rsidRPr="00750EC4" w:rsidDel="008D6573" w:rsidRDefault="00217356" w:rsidP="00003CF5">
      <w:pPr>
        <w:spacing w:after="240" w:line="384" w:lineRule="atLeast"/>
        <w:ind w:firstLine="720"/>
        <w:jc w:val="both"/>
        <w:rPr>
          <w:del w:id="707" w:author="Alexey Shaytan" w:date="2015-08-31T15:31:00Z"/>
          <w:rFonts w:ascii="Times New Roman" w:eastAsia="Times New Roman" w:hAnsi="Times New Roman" w:cs="Times New Roman"/>
          <w:color w:val="333333"/>
          <w:sz w:val="24"/>
          <w:szCs w:val="24"/>
        </w:rPr>
        <w:pPrChange w:id="708" w:author="Alexey Shaytan" w:date="2015-08-31T16:39:00Z">
          <w:pPr>
            <w:spacing w:after="240" w:line="384" w:lineRule="atLeast"/>
            <w:ind w:firstLine="720"/>
          </w:pPr>
        </w:pPrChange>
      </w:pPr>
      <w:moveFromRangeStart w:id="709" w:author="Alexey Shaytan" w:date="2015-08-31T14:09:00Z" w:name="move302649515"/>
      <w:moveFrom w:id="710" w:author="Alexey Shaytan" w:date="2015-08-31T14:09:00Z">
        <w:del w:id="711" w:author="Alexey Shaytan" w:date="2015-08-31T15:31:00Z">
          <w:r w:rsidRPr="00750EC4" w:rsidDel="008D6573">
            <w:rPr>
              <w:rFonts w:ascii="Times New Roman" w:eastAsia="Times New Roman" w:hAnsi="Times New Roman" w:cs="Times New Roman"/>
              <w:color w:val="333333"/>
              <w:sz w:val="24"/>
              <w:szCs w:val="24"/>
            </w:rPr>
            <w:delText xml:space="preserve">For each histone type, H2A, H2B, H3, H4, and H1, we collected sequences </w:delText>
          </w:r>
          <w:r w:rsidR="00B57668" w:rsidRPr="00750EC4" w:rsidDel="008D6573">
            <w:rPr>
              <w:rFonts w:ascii="Times New Roman" w:eastAsia="Times New Roman" w:hAnsi="Times New Roman" w:cs="Times New Roman"/>
              <w:color w:val="333333"/>
              <w:sz w:val="24"/>
              <w:szCs w:val="24"/>
            </w:rPr>
            <w:delText>from the previous manual classification described in …(Ref)</w:delText>
          </w:r>
        </w:del>
        <w:ins w:id="712" w:author="Eli D" w:date="2015-08-25T00:27:00Z">
          <w:del w:id="713" w:author="Alexey Shaytan" w:date="2015-08-31T15:31:00Z">
            <w:r w:rsidR="00F071B1" w:rsidDel="008D6573">
              <w:rPr>
                <w:rFonts w:ascii="Times New Roman" w:eastAsia="Times New Roman" w:hAnsi="Times New Roman" w:cs="Times New Roman"/>
                <w:color w:val="333333"/>
                <w:sz w:val="24"/>
                <w:szCs w:val="24"/>
              </w:rPr>
              <w:delText xml:space="preserve"> </w:delText>
            </w:r>
            <w:r w:rsidR="00F071B1" w:rsidDel="008D6573">
              <w:rPr>
                <w:rFonts w:ascii="Times New Roman" w:eastAsia="Times New Roman" w:hAnsi="Times New Roman" w:cs="Times New Roman"/>
                <w:color w:val="333333"/>
                <w:sz w:val="24"/>
                <w:szCs w:val="24"/>
              </w:rPr>
              <w:fldChar w:fldCharType="begin" w:fldLock="1"/>
            </w:r>
          </w:del>
        </w:ins>
        <w:del w:id="714"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"10.1186/1756-8935-5-7", "ISSN" : "1756-8935", "PMID" : "22650316", "abstract" : "Histone variants are non-allelic protein isoforms that play key roles in diversifying chromatin structure. The known number of such variants has greatly increased in recent years, but the lack of naming conventions for them has led to a variety of naming styles, multiple synonyms and misleading homographs that obscure variant relationships and complicate database searches. We propose here a unified nomenclature for variants of all five classes of histones that uses consistent but flexible naming conventions to produce names that are informative and readily searchable. The nomenclature builds on historical usage and incorporates phylogenetic relationships, which are strong predictors of structure and function. A key feature is the consistent use of punctuation to represent phylogenetic divergence, making explicit the relationships among variant subtypes that have previously been implicit or unclear. We recommend that by default new histone variants be named with organism-specific paralog-number suffixes that lack phylogenetic implication, while letter suffixes be reserved for structurally distinct clades of variants. For clarity and searchability, we encourage the use of descriptors that are separate from the phylogeny-based variant name to indicate developmental and other properties of variants that may be independent of structure.", "author" : [ { "dropping-particle" : "", "family" : "Talbert", "given" : "Paul B", "non-dropping-particle" : "", "parse-names" : false, "suffix" : "" }, { "dropping-particle" : "", "family" : "Ahmad", "given" : "Kami", "non-dropping-particle" : "", "parse-names" : false, "suffix" : "" }, { "dropping-particle" : "", "family" : "Almouzni", "given" : "Genevi\u00e8ve", "non-dropping-particle" : "", "parse-names" : false, "suffix" : "" }, { "dropping-particle" : "", "family" : "Ausi\u00f3", "given" : "Juan", "non-dropping-particle" : "", "parse-names" : false, "suffix" : "" }, { "dropping-particle" : "", "family" : "Berger", "given" : "Frederic", "non-dropping-particle" : "", "parse-names" : false, "suffix" : "" }, { "dropping-particle" : "", "family" : "Bhalla", "given" : "Prem L", "non-dropping-particle" : "", "parse-names" : false, "suffix" : "" }, { "dropping-particle" : "", "family" : "Bonner", "given" : "William M", "non-dropping-particle" : "", "parse-names" : false, "suffix" : "" }, { "dropping-particle" : "", "family" : "Cande", "given" : "W Zacheus", "non-dropping-particle" : "", "parse-names" : false, "suffix" : "" }, { "dropping-particle" : "", "family" : "Chadwick", "given" : "Brian P", "non-dropping-particle" : "", "parse-names" : false, "suffix" : "" }, { "dropping-particle" : "", "family" : "Chan", "given" : "Simon W L", "non-dropping-particle" : "", "parse-names" : false, "suffix" : "" }, { "dropping-particle" : "", "family" : "Cross", "given" : "George A M", "non-dropping-particle" : "", "parse-names" : false, "suffix" : "" }, { "dropping-particle" : "", "family" : "Cui", "given" : "Liwang", "non-dropping-particle" : "", "parse-names" : false, "suffix" : "" }, { "dropping-particle" : "", "family" : "Dimitrov", "given" : "Stefan I", "non-dropping-particle" : "", "parse-names" : false, "suffix" : "" }, { "dropping-particle" : "", "family" : "Doenecke", "given" : "Detlef", "non-dropping-particle" : "", "parse-names" : false, "suffix" : "" }, { "dropping-particle" : "", "family" : "Eirin-L\u00f3pez", "given" : "Jos\u00e9 M", "non-dropping-particle" : "", "parse-names" : false, "suffix" : "" }, { "dropping-particle" : "", "family" : "Gorovsky", "given" : "Martin A", "non-dropping-particle" : "", "parse-names" : false, "suffix" : "" }, { "dropping-particle" : "", "family" : "Hake", "given" : "Sandra B", "non-dropping-particle" : "", "parse-names" : false, "suffix" : "" }, { "dropping-particle" : "", "family" : "Hamkalo", "given" : "Barbara A", "non-dropping-particle" : "", "parse-names" : false, "suffix" : "" }, { "dropping-particle" : "", "family" : "Holec", "given" : "Sarah", "non-dropping-particle" : "", "parse-names" : false, "suffix" : "" }, { "dropping-particle" : "", "family" : "Jacobsen", "given" : "Steven E", "non-dropping-particle" : "", "parse-names" : false, "suffix" : "" }, { "dropping-particle" : "", "family" : "Kamieniarz", "given" : "Kinga", "non-dropping-particle" : "", "parse-names" : false, "suffix" : "" }, { "dropping-particle" : "", "family" : "Khochbin", "given" : "Saadi", "non-dropping-particle" : "", "parse-names" : false, "suffix" : "" }, { "dropping-particle" : "", "family" : "Ladurner", "given" : "Andreas G", "non-dropping-particle" : "", "parse-names" : false, "suffix" : "" }, { "dropping-particle" : "", "family" : "Landsman", "given" : "David", "non-dropping-particle" : "", "parse-names" : false, "suffix" : "" }, { "dropping-particle" : "", "family" : "Latham", "given" : "John A", "non-dropping-particle" : "", "parse-names" : false, "suffix" : "" }, { "dropping-particle" : "", "family" : "Loppin", "given" : "Benjamin", "non-dropping-particle" : "", "parse-names" : false, "suffix" : "" }, { "dropping-particle" : "", "family" : "Malik", "given" : "Harmit S", "non-dropping-particle" : "", "parse-names" : false, "suffix" : "" }, { "dropping-particle" : "", "family" : "Marzluff", "given" : "William F", "non-dropping-particle" : "", "parse-names" : false, "suffix" : "" }, { "dropping-particle" : "", "family" : "Pehrson", "given" : "John R", "non-dropping-particle" : "", "parse-names" : false, "suffix" : "" }, { "dropping-particle" : "", "family" : "Postberg", "given" : "Jan", "non-dropping-particle" : "", "parse-names" : false, "suffix" : "" }, { "dropping-particle" : "", "family" : "Schneider", "given" : "Robert", "non-dropping-particle" : "", "parse-names" : false, "suffix" : "" }, { "dropping-particle" : "", "family" : "Singh", "given" : "Mohan B", "non-dropping-particle" : "", "parse-names" : false, "suffix" : "" }, { "dropping-particle" : "", "family" : "Smith", "given" : "M Mitchell", "non-dropping-particle" : "", "parse-names" : false, "suffix" : "" }, { "dropping-particle" : "", "family" : "Thompson", "given" : "Eric", "non-dropping-particle" : "", "parse-names" : false, "suffix" : "" }, { "dropping-particle" : "", "family" : "Torres-Padilla", "given" : "Maria-Elena", "non-dropping-particle" : "", "parse-names" : false, "suffix" : "" }, { "dropping-particle" : "", "family" : "Tremethick", "given" : "David John", "non-dropping-particle" : "", "parse-names" : false, "suffix" : "" }, { "dropping-particle" : "", "family" : "Turner", "given" : "Bryan M", "non-dropping-particle" : "", "parse-names" : false, "suffix" : "" }, { "dropping-particle" : "", "family" : "Waterborg", "given" : "Jakob Harm", "non-dropping-particle" : "", "parse-names" : false, "suffix" : "" }, { "dropping-particle" : "", "family" : "Wollmann", "given" : "Heike", "non-dropping-particle" : "", "parse-names" : false, "suffix" : "" }, { "dropping-particle" : "", "family" : "Yelagandula", "given" : "Ramesh", "non-dropping-particle" : "", "parse-names" : false, "suffix" : "" }, { "dropping-particle" : "", "family" : "Zhu", "given" : "Bing", "non-dropping-particle" : "", "parse-names" : false, "suffix" : "" }, { "dropping-particle" : "", "family" : "Henikoff", "given" : "Steven", "non-dropping-particle" : "", "parse-names" : false, "suffix" : "" } ], "container-title" : "Epigenetics &amp; chromatin", "id" : "ITEM-1", "issued" : { "date-parts" : [ [ "2012", "1" ] ] }, "page" : "7", "title" : "A unified phylogeny-based nomenclature for histone variants.", "type" : "article-journal", "volume" : "5" }, "uris" : [ "http://www.mendeley.com/documents/?uuid=e0277ec6-e1b0-4e94-878f-b969a0c7f8fd" ] } ], "mendeley" : { "formattedCitation" : "(2)", "plainTextFormattedCitation" : "(2)", "previouslyFormattedCitation" : "(Talbert et al., 2012)"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(2)</w:delText>
          </w:r>
        </w:del>
        <w:ins w:id="715" w:author="Eli D" w:date="2015-08-25T00:27:00Z">
          <w:del w:id="716" w:author="Alexey Shaytan" w:date="2015-08-31T15:31:00Z">
            <w:r w:rsidR="00F071B1" w:rsidDel="008D6573">
              <w:rPr>
                <w:rFonts w:ascii="Times New Roman" w:eastAsia="Times New Roman" w:hAnsi="Times New Roman" w:cs="Times New Roman"/>
                <w:color w:val="333333"/>
                <w:sz w:val="24"/>
                <w:szCs w:val="24"/>
              </w:rPr>
              <w:fldChar w:fldCharType="end"/>
            </w:r>
            <w:r w:rsidR="00F071B1" w:rsidDel="008D6573">
              <w:rPr>
                <w:rFonts w:ascii="Times New Roman" w:eastAsia="Times New Roman" w:hAnsi="Times New Roman" w:cs="Times New Roman"/>
                <w:color w:val="333333"/>
                <w:sz w:val="24"/>
                <w:szCs w:val="24"/>
              </w:rPr>
              <w:delText xml:space="preserve"> </w:delText>
            </w:r>
          </w:del>
        </w:ins>
        <w:del w:id="717" w:author="Alexey Shaytan" w:date="2015-08-31T15:31:00Z">
          <w:r w:rsidR="00B57668" w:rsidRPr="00750EC4" w:rsidDel="008D6573">
            <w:rPr>
              <w:rFonts w:ascii="Times New Roman" w:eastAsia="Times New Roman" w:hAnsi="Times New Roman" w:cs="Times New Roman"/>
              <w:color w:val="333333"/>
              <w:sz w:val="24"/>
              <w:szCs w:val="24"/>
            </w:rPr>
            <w:delText>(so called “curated sequences” set). These sequences were aligned using MUSCLE program</w:delText>
          </w:r>
          <w:r w:rsidR="00A81DF2" w:rsidRPr="00750EC4" w:rsidDel="008D6573">
            <w:rPr>
              <w:rFonts w:ascii="Times New Roman" w:eastAsia="Times New Roman" w:hAnsi="Times New Roman" w:cs="Times New Roman"/>
              <w:color w:val="333333"/>
              <w:sz w:val="24"/>
              <w:szCs w:val="24"/>
            </w:rPr>
            <w:delText xml:space="preserve"> </w:delText>
          </w:r>
        </w:del>
        <w:ins w:id="718" w:author="Eli D" w:date="2015-08-25T00:27:00Z">
          <w:del w:id="719" w:author="Alexey Shaytan" w:date="2015-08-31T15:31:00Z">
            <w:r w:rsidR="00F071B1" w:rsidDel="008D6573">
              <w:rPr>
                <w:rFonts w:ascii="Times New Roman" w:eastAsia="Times New Roman" w:hAnsi="Times New Roman" w:cs="Times New Roman"/>
                <w:color w:val="333333"/>
                <w:sz w:val="24"/>
                <w:szCs w:val="24"/>
              </w:rPr>
              <w:fldChar w:fldCharType="begin" w:fldLock="1"/>
            </w:r>
          </w:del>
        </w:ins>
        <w:del w:id="720"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(3)</w:delText>
          </w:r>
        </w:del>
        <w:ins w:id="721" w:author="Eli D" w:date="2015-08-25T00:27:00Z">
          <w:del w:id="722" w:author="Alexey Shaytan" w:date="2015-08-31T15:31:00Z">
            <w:r w:rsidR="00F071B1" w:rsidDel="008D6573">
              <w:rPr>
                <w:rFonts w:ascii="Times New Roman" w:eastAsia="Times New Roman" w:hAnsi="Times New Roman" w:cs="Times New Roman"/>
                <w:color w:val="333333"/>
                <w:sz w:val="24"/>
                <w:szCs w:val="24"/>
              </w:rPr>
              <w:fldChar w:fldCharType="end"/>
            </w:r>
          </w:del>
        </w:ins>
        <w:del w:id="723" w:author="Alexey Shaytan" w:date="2015-08-31T15:31:00Z">
          <w:r w:rsidR="00A81DF2" w:rsidRPr="00750EC4" w:rsidDel="008D6573">
            <w:rPr>
              <w:rFonts w:ascii="Times New Roman" w:eastAsia="Times New Roman" w:hAnsi="Times New Roman" w:cs="Times New Roman"/>
              <w:color w:val="333333"/>
              <w:sz w:val="24"/>
              <w:szCs w:val="24"/>
            </w:rPr>
            <w:delText>and</w:delText>
          </w:r>
          <w:r w:rsidR="009740A9" w:rsidRPr="00750EC4" w:rsidDel="008D6573">
            <w:rPr>
              <w:rFonts w:ascii="Times New Roman" w:eastAsia="Times New Roman" w:hAnsi="Times New Roman" w:cs="Times New Roman"/>
              <w:color w:val="333333"/>
              <w:sz w:val="24"/>
              <w:szCs w:val="24"/>
            </w:rPr>
            <w:delText xml:space="preserve"> alignments</w:delText>
          </w:r>
          <w:r w:rsidR="00B57668" w:rsidRPr="00750EC4" w:rsidDel="008D6573">
            <w:rPr>
              <w:rFonts w:ascii="Times New Roman" w:eastAsia="Times New Roman" w:hAnsi="Times New Roman" w:cs="Times New Roman"/>
              <w:color w:val="333333"/>
              <w:sz w:val="24"/>
              <w:szCs w:val="24"/>
            </w:rPr>
            <w:delText xml:space="preserve"> </w:delText>
          </w:r>
          <w:r w:rsidR="009740A9" w:rsidRPr="00750EC4" w:rsidDel="008D6573">
            <w:rPr>
              <w:rFonts w:ascii="Times New Roman" w:eastAsia="Times New Roman" w:hAnsi="Times New Roman" w:cs="Times New Roman"/>
              <w:color w:val="333333"/>
              <w:sz w:val="24"/>
              <w:szCs w:val="24"/>
            </w:rPr>
            <w:delText xml:space="preserve">were </w:delText>
          </w:r>
          <w:r w:rsidR="00A81DF2" w:rsidRPr="00750EC4" w:rsidDel="008D6573">
            <w:rPr>
              <w:rFonts w:ascii="Times New Roman" w:eastAsia="Times New Roman" w:hAnsi="Times New Roman" w:cs="Times New Roman"/>
              <w:color w:val="333333"/>
              <w:sz w:val="24"/>
              <w:szCs w:val="24"/>
            </w:rPr>
            <w:delText xml:space="preserve">further </w:delText>
          </w:r>
          <w:r w:rsidR="009740A9" w:rsidRPr="00750EC4" w:rsidDel="008D6573">
            <w:rPr>
              <w:rFonts w:ascii="Times New Roman" w:eastAsia="Times New Roman" w:hAnsi="Times New Roman" w:cs="Times New Roman"/>
              <w:color w:val="333333"/>
              <w:sz w:val="24"/>
              <w:szCs w:val="24"/>
            </w:rPr>
            <w:delText xml:space="preserve">checked manually to make sure they had a wide taxonomic </w:delText>
          </w:r>
          <w:r w:rsidR="00A81DF2" w:rsidRPr="00750EC4" w:rsidDel="008D6573">
            <w:rPr>
              <w:rFonts w:ascii="Times New Roman" w:eastAsia="Times New Roman" w:hAnsi="Times New Roman" w:cs="Times New Roman"/>
              <w:color w:val="333333"/>
              <w:sz w:val="24"/>
              <w:szCs w:val="24"/>
            </w:rPr>
            <w:delText xml:space="preserve">span </w:delText>
          </w:r>
          <w:r w:rsidR="009740A9" w:rsidRPr="00750EC4" w:rsidDel="008D6573">
            <w:rPr>
              <w:rFonts w:ascii="Times New Roman" w:eastAsia="Times New Roman" w:hAnsi="Times New Roman" w:cs="Times New Roman"/>
              <w:color w:val="333333"/>
              <w:sz w:val="24"/>
              <w:szCs w:val="24"/>
            </w:rPr>
            <w:delText xml:space="preserve">and </w:delText>
          </w:r>
          <w:r w:rsidR="00A81DF2" w:rsidRPr="00750EC4" w:rsidDel="008D6573">
            <w:rPr>
              <w:rFonts w:ascii="Times New Roman" w:eastAsia="Times New Roman" w:hAnsi="Times New Roman" w:cs="Times New Roman"/>
              <w:color w:val="333333"/>
              <w:sz w:val="24"/>
              <w:szCs w:val="24"/>
            </w:rPr>
            <w:delText>did not contain</w:delText>
          </w:r>
          <w:r w:rsidR="009740A9" w:rsidRPr="00750EC4" w:rsidDel="008D6573">
            <w:rPr>
              <w:rFonts w:ascii="Times New Roman" w:eastAsia="Times New Roman" w:hAnsi="Times New Roman" w:cs="Times New Roman"/>
              <w:color w:val="333333"/>
              <w:sz w:val="24"/>
              <w:szCs w:val="24"/>
            </w:rPr>
            <w:delText xml:space="preserve"> insertions or deletions in the core histone fold regions (“curated alignments</w:delText>
          </w:r>
          <w:r w:rsidR="00A81DF2" w:rsidRPr="00750EC4" w:rsidDel="008D6573">
            <w:rPr>
              <w:rFonts w:ascii="Times New Roman" w:eastAsia="Times New Roman" w:hAnsi="Times New Roman" w:cs="Times New Roman"/>
              <w:color w:val="333333"/>
              <w:sz w:val="24"/>
              <w:szCs w:val="24"/>
            </w:rPr>
            <w:delText xml:space="preserve">” set). </w:delText>
          </w:r>
        </w:del>
      </w:moveFrom>
      <w:moveFromRangeEnd w:id="709"/>
      <w:del w:id="724" w:author="Alexey Shaytan" w:date="2015-08-31T15:31:00Z">
        <w:r w:rsidR="00A81DF2" w:rsidRPr="00750EC4" w:rsidDel="008D6573">
          <w:rPr>
            <w:rFonts w:ascii="Times New Roman" w:eastAsia="Times New Roman" w:hAnsi="Times New Roman" w:cs="Times New Roman"/>
            <w:color w:val="333333"/>
            <w:sz w:val="24"/>
            <w:szCs w:val="24"/>
          </w:rPr>
          <w:delText xml:space="preserve">Alignments were </w:delText>
        </w:r>
        <w:r w:rsidR="009740A9" w:rsidRPr="00750EC4" w:rsidDel="008D6573">
          <w:rPr>
            <w:rFonts w:ascii="Times New Roman" w:eastAsia="Times New Roman" w:hAnsi="Times New Roman" w:cs="Times New Roman"/>
            <w:color w:val="333333"/>
            <w:sz w:val="24"/>
            <w:szCs w:val="24"/>
          </w:rPr>
          <w:delText>used to train Hidden Markov Models, using HMMER 3.1b2</w:delText>
        </w:r>
      </w:del>
      <w:ins w:id="725" w:author="Eli D" w:date="2015-08-25T00:27:00Z">
        <w:del w:id="726" w:author="Alexey Shaytan" w:date="2015-08-31T15:31:00Z">
          <w:r w:rsidR="00F071B1" w:rsidDel="008D6573">
            <w:rPr>
              <w:rFonts w:ascii="Times New Roman" w:eastAsia="Times New Roman" w:hAnsi="Times New Roman" w:cs="Times New Roman"/>
              <w:color w:val="333333"/>
              <w:sz w:val="24"/>
              <w:szCs w:val="24"/>
            </w:rPr>
            <w:delText xml:space="preserve"> </w:delText>
          </w:r>
        </w:del>
      </w:ins>
      <w:ins w:id="727" w:author="Eli D" w:date="2015-08-25T00:29:00Z">
        <w:del w:id="728" w:author="Alexey Shaytan" w:date="2015-08-31T15:31:00Z">
          <w:r w:rsidR="00F071B1" w:rsidDel="008D6573">
            <w:rPr>
              <w:rFonts w:ascii="Times New Roman" w:eastAsia="Times New Roman" w:hAnsi="Times New Roman" w:cs="Times New Roman"/>
              <w:color w:val="333333"/>
              <w:sz w:val="24"/>
              <w:szCs w:val="24"/>
            </w:rPr>
            <w:fldChar w:fldCharType="begin" w:fldLock="1"/>
          </w:r>
        </w:del>
      </w:ins>
      <w:del w:id="729"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"10.1371/journal.pcbi.1002195", "ISSN" : "1553-7358", "PMID" : "22039361", "abstract" : "Profile hidden Markov models (profile HMMs) and probabilistic inference methods have made important contributions to the theory of sequence database homology search. However, practical use of profile HMM methods has been hindered by the computational expense of existing software implementations. Here I describe an acceleration heuristic for profile HMMs, the \"multiple segment Viterbi\" (MSV) algorithm. The MSV algorithm computes an optimal sum of multiple ungapped local alignment segments using a striped vector-parallel approach previously described for fast Smith/Waterman alignment. MSV scores follow the same statistical distribution as gapped optimal local alignment scores, allowing rapid evaluation of significance of an MSV score and thus facilitating its use as a heuristic filter. I also describe a 20-fold acceleration of the standard profile HMM Forward/Backward algorithms using a method I call \"sparse rescaling\". These methods are assembled in a pipeline in which high-scoring MSV hits are passed on for reanalysis with the full HMM Forward/Backward algorithm. This accelerated pipeline is implemented in the freely available HMMER3 software package. Performance benchmarks show that the use of the heuristic MSV filter sacrifices negligible sensitivity compared to unaccelerated profile HMM searches. HMMER3 is substantially more sensitive and 100- to 1000-fold faster than HMMER2. HMMER3 is now about as fast as BLAST for protein searches.", "author" : [ { "dropping-particle" : "", "family" : "Eddy", "given" : "Sean R", "non-dropping-particle" : "", "parse-names" : false, "suffix" : "" } ], "container-title" : "PLoS computational biology", "id" : "ITEM-1", "issue" : "10", "issued" : { "date-parts" : [ [ "2011", "10", "20" ] ] }, "page" : "e1002195", "publisher" : "Public Library of Science", "title" : "Accelerated Profile HMM Searches.", "type" : "article-journal", "volume" : "7" }, "uris" : [ "http://www.mendeley.com/documents/?uuid=ce80e464-7ba0-444e-8854-7dcfcffc696a" ] } ], "mendeley" : { "formattedCitation" : "(4)", "plainTextFormattedCitation" : "(4)", "previouslyFormattedCitation" : "(Eddy, 2011)"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(4)</w:delText>
        </w:r>
      </w:del>
      <w:ins w:id="730" w:author="Eli D" w:date="2015-08-25T00:29:00Z">
        <w:del w:id="731" w:author="Alexey Shaytan" w:date="2015-08-31T15:31:00Z">
          <w:r w:rsidR="00F071B1" w:rsidDel="008D6573">
            <w:rPr>
              <w:rFonts w:ascii="Times New Roman" w:eastAsia="Times New Roman" w:hAnsi="Times New Roman" w:cs="Times New Roman"/>
              <w:color w:val="333333"/>
              <w:sz w:val="24"/>
              <w:szCs w:val="24"/>
            </w:rPr>
            <w:fldChar w:fldCharType="end"/>
          </w:r>
        </w:del>
      </w:ins>
      <w:del w:id="732" w:author="Alexey Shaytan" w:date="2015-08-31T15:31:00Z">
        <w:r w:rsidR="009740A9" w:rsidRPr="00750EC4" w:rsidDel="008D6573">
          <w:rPr>
            <w:rFonts w:ascii="Times New Roman" w:eastAsia="Times New Roman" w:hAnsi="Times New Roman" w:cs="Times New Roman"/>
            <w:color w:val="333333"/>
            <w:sz w:val="24"/>
            <w:szCs w:val="24"/>
          </w:rPr>
          <w:delText xml:space="preserve">, creating one HMM for each variant. </w:delText>
        </w:r>
        <w:commentRangeStart w:id="733"/>
        <w:commentRangeStart w:id="734"/>
        <w:r w:rsidR="009740A9" w:rsidRPr="00750EC4" w:rsidDel="008D6573">
          <w:rPr>
            <w:rFonts w:ascii="Times New Roman" w:eastAsia="Times New Roman" w:hAnsi="Times New Roman" w:cs="Times New Roman"/>
            <w:color w:val="333333"/>
            <w:sz w:val="24"/>
            <w:szCs w:val="24"/>
          </w:rPr>
          <w:delText>Next, all of the variant models were combined into one file and pressed using HMMER 3.1b2 hmmpress.</w:delText>
        </w:r>
        <w:commentRangeEnd w:id="733"/>
        <w:r w:rsidR="009740A9" w:rsidRPr="00750EC4" w:rsidDel="008D6573">
          <w:rPr>
            <w:rStyle w:val="CommentReference"/>
            <w:rFonts w:ascii="Times New Roman" w:hAnsi="Times New Roman" w:cs="Times New Roman"/>
            <w:sz w:val="24"/>
            <w:szCs w:val="24"/>
          </w:rPr>
          <w:commentReference w:id="733"/>
        </w:r>
        <w:r w:rsidR="009740A9" w:rsidRPr="00750EC4" w:rsidDel="008D6573">
          <w:rPr>
            <w:rFonts w:ascii="Times New Roman" w:eastAsia="Times New Roman" w:hAnsi="Times New Roman" w:cs="Times New Roman"/>
            <w:color w:val="333333"/>
            <w:sz w:val="24"/>
            <w:szCs w:val="24"/>
          </w:rPr>
          <w:delText xml:space="preserve"> </w:delText>
        </w:r>
        <w:commentRangeEnd w:id="734"/>
        <w:r w:rsidR="0073685E" w:rsidDel="008D6573">
          <w:rPr>
            <w:rStyle w:val="CommentReference"/>
          </w:rPr>
          <w:commentReference w:id="734"/>
        </w:r>
      </w:del>
      <w:moveFromRangeStart w:id="735" w:author="Alexey Shaytan" w:date="2015-08-31T14:27:00Z" w:name="move302650579"/>
      <w:moveFrom w:id="736" w:author="Alexey Shaytan" w:date="2015-08-31T14:27:00Z">
        <w:del w:id="737" w:author="Alexey Shaytan" w:date="2015-08-31T15:31:00Z">
          <w:r w:rsidR="00B57668" w:rsidRPr="00750EC4" w:rsidDel="008D6573">
            <w:rPr>
              <w:rFonts w:ascii="Times New Roman" w:eastAsia="Times New Roman" w:hAnsi="Times New Roman" w:cs="Times New Roman"/>
              <w:color w:val="333333"/>
              <w:sz w:val="24"/>
              <w:szCs w:val="24"/>
            </w:rPr>
            <w:delText>Curated sequences and alignments were manually annotat</w:delText>
          </w:r>
          <w:r w:rsidR="00A81DF2" w:rsidRPr="00750EC4" w:rsidDel="008D6573">
            <w:rPr>
              <w:rFonts w:ascii="Times New Roman" w:eastAsia="Times New Roman" w:hAnsi="Times New Roman" w:cs="Times New Roman"/>
              <w:color w:val="333333"/>
              <w:sz w:val="24"/>
              <w:szCs w:val="24"/>
            </w:rPr>
            <w:delText>ed with respect to the location</w:delText>
          </w:r>
          <w:r w:rsidR="00B57668" w:rsidRPr="00750EC4" w:rsidDel="008D6573">
            <w:rPr>
              <w:rFonts w:ascii="Times New Roman" w:eastAsia="Times New Roman" w:hAnsi="Times New Roman" w:cs="Times New Roman"/>
              <w:color w:val="333333"/>
              <w:sz w:val="24"/>
              <w:szCs w:val="24"/>
            </w:rPr>
            <w:delText xml:space="preserve"> of the structural, sequence and functional features characteristics f</w:delText>
          </w:r>
          <w:r w:rsidR="009740A9" w:rsidRPr="00750EC4" w:rsidDel="008D6573">
            <w:rPr>
              <w:rFonts w:ascii="Times New Roman" w:eastAsia="Times New Roman" w:hAnsi="Times New Roman" w:cs="Times New Roman"/>
              <w:color w:val="333333"/>
              <w:sz w:val="24"/>
              <w:szCs w:val="24"/>
            </w:rPr>
            <w:delText>or a given histone variant</w:delText>
          </w:r>
          <w:r w:rsidR="00B57668" w:rsidRPr="00750EC4" w:rsidDel="008D6573">
            <w:rPr>
              <w:rFonts w:ascii="Times New Roman" w:eastAsia="Times New Roman" w:hAnsi="Times New Roman" w:cs="Times New Roman"/>
              <w:color w:val="333333"/>
              <w:sz w:val="24"/>
              <w:szCs w:val="24"/>
            </w:rPr>
            <w:delText xml:space="preserve">. These features were extracted from the literature, were inferred from the analysis of variant nucleosome structures and </w:delText>
          </w:r>
          <w:r w:rsidR="00A81DF2" w:rsidRPr="00750EC4" w:rsidDel="008D6573">
            <w:rPr>
              <w:rFonts w:ascii="Times New Roman" w:eastAsia="Times New Roman" w:hAnsi="Times New Roman" w:cs="Times New Roman"/>
              <w:color w:val="333333"/>
              <w:sz w:val="24"/>
              <w:szCs w:val="24"/>
            </w:rPr>
            <w:delText xml:space="preserve">were obtained </w:delText>
          </w:r>
          <w:r w:rsidR="00B57668" w:rsidRPr="00750EC4" w:rsidDel="008D6573">
            <w:rPr>
              <w:rFonts w:ascii="Times New Roman" w:eastAsia="Times New Roman" w:hAnsi="Times New Roman" w:cs="Times New Roman"/>
              <w:color w:val="333333"/>
              <w:sz w:val="24"/>
              <w:szCs w:val="24"/>
            </w:rPr>
            <w:delText>by using the automatic software.</w:delText>
          </w:r>
        </w:del>
      </w:moveFrom>
      <w:moveFromRangeEnd w:id="735"/>
      <w:del w:id="738" w:author="Alexey Shaytan" w:date="2015-08-31T15:31:00Z">
        <w:r w:rsidR="009740A9" w:rsidRPr="00750EC4" w:rsidDel="008D6573">
          <w:rPr>
            <w:rFonts w:ascii="Times New Roman" w:eastAsia="Times New Roman" w:hAnsi="Times New Roman" w:cs="Times New Roman"/>
            <w:color w:val="333333"/>
            <w:sz w:val="24"/>
            <w:szCs w:val="24"/>
          </w:rPr>
          <w:delText xml:space="preserve"> </w:delText>
        </w:r>
      </w:del>
    </w:p>
    <w:p w14:paraId="18278716" w14:textId="2A6D0009" w:rsidR="009740A9" w:rsidRPr="00750EC4" w:rsidDel="008D6573" w:rsidRDefault="009740A9" w:rsidP="00003CF5">
      <w:pPr>
        <w:spacing w:after="240" w:line="384" w:lineRule="atLeast"/>
        <w:ind w:firstLine="720"/>
        <w:jc w:val="both"/>
        <w:rPr>
          <w:del w:id="739" w:author="Alexey Shaytan" w:date="2015-08-31T15:31:00Z"/>
          <w:rFonts w:ascii="Times New Roman" w:eastAsia="Times New Roman" w:hAnsi="Times New Roman" w:cs="Times New Roman"/>
          <w:color w:val="333333"/>
          <w:sz w:val="24"/>
          <w:szCs w:val="24"/>
        </w:rPr>
        <w:pPrChange w:id="740" w:author="Alexey Shaytan" w:date="2015-08-31T16:39:00Z">
          <w:pPr>
            <w:spacing w:after="240" w:line="384" w:lineRule="atLeast"/>
            <w:ind w:firstLine="720"/>
          </w:pPr>
        </w:pPrChange>
      </w:pPr>
    </w:p>
    <w:p w14:paraId="3F7609CB" w14:textId="6B67E3B3" w:rsidR="009740A9" w:rsidRPr="00750EC4" w:rsidDel="008D6573" w:rsidRDefault="009740A9" w:rsidP="00003CF5">
      <w:pPr>
        <w:spacing w:before="240" w:after="240" w:line="240" w:lineRule="auto"/>
        <w:jc w:val="both"/>
        <w:outlineLvl w:val="3"/>
        <w:rPr>
          <w:del w:id="741" w:author="Alexey Shaytan" w:date="2015-08-31T15:31:00Z"/>
          <w:rFonts w:ascii="Times New Roman" w:eastAsia="Times New Roman" w:hAnsi="Times New Roman" w:cs="Times New Roman"/>
          <w:b/>
          <w:bCs/>
          <w:color w:val="333333"/>
          <w:sz w:val="24"/>
          <w:szCs w:val="24"/>
        </w:rPr>
        <w:pPrChange w:id="742" w:author="Alexey Shaytan" w:date="2015-08-31T16:39:00Z">
          <w:pPr>
            <w:spacing w:before="240" w:after="240" w:line="240" w:lineRule="auto"/>
            <w:outlineLvl w:val="3"/>
          </w:pPr>
        </w:pPrChange>
      </w:pPr>
      <w:del w:id="743" w:author="Alexey Shaytan" w:date="2015-08-31T15:31:00Z">
        <w:r w:rsidRPr="00750EC4" w:rsidDel="008D6573">
          <w:rPr>
            <w:rFonts w:ascii="Times New Roman" w:eastAsia="Times New Roman" w:hAnsi="Times New Roman" w:cs="Times New Roman"/>
            <w:b/>
            <w:bCs/>
            <w:color w:val="333333"/>
            <w:sz w:val="24"/>
            <w:szCs w:val="24"/>
          </w:rPr>
          <w:delText>Database content</w:delText>
        </w:r>
        <w:r w:rsidR="00E83344" w:rsidRPr="00750EC4" w:rsidDel="008D6573">
          <w:rPr>
            <w:rFonts w:ascii="Times New Roman" w:eastAsia="Times New Roman" w:hAnsi="Times New Roman" w:cs="Times New Roman"/>
            <w:b/>
            <w:bCs/>
            <w:color w:val="333333"/>
            <w:sz w:val="24"/>
            <w:szCs w:val="24"/>
          </w:rPr>
          <w:delText>: cuarted</w:delText>
        </w:r>
      </w:del>
      <w:ins w:id="744" w:author="Eli D" w:date="2015-08-24T22:49:00Z">
        <w:del w:id="745" w:author="Alexey Shaytan" w:date="2015-08-31T15:31:00Z">
          <w:r w:rsidR="0073685E" w:rsidRPr="00750EC4" w:rsidDel="008D6573">
            <w:rPr>
              <w:rFonts w:ascii="Times New Roman" w:eastAsia="Times New Roman" w:hAnsi="Times New Roman" w:cs="Times New Roman"/>
              <w:b/>
              <w:bCs/>
              <w:color w:val="333333"/>
              <w:sz w:val="24"/>
              <w:szCs w:val="24"/>
            </w:rPr>
            <w:delText>curated</w:delText>
          </w:r>
        </w:del>
      </w:ins>
      <w:del w:id="746" w:author="Alexey Shaytan" w:date="2015-08-31T15:31:00Z">
        <w:r w:rsidR="00E83344" w:rsidRPr="00750EC4" w:rsidDel="008D6573">
          <w:rPr>
            <w:rFonts w:ascii="Times New Roman" w:eastAsia="Times New Roman" w:hAnsi="Times New Roman" w:cs="Times New Roman"/>
            <w:b/>
            <w:bCs/>
            <w:color w:val="333333"/>
            <w:sz w:val="24"/>
            <w:szCs w:val="24"/>
          </w:rPr>
          <w:delText xml:space="preserve"> sequence and alignments</w:delText>
        </w:r>
      </w:del>
    </w:p>
    <w:p w14:paraId="2E62906E" w14:textId="058D2897" w:rsidR="009740A9" w:rsidRPr="00750EC4" w:rsidDel="00871739" w:rsidRDefault="009740A9" w:rsidP="00003CF5">
      <w:pPr>
        <w:spacing w:before="240" w:after="240" w:line="360" w:lineRule="auto"/>
        <w:jc w:val="both"/>
        <w:outlineLvl w:val="3"/>
        <w:rPr>
          <w:del w:id="747" w:author="Alexey Shaytan" w:date="2015-08-31T14:28:00Z"/>
          <w:rFonts w:ascii="Times New Roman" w:eastAsia="Times New Roman" w:hAnsi="Times New Roman" w:cs="Times New Roman"/>
          <w:bCs/>
          <w:color w:val="333333"/>
          <w:sz w:val="24"/>
          <w:szCs w:val="24"/>
        </w:rPr>
        <w:pPrChange w:id="748" w:author="Alexey Shaytan" w:date="2015-08-31T16:39:00Z">
          <w:pPr>
            <w:spacing w:before="240" w:after="240" w:line="360" w:lineRule="auto"/>
            <w:outlineLvl w:val="3"/>
          </w:pPr>
        </w:pPrChange>
      </w:pPr>
      <w:del w:id="749" w:author="Alexey Shaytan" w:date="2015-08-31T14:28:00Z">
        <w:r w:rsidRPr="00750EC4" w:rsidDel="00871739">
          <w:rPr>
            <w:rFonts w:ascii="Times New Roman" w:eastAsia="Times New Roman" w:hAnsi="Times New Roman" w:cs="Times New Roman"/>
            <w:bCs/>
            <w:color w:val="333333"/>
            <w:sz w:val="24"/>
            <w:szCs w:val="24"/>
          </w:rPr>
          <w:delText>HistoneDB contains annotations for 22 histone variants for histone core types H2A, H2B, H3 and H1. Note that almost no characterized variants are available for H4 histone. In addition</w:delText>
        </w:r>
        <w:r w:rsidR="00A81DF2" w:rsidRPr="00750EC4" w:rsidDel="00871739">
          <w:rPr>
            <w:rFonts w:ascii="Times New Roman" w:eastAsia="Times New Roman" w:hAnsi="Times New Roman" w:cs="Times New Roman"/>
            <w:bCs/>
            <w:color w:val="333333"/>
            <w:sz w:val="24"/>
            <w:szCs w:val="24"/>
          </w:rPr>
          <w:delText>,</w:delText>
        </w:r>
        <w:r w:rsidRPr="00750EC4" w:rsidDel="00871739">
          <w:rPr>
            <w:rFonts w:ascii="Times New Roman" w:eastAsia="Times New Roman" w:hAnsi="Times New Roman" w:cs="Times New Roman"/>
            <w:bCs/>
            <w:color w:val="333333"/>
            <w:sz w:val="24"/>
            <w:szCs w:val="24"/>
          </w:rPr>
          <w:delText xml:space="preserve"> HistoneDB has models for all five types of canonical histones. Below we briefly describe different histone types and main features of their variants.</w:delText>
        </w:r>
      </w:del>
    </w:p>
    <w:p w14:paraId="164BA414" w14:textId="0B973807" w:rsidR="009740A9" w:rsidRPr="00750EC4" w:rsidDel="008D6573" w:rsidRDefault="009740A9" w:rsidP="00003CF5">
      <w:pPr>
        <w:spacing w:before="240" w:after="240" w:line="240" w:lineRule="auto"/>
        <w:jc w:val="both"/>
        <w:outlineLvl w:val="3"/>
        <w:rPr>
          <w:del w:id="750" w:author="Alexey Shaytan" w:date="2015-08-31T15:31:00Z"/>
          <w:rFonts w:ascii="Times New Roman" w:eastAsia="Times New Roman" w:hAnsi="Times New Roman" w:cs="Times New Roman"/>
          <w:b/>
          <w:bCs/>
          <w:i/>
          <w:color w:val="333333"/>
          <w:sz w:val="24"/>
          <w:szCs w:val="24"/>
        </w:rPr>
        <w:pPrChange w:id="751" w:author="Alexey Shaytan" w:date="2015-08-31T16:39:00Z">
          <w:pPr>
            <w:spacing w:before="240" w:after="240" w:line="240" w:lineRule="auto"/>
            <w:outlineLvl w:val="3"/>
          </w:pPr>
        </w:pPrChange>
      </w:pPr>
      <w:del w:id="752" w:author="Alexey Shaytan" w:date="2015-08-31T15:31:00Z">
        <w:r w:rsidRPr="00750EC4" w:rsidDel="008D6573">
          <w:rPr>
            <w:rFonts w:ascii="Times New Roman" w:eastAsia="Times New Roman" w:hAnsi="Times New Roman" w:cs="Times New Roman"/>
            <w:b/>
            <w:bCs/>
            <w:i/>
            <w:color w:val="333333"/>
            <w:sz w:val="24"/>
            <w:szCs w:val="24"/>
          </w:rPr>
          <w:delText>H2A core type</w:delText>
        </w:r>
      </w:del>
    </w:p>
    <w:p w14:paraId="6EE25E1E" w14:textId="17E93747" w:rsidR="009740A9" w:rsidRPr="00750EC4" w:rsidDel="008D6573" w:rsidRDefault="009740A9" w:rsidP="00003CF5">
      <w:pPr>
        <w:spacing w:before="240" w:after="240" w:line="360" w:lineRule="auto"/>
        <w:jc w:val="both"/>
        <w:outlineLvl w:val="3"/>
        <w:rPr>
          <w:del w:id="753" w:author="Alexey Shaytan" w:date="2015-08-31T15:31:00Z"/>
          <w:rFonts w:ascii="Times New Roman" w:eastAsia="Times New Roman" w:hAnsi="Times New Roman" w:cs="Times New Roman"/>
          <w:b/>
          <w:bCs/>
          <w:color w:val="333333"/>
          <w:sz w:val="24"/>
          <w:szCs w:val="24"/>
        </w:rPr>
        <w:pPrChange w:id="754" w:author="Alexey Shaytan" w:date="2015-08-31T16:39:00Z">
          <w:pPr>
            <w:spacing w:before="240" w:after="240" w:line="360" w:lineRule="auto"/>
            <w:outlineLvl w:val="3"/>
          </w:pPr>
        </w:pPrChange>
      </w:pPr>
      <w:del w:id="755" w:author="Alexey Shaytan" w:date="2015-08-31T15:31:00Z">
        <w:r w:rsidRPr="00750EC4" w:rsidDel="008D6573">
          <w:rPr>
            <w:rFonts w:ascii="Times New Roman" w:hAnsi="Times New Roman" w:cs="Times New Roman"/>
            <w:color w:val="2E2E2E"/>
            <w:sz w:val="24"/>
            <w:szCs w:val="24"/>
            <w:shd w:val="clear" w:color="auto" w:fill="FFFFFF"/>
          </w:rPr>
          <w:delText>Histone H2A has the highest number of known variants</w:delText>
        </w:r>
        <w:r w:rsidR="00E83344" w:rsidRPr="00750EC4" w:rsidDel="008D6573">
          <w:rPr>
            <w:rFonts w:ascii="Times New Roman" w:hAnsi="Times New Roman" w:cs="Times New Roman"/>
            <w:color w:val="2E2E2E"/>
            <w:sz w:val="24"/>
            <w:szCs w:val="24"/>
            <w:shd w:val="clear" w:color="auto" w:fill="FFFFFF"/>
          </w:rPr>
          <w:delText xml:space="preserve"> (six models in the database)</w:delText>
        </w:r>
        <w:r w:rsidRPr="00750EC4" w:rsidDel="008D6573">
          <w:rPr>
            <w:rFonts w:ascii="Times New Roman" w:eastAsia="Times New Roman" w:hAnsi="Times New Roman" w:cs="Times New Roman"/>
            <w:color w:val="333333"/>
            <w:sz w:val="24"/>
            <w:szCs w:val="24"/>
          </w:rPr>
          <w:delText>, some of which are relatively well characterized:</w:delText>
        </w:r>
      </w:del>
    </w:p>
    <w:p w14:paraId="7D419058" w14:textId="512CA522" w:rsidR="009740A9" w:rsidRPr="00750EC4" w:rsidDel="008D6573" w:rsidRDefault="009740A9" w:rsidP="00003CF5">
      <w:pPr>
        <w:pStyle w:val="ListParagraph"/>
        <w:numPr>
          <w:ilvl w:val="0"/>
          <w:numId w:val="2"/>
        </w:numPr>
        <w:spacing w:after="240" w:line="384" w:lineRule="atLeast"/>
        <w:jc w:val="both"/>
        <w:rPr>
          <w:del w:id="756" w:author="Alexey Shaytan" w:date="2015-08-31T15:31:00Z"/>
          <w:rFonts w:ascii="Times New Roman" w:eastAsia="Times New Roman" w:hAnsi="Times New Roman" w:cs="Times New Roman"/>
          <w:color w:val="333333"/>
          <w:sz w:val="24"/>
          <w:szCs w:val="24"/>
        </w:rPr>
        <w:pPrChange w:id="757" w:author="Alexey Shaytan" w:date="2015-08-31T16:39:00Z">
          <w:pPr>
            <w:pStyle w:val="ListParagraph"/>
            <w:numPr>
              <w:numId w:val="2"/>
            </w:numPr>
            <w:spacing w:after="240" w:line="384" w:lineRule="atLeast"/>
            <w:ind w:hanging="360"/>
          </w:pPr>
        </w:pPrChange>
      </w:pPr>
      <w:del w:id="758" w:author="Alexey Shaytan" w:date="2015-08-31T15:31:00Z">
        <w:r w:rsidRPr="00750EC4" w:rsidDel="008D6573">
          <w:rPr>
            <w:rFonts w:ascii="Times New Roman" w:eastAsia="Times New Roman" w:hAnsi="Times New Roman" w:cs="Times New Roman"/>
            <w:color w:val="333333"/>
            <w:sz w:val="24"/>
            <w:szCs w:val="24"/>
          </w:rPr>
          <w:delText xml:space="preserve">H2A.X is the most common, with notable sequence motif ‘SQ(E/I)Y’, which is involved in DNA damage response, chromatin remodelling, and X chromosome inactivation in somatic cells. H2A.X has emerged several times in phylogenetic history of H2A but each H2A.X version is characterized by similar structure and function. </w:delText>
        </w:r>
      </w:del>
    </w:p>
    <w:p w14:paraId="574B6C17" w14:textId="71E01C14" w:rsidR="009740A9" w:rsidRPr="00750EC4" w:rsidDel="008D6573" w:rsidRDefault="009740A9" w:rsidP="00003CF5">
      <w:pPr>
        <w:pStyle w:val="ListParagraph"/>
        <w:numPr>
          <w:ilvl w:val="0"/>
          <w:numId w:val="2"/>
        </w:numPr>
        <w:spacing w:after="240" w:line="384" w:lineRule="atLeast"/>
        <w:jc w:val="both"/>
        <w:rPr>
          <w:del w:id="759" w:author="Alexey Shaytan" w:date="2015-08-31T15:31:00Z"/>
          <w:rFonts w:ascii="Times New Roman" w:eastAsia="Times New Roman" w:hAnsi="Times New Roman" w:cs="Times New Roman"/>
          <w:color w:val="333333"/>
          <w:sz w:val="24"/>
          <w:szCs w:val="24"/>
        </w:rPr>
        <w:pPrChange w:id="760" w:author="Alexey Shaytan" w:date="2015-08-31T16:39:00Z">
          <w:pPr>
            <w:pStyle w:val="ListParagraph"/>
            <w:numPr>
              <w:numId w:val="2"/>
            </w:numPr>
            <w:spacing w:after="240" w:line="384" w:lineRule="atLeast"/>
            <w:ind w:hanging="360"/>
          </w:pPr>
        </w:pPrChange>
      </w:pPr>
      <w:del w:id="761" w:author="Alexey Shaytan" w:date="2015-08-31T15:31:00Z">
        <w:r w:rsidRPr="00750EC4" w:rsidDel="008D6573">
          <w:rPr>
            <w:rFonts w:ascii="Times New Roman" w:eastAsia="Times New Roman" w:hAnsi="Times New Roman" w:cs="Times New Roman"/>
            <w:color w:val="333333"/>
            <w:sz w:val="24"/>
            <w:szCs w:val="24"/>
          </w:rPr>
          <w:delText>H2A.Z regulates transcription, DNA repair, suppression of antisense RNA, and Polymerase II recruitment. Notable features of H2A.Z include a large hydrophobic patch, a sequence motif ‘DEELD,’ a one amino acid insertion in loop1,and a one amino acid deletion in the docking.</w:delText>
        </w:r>
        <w:r w:rsidR="00BD7068" w:rsidRPr="00750EC4" w:rsidDel="008D6573">
          <w:rPr>
            <w:rFonts w:ascii="Times New Roman" w:eastAsia="Times New Roman" w:hAnsi="Times New Roman" w:cs="Times New Roman"/>
            <w:color w:val="333333"/>
            <w:sz w:val="24"/>
            <w:szCs w:val="24"/>
          </w:rPr>
          <w:delText xml:space="preserve"> </w:delText>
        </w:r>
        <w:r w:rsidR="00BD7068" w:rsidRPr="00750EC4" w:rsidDel="008D6573">
          <w:rPr>
            <w:rFonts w:ascii="Times New Roman" w:hAnsi="Times New Roman" w:cs="Times New Roman"/>
            <w:color w:val="000000"/>
            <w:sz w:val="24"/>
            <w:szCs w:val="24"/>
            <w:shd w:val="clear" w:color="auto" w:fill="FFFFFF"/>
          </w:rPr>
          <w:delText xml:space="preserve">Isoform H2A.Z.2 </w:delText>
        </w:r>
        <w:r w:rsidR="00A81DF2" w:rsidRPr="00750EC4" w:rsidDel="008D6573">
          <w:rPr>
            <w:rFonts w:ascii="Times New Roman" w:hAnsi="Times New Roman" w:cs="Times New Roman"/>
            <w:color w:val="000000"/>
            <w:sz w:val="24"/>
            <w:szCs w:val="24"/>
            <w:shd w:val="clear" w:color="auto" w:fill="FFFFFF"/>
          </w:rPr>
          <w:delText>was shown to be driving the progression</w:delText>
        </w:r>
        <w:r w:rsidR="00BD7068" w:rsidRPr="00750EC4" w:rsidDel="008D6573">
          <w:rPr>
            <w:rFonts w:ascii="Times New Roman" w:hAnsi="Times New Roman" w:cs="Times New Roman"/>
            <w:color w:val="000000"/>
            <w:sz w:val="24"/>
            <w:szCs w:val="24"/>
            <w:shd w:val="clear" w:color="auto" w:fill="FFFFFF"/>
          </w:rPr>
          <w:delText xml:space="preserve"> of malignant melanoma (</w:delText>
        </w:r>
        <w:r w:rsidR="00BD7068" w:rsidRPr="00750EC4" w:rsidDel="008D6573">
          <w:rPr>
            <w:rFonts w:ascii="Times New Roman" w:hAnsi="Times New Roman" w:cs="Times New Roman"/>
            <w:color w:val="575757"/>
            <w:sz w:val="24"/>
            <w:szCs w:val="24"/>
            <w:shd w:val="clear" w:color="auto" w:fill="FFFFFF"/>
          </w:rPr>
          <w:delText>26051178).</w:delText>
        </w:r>
      </w:del>
      <w:ins w:id="762" w:author="Eli D" w:date="2015-08-25T00:33:00Z">
        <w:del w:id="763" w:author="Alexey Shaytan" w:date="2015-08-31T15:31:00Z">
          <w:r w:rsidR="00F071B1" w:rsidDel="008D6573">
            <w:rPr>
              <w:rFonts w:ascii="Times New Roman" w:hAnsi="Times New Roman" w:cs="Times New Roman"/>
              <w:color w:val="575757"/>
              <w:sz w:val="24"/>
              <w:szCs w:val="24"/>
              <w:shd w:val="clear" w:color="auto" w:fill="FFFFFF"/>
            </w:rPr>
            <w:delText xml:space="preserve"> </w:delText>
          </w:r>
          <w:r w:rsidR="00F071B1" w:rsidDel="008D6573">
            <w:rPr>
              <w:rFonts w:ascii="Times New Roman" w:hAnsi="Times New Roman" w:cs="Times New Roman"/>
              <w:color w:val="575757"/>
              <w:sz w:val="24"/>
              <w:szCs w:val="24"/>
              <w:shd w:val="clear" w:color="auto" w:fill="FFFFFF"/>
            </w:rPr>
            <w:fldChar w:fldCharType="begin" w:fldLock="1"/>
          </w:r>
        </w:del>
      </w:ins>
      <w:del w:id="764" w:author="Alexey Shaytan" w:date="2015-08-31T15:31:00Z">
        <w:r w:rsidR="00F071B1" w:rsidDel="008D6573">
          <w:rPr>
            <w:rFonts w:ascii="Times New Roman" w:hAnsi="Times New Roman" w:cs="Times New Roman"/>
            <w:color w:val="575757"/>
            <w:sz w:val="24"/>
            <w:szCs w:val="24"/>
            <w:shd w:val="clear" w:color="auto" w:fill="FFFFFF"/>
          </w:rPr>
          <w:delInstrText>ADDIN CSL_CITATION { "citationItems" : [ { "id" : "ITEM-1", "itemData" : { "DOI" : "10.1186/1471-2148-9-31", "ISSN" : "1471-2148", "PMID" : "19193230", "abstract" : "BACKGROUND: The histone H2A family encompasses the greatest number of core histone variants of which the replacement variant H2A.Z is currently one of the most heavily studied. No clear mechanism for the functional variability that H2A.Z imparts to chromatin has yet been proposed. While most of the past studies have referred to H2A.Z generically as a single protein, in vertebrates it is a mixture of two protein forms H2A.Z-1 (previously H2A.Z) and H2A.Z-2 (previously H2A.F/Z or H2A.V) that differ by three amino acids.\n\nRESULTS: We have performed an extensive study on the long-term evolution of H2A.Z across metazoans with special emphasis on the possible selective mechanisms responsible for the differentiation between H2A.Z-1 and H2A.Z-2. Our results reveal a common origin of both forms early in chordate evolution. The evolutionary process responsible for the differentiation involves refined stepwise mutation change within the codons of the three differential residues. This eventually led to differences in the intensity of the selective constraints acting upon the different H2A.Z forms in vertebrates.\n\nCONCLUSION: The results presented in this work definitively reveal that the existence of H2A.Z-1 and H2A.Z-2 is not a whim of random genetic drift. Our analyses demonstrate that H2A.Z-2 is not only subject to a strong purifying selection but it is significantly more evolutionarily constrained than H2A.Z-1. Whether or not the evolutionary drift between H2A.Z-1 and H2A.Z-2 has resulted in a functional diversification of these proteins awaits further research. Nevertheless, the present work suggests that in the process of their differently constrained evolutionary pathways, these two forms may have acquired new or complementary functions.", "author" : [ { "dropping-particle" : "", "family" : "Eir\u00edn-L\u00f3pez", "given" : "Jos\u00e9 M", "non-dropping-particle" : "", "parse-names" : false, "suffix" : "" }, { "dropping-particle" : "", "family" : "Gonz\u00e1lez-Romero", "given" : "Rodrigo", "non-dropping-particle" : "", "parse-names" : false, "suffix" : "" }, { "dropping-particle" : "", "family" : "Dryhurst", "given" : "Deanna", "non-dropping-particle" : "", "parse-names" : false, "suffix" : "" }, { "dropping-particle" : "", "family" : "Ishibashi", "given" : "Toyotaka", "non-dropping-particle" : "", "parse-names" : false, "suffix" : "" }, { "dropping-particle" : "", "family" : "Ausi\u00f3", "given" : "Juan", "non-dropping-particle" : "", "parse-names" : false, "suffix" : "" } ], "container-title" : "BMC evolutionary biology", "id" : "ITEM-1", "issue" : "1", "issued" : { "date-parts" : [ [ "2009", "1" ] ] }, "page" : "31", "title" : "The evolutionary differentiation of two histone H2A.Z variants in chordates (H2A.Z-1 and H2A.Z-2) is mediated by a stepwise mutation process that affects three amino acid residues.", "type" : "article-journal", "volume" : "9" }, "uris" : [ "http://www.mendeley.com/documents/?uuid=ec213a8f-fca8-42e7-9b3b-a7ef69946385" ] } ], "mendeley" : { "formattedCitation" : "(5)", "plainTextFormattedCitation" : "(5)", "previouslyFormattedCitation" : "(Eir\u00edn-L\u00f3pez, Gonz\u00e1lez-Romero, Dryhurst, Ishibashi, &amp; Ausi\u00f3, 2009)" }, "properties" : { "noteIndex" : 0 }, "schema" : "https://github.com/citation-style-language/schema/raw/master/csl-citation.json" }</w:delInstrText>
        </w:r>
        <w:r w:rsidR="00F071B1" w:rsidDel="008D6573">
          <w:rPr>
            <w:rFonts w:ascii="Times New Roman" w:hAnsi="Times New Roman" w:cs="Times New Roman"/>
            <w:color w:val="575757"/>
            <w:sz w:val="24"/>
            <w:szCs w:val="24"/>
            <w:shd w:val="clear" w:color="auto" w:fill="FFFFFF"/>
          </w:rPr>
          <w:fldChar w:fldCharType="separate"/>
        </w:r>
        <w:r w:rsidR="00F071B1" w:rsidRPr="00F071B1" w:rsidDel="008D6573">
          <w:rPr>
            <w:rFonts w:ascii="Times New Roman" w:hAnsi="Times New Roman" w:cs="Times New Roman"/>
            <w:noProof/>
            <w:color w:val="575757"/>
            <w:sz w:val="24"/>
            <w:szCs w:val="24"/>
            <w:shd w:val="clear" w:color="auto" w:fill="FFFFFF"/>
          </w:rPr>
          <w:delText>(5)</w:delText>
        </w:r>
      </w:del>
      <w:ins w:id="765" w:author="Eli D" w:date="2015-08-25T00:33:00Z">
        <w:del w:id="766" w:author="Alexey Shaytan" w:date="2015-08-31T15:31:00Z">
          <w:r w:rsidR="00F071B1" w:rsidDel="008D6573">
            <w:rPr>
              <w:rFonts w:ascii="Times New Roman" w:hAnsi="Times New Roman" w:cs="Times New Roman"/>
              <w:color w:val="575757"/>
              <w:sz w:val="24"/>
              <w:szCs w:val="24"/>
              <w:shd w:val="clear" w:color="auto" w:fill="FFFFFF"/>
            </w:rPr>
            <w:fldChar w:fldCharType="end"/>
          </w:r>
        </w:del>
      </w:ins>
    </w:p>
    <w:p w14:paraId="037E8C65" w14:textId="0D73BA12" w:rsidR="009740A9" w:rsidRPr="00750EC4" w:rsidDel="008D6573" w:rsidRDefault="009740A9" w:rsidP="00003CF5">
      <w:pPr>
        <w:pStyle w:val="ListParagraph"/>
        <w:numPr>
          <w:ilvl w:val="0"/>
          <w:numId w:val="2"/>
        </w:numPr>
        <w:spacing w:after="240" w:line="384" w:lineRule="atLeast"/>
        <w:jc w:val="both"/>
        <w:rPr>
          <w:del w:id="767" w:author="Alexey Shaytan" w:date="2015-08-31T15:31:00Z"/>
          <w:rFonts w:ascii="Times New Roman" w:eastAsia="Times New Roman" w:hAnsi="Times New Roman" w:cs="Times New Roman"/>
          <w:color w:val="333333"/>
          <w:sz w:val="24"/>
          <w:szCs w:val="24"/>
        </w:rPr>
        <w:pPrChange w:id="768" w:author="Alexey Shaytan" w:date="2015-08-31T16:39:00Z">
          <w:pPr>
            <w:pStyle w:val="ListParagraph"/>
            <w:numPr>
              <w:numId w:val="2"/>
            </w:numPr>
            <w:spacing w:after="240" w:line="384" w:lineRule="atLeast"/>
            <w:ind w:hanging="360"/>
          </w:pPr>
        </w:pPrChange>
      </w:pPr>
      <w:del w:id="769" w:author="Alexey Shaytan" w:date="2015-08-31T15:31:00Z">
        <w:r w:rsidRPr="00750EC4" w:rsidDel="008D6573">
          <w:rPr>
            <w:rFonts w:ascii="Times New Roman" w:eastAsia="Times New Roman" w:hAnsi="Times New Roman" w:cs="Times New Roman"/>
            <w:color w:val="333333"/>
            <w:sz w:val="24"/>
            <w:szCs w:val="24"/>
          </w:rPr>
          <w:delText>macroH2A contains a histone fold domain and an extra C-terminal macro domain which can bind ADP. This histone variant is used in X-inactivation and transcriptional regulation. Structures of both domains are available, but inter-domain linker is too flexible to be crystalized.</w:delText>
        </w:r>
      </w:del>
    </w:p>
    <w:p w14:paraId="28DCB098" w14:textId="2D1D3397" w:rsidR="009740A9" w:rsidRPr="00750EC4" w:rsidDel="008D6573" w:rsidRDefault="009740A9" w:rsidP="00003CF5">
      <w:pPr>
        <w:pStyle w:val="ListParagraph"/>
        <w:numPr>
          <w:ilvl w:val="0"/>
          <w:numId w:val="2"/>
        </w:numPr>
        <w:spacing w:after="240" w:line="384" w:lineRule="atLeast"/>
        <w:jc w:val="both"/>
        <w:rPr>
          <w:del w:id="770" w:author="Alexey Shaytan" w:date="2015-08-31T15:31:00Z"/>
          <w:rFonts w:ascii="Times New Roman" w:eastAsia="Times New Roman" w:hAnsi="Times New Roman" w:cs="Times New Roman"/>
          <w:color w:val="333333"/>
          <w:sz w:val="24"/>
          <w:szCs w:val="24"/>
        </w:rPr>
        <w:pPrChange w:id="771" w:author="Alexey Shaytan" w:date="2015-08-31T16:39:00Z">
          <w:pPr>
            <w:pStyle w:val="ListParagraph"/>
            <w:numPr>
              <w:numId w:val="2"/>
            </w:numPr>
            <w:spacing w:after="240" w:line="384" w:lineRule="atLeast"/>
            <w:ind w:hanging="360"/>
          </w:pPr>
        </w:pPrChange>
      </w:pPr>
      <w:del w:id="772" w:author="Alexey Shaytan" w:date="2015-08-31T15:31:00Z">
        <w:r w:rsidRPr="00750EC4" w:rsidDel="008D6573">
          <w:rPr>
            <w:rFonts w:ascii="Times New Roman" w:eastAsia="Times New Roman" w:hAnsi="Times New Roman" w:cs="Times New Roman"/>
            <w:color w:val="333333"/>
            <w:sz w:val="24"/>
            <w:szCs w:val="24"/>
          </w:rPr>
          <w:delText>H2A.B is a rapidly evolving </w:delText>
        </w:r>
        <w:r w:rsidRPr="00750EC4" w:rsidDel="008D6573">
          <w:rPr>
            <w:rFonts w:ascii="Times New Roman" w:eastAsia="Times New Roman" w:hAnsi="Times New Roman" w:cs="Times New Roman"/>
            <w:b/>
            <w:bCs/>
            <w:color w:val="333333"/>
            <w:sz w:val="24"/>
            <w:szCs w:val="24"/>
          </w:rPr>
          <w:delText>B</w:delText>
        </w:r>
        <w:r w:rsidRPr="00750EC4" w:rsidDel="008D6573">
          <w:rPr>
            <w:rFonts w:ascii="Times New Roman" w:eastAsia="Times New Roman" w:hAnsi="Times New Roman" w:cs="Times New Roman"/>
            <w:color w:val="333333"/>
            <w:sz w:val="24"/>
            <w:szCs w:val="24"/>
          </w:rPr>
          <w:delText>arr body deficient variant, known for its involvment in spermiogensis. H2A.B has a shortened docking domain, which wraps a shorten</w:delText>
        </w:r>
        <w:r w:rsidR="00A81DF2" w:rsidRPr="00750EC4" w:rsidDel="008D6573">
          <w:rPr>
            <w:rFonts w:ascii="Times New Roman" w:eastAsia="Times New Roman" w:hAnsi="Times New Roman" w:cs="Times New Roman"/>
            <w:color w:val="333333"/>
            <w:sz w:val="24"/>
            <w:szCs w:val="24"/>
          </w:rPr>
          <w:delText>ed</w:delText>
        </w:r>
        <w:r w:rsidRPr="00750EC4" w:rsidDel="008D6573">
          <w:rPr>
            <w:rFonts w:ascii="Times New Roman" w:eastAsia="Times New Roman" w:hAnsi="Times New Roman" w:cs="Times New Roman"/>
            <w:color w:val="333333"/>
            <w:sz w:val="24"/>
            <w:szCs w:val="24"/>
          </w:rPr>
          <w:delText xml:space="preserve"> DNA region. It is clo</w:delText>
        </w:r>
        <w:r w:rsidR="00A81DF2" w:rsidRPr="00750EC4" w:rsidDel="008D6573">
          <w:rPr>
            <w:rFonts w:ascii="Times New Roman" w:eastAsia="Times New Roman" w:hAnsi="Times New Roman" w:cs="Times New Roman"/>
            <w:color w:val="333333"/>
            <w:sz w:val="24"/>
            <w:szCs w:val="24"/>
          </w:rPr>
          <w:delText>sely related to H2A.L and H2A.M, the later,</w:delText>
        </w:r>
        <w:r w:rsidRPr="00750EC4" w:rsidDel="008D6573">
          <w:rPr>
            <w:rFonts w:ascii="Times New Roman" w:eastAsia="Times New Roman" w:hAnsi="Times New Roman" w:cs="Times New Roman"/>
            <w:color w:val="333333"/>
            <w:sz w:val="24"/>
            <w:szCs w:val="24"/>
          </w:rPr>
          <w:delText xml:space="preserve"> is a recently discovered mammalian-spe</w:delText>
        </w:r>
        <w:r w:rsidR="00A81DF2" w:rsidRPr="00750EC4" w:rsidDel="008D6573">
          <w:rPr>
            <w:rFonts w:ascii="Times New Roman" w:eastAsia="Times New Roman" w:hAnsi="Times New Roman" w:cs="Times New Roman"/>
            <w:color w:val="333333"/>
            <w:sz w:val="24"/>
            <w:szCs w:val="24"/>
          </w:rPr>
          <w:delText>c</w:delText>
        </w:r>
        <w:r w:rsidRPr="00750EC4" w:rsidDel="008D6573">
          <w:rPr>
            <w:rFonts w:ascii="Times New Roman" w:eastAsia="Times New Roman" w:hAnsi="Times New Roman" w:cs="Times New Roman"/>
            <w:color w:val="333333"/>
            <w:sz w:val="24"/>
            <w:szCs w:val="24"/>
          </w:rPr>
          <w:delText>ific variant, which binds to huntingtin protein M.</w:delText>
        </w:r>
      </w:del>
    </w:p>
    <w:p w14:paraId="356F9002" w14:textId="40BB325B" w:rsidR="009740A9" w:rsidRPr="00750EC4" w:rsidDel="008D6573" w:rsidRDefault="009740A9" w:rsidP="00003CF5">
      <w:pPr>
        <w:spacing w:after="240" w:line="384" w:lineRule="atLeast"/>
        <w:jc w:val="both"/>
        <w:rPr>
          <w:del w:id="773" w:author="Alexey Shaytan" w:date="2015-08-31T15:31:00Z"/>
          <w:rFonts w:ascii="Times New Roman" w:eastAsia="Times New Roman" w:hAnsi="Times New Roman" w:cs="Times New Roman"/>
          <w:color w:val="333333"/>
          <w:sz w:val="24"/>
          <w:szCs w:val="24"/>
        </w:rPr>
        <w:pPrChange w:id="774" w:author="Alexey Shaytan" w:date="2015-08-31T16:39:00Z">
          <w:pPr>
            <w:spacing w:after="240" w:line="384" w:lineRule="atLeast"/>
          </w:pPr>
        </w:pPrChange>
      </w:pPr>
      <w:del w:id="775" w:author="Alexey Shaytan" w:date="2015-08-31T15:31:00Z">
        <w:r w:rsidRPr="00750EC4" w:rsidDel="008D6573">
          <w:rPr>
            <w:rFonts w:ascii="Times New Roman" w:eastAsia="Times New Roman" w:hAnsi="Times New Roman" w:cs="Times New Roman"/>
            <w:color w:val="333333"/>
            <w:sz w:val="24"/>
            <w:szCs w:val="24"/>
          </w:rPr>
          <w:delText>Other less extensively studied H2A variants include H2A.J, which is very similar to canonical, testis-specific TS H2A.1 and H2A.Q. There are also species-specific variants, H2A.1 through H2A.10.</w:delText>
        </w:r>
      </w:del>
    </w:p>
    <w:p w14:paraId="13F47FEF" w14:textId="6887AB17" w:rsidR="009740A9" w:rsidRPr="00750EC4" w:rsidDel="008D6573" w:rsidRDefault="009740A9" w:rsidP="00003CF5">
      <w:pPr>
        <w:spacing w:after="240" w:line="384" w:lineRule="atLeast"/>
        <w:jc w:val="both"/>
        <w:rPr>
          <w:del w:id="776" w:author="Alexey Shaytan" w:date="2015-08-31T15:31:00Z"/>
          <w:rFonts w:ascii="Times New Roman" w:eastAsia="Times New Roman" w:hAnsi="Times New Roman" w:cs="Times New Roman"/>
          <w:color w:val="333333"/>
          <w:sz w:val="24"/>
          <w:szCs w:val="24"/>
        </w:rPr>
        <w:pPrChange w:id="777" w:author="Alexey Shaytan" w:date="2015-08-31T16:39:00Z">
          <w:pPr>
            <w:spacing w:after="240" w:line="384" w:lineRule="atLeast"/>
          </w:pPr>
        </w:pPrChange>
      </w:pPr>
    </w:p>
    <w:p w14:paraId="25DCBA2F" w14:textId="37BB8FFC" w:rsidR="009740A9" w:rsidRPr="00750EC4" w:rsidDel="008D6573" w:rsidRDefault="009740A9" w:rsidP="00003CF5">
      <w:pPr>
        <w:spacing w:before="240" w:after="240" w:line="240" w:lineRule="auto"/>
        <w:jc w:val="both"/>
        <w:outlineLvl w:val="3"/>
        <w:rPr>
          <w:del w:id="778" w:author="Alexey Shaytan" w:date="2015-08-31T15:31:00Z"/>
          <w:rFonts w:ascii="Times New Roman" w:eastAsia="Times New Roman" w:hAnsi="Times New Roman" w:cs="Times New Roman"/>
          <w:b/>
          <w:bCs/>
          <w:i/>
          <w:color w:val="333333"/>
          <w:sz w:val="24"/>
          <w:szCs w:val="24"/>
        </w:rPr>
        <w:pPrChange w:id="779" w:author="Alexey Shaytan" w:date="2015-08-31T16:39:00Z">
          <w:pPr>
            <w:spacing w:before="240" w:after="240" w:line="240" w:lineRule="auto"/>
            <w:outlineLvl w:val="3"/>
          </w:pPr>
        </w:pPrChange>
      </w:pPr>
      <w:del w:id="780" w:author="Alexey Shaytan" w:date="2015-08-31T15:31:00Z">
        <w:r w:rsidRPr="00750EC4" w:rsidDel="008D6573">
          <w:rPr>
            <w:rFonts w:ascii="Times New Roman" w:eastAsia="Times New Roman" w:hAnsi="Times New Roman" w:cs="Times New Roman"/>
            <w:b/>
            <w:bCs/>
            <w:i/>
            <w:color w:val="333333"/>
            <w:sz w:val="24"/>
            <w:szCs w:val="24"/>
          </w:rPr>
          <w:delText>H2B core type</w:delText>
        </w:r>
      </w:del>
    </w:p>
    <w:p w14:paraId="1FDF660F" w14:textId="77BFE4E7" w:rsidR="009740A9" w:rsidRPr="00750EC4" w:rsidDel="008D6573" w:rsidRDefault="009740A9" w:rsidP="00003CF5">
      <w:pPr>
        <w:spacing w:after="240" w:line="384" w:lineRule="atLeast"/>
        <w:jc w:val="both"/>
        <w:rPr>
          <w:del w:id="781" w:author="Alexey Shaytan" w:date="2015-08-31T15:31:00Z"/>
          <w:rFonts w:ascii="Times New Roman" w:eastAsia="Times New Roman" w:hAnsi="Times New Roman" w:cs="Times New Roman"/>
          <w:color w:val="333333"/>
          <w:sz w:val="24"/>
          <w:szCs w:val="24"/>
        </w:rPr>
        <w:pPrChange w:id="782" w:author="Alexey Shaytan" w:date="2015-08-31T16:39:00Z">
          <w:pPr>
            <w:spacing w:after="240" w:line="384" w:lineRule="atLeast"/>
          </w:pPr>
        </w:pPrChange>
      </w:pPr>
      <w:del w:id="783" w:author="Alexey Shaytan" w:date="2015-08-31T15:31:00Z">
        <w:r w:rsidRPr="00750EC4" w:rsidDel="008D6573">
          <w:rPr>
            <w:rFonts w:ascii="Times New Roman" w:hAnsi="Times New Roman" w:cs="Times New Roman"/>
            <w:color w:val="2E2E2E"/>
            <w:sz w:val="24"/>
            <w:szCs w:val="24"/>
            <w:shd w:val="clear" w:color="auto" w:fill="FFFFFF"/>
          </w:rPr>
          <w:delText>The H2B variants in mam</w:delText>
        </w:r>
        <w:r w:rsidR="00E83344" w:rsidRPr="00750EC4" w:rsidDel="008D6573">
          <w:rPr>
            <w:rFonts w:ascii="Times New Roman" w:hAnsi="Times New Roman" w:cs="Times New Roman"/>
            <w:color w:val="2E2E2E"/>
            <w:sz w:val="24"/>
            <w:szCs w:val="24"/>
            <w:shd w:val="clear" w:color="auto" w:fill="FFFFFF"/>
          </w:rPr>
          <w:delText xml:space="preserve">mals include testis-specific </w:delText>
        </w:r>
        <w:r w:rsidRPr="00750EC4" w:rsidDel="008D6573">
          <w:rPr>
            <w:rFonts w:ascii="Times New Roman" w:hAnsi="Times New Roman" w:cs="Times New Roman"/>
            <w:color w:val="2E2E2E"/>
            <w:sz w:val="24"/>
            <w:szCs w:val="24"/>
            <w:shd w:val="clear" w:color="auto" w:fill="FFFFFF"/>
          </w:rPr>
          <w:delText>H2B.1, H2B.W, subH2B, and new</w:delText>
        </w:r>
        <w:r w:rsidR="00A81DF2" w:rsidRPr="00750EC4" w:rsidDel="008D6573">
          <w:rPr>
            <w:rFonts w:ascii="Times New Roman" w:hAnsi="Times New Roman" w:cs="Times New Roman"/>
            <w:color w:val="2E2E2E"/>
            <w:sz w:val="24"/>
            <w:szCs w:val="24"/>
            <w:shd w:val="clear" w:color="auto" w:fill="FFFFFF"/>
          </w:rPr>
          <w:delText xml:space="preserve">ly characterized variant </w:delText>
        </w:r>
        <w:commentRangeStart w:id="784"/>
        <w:r w:rsidR="00A81DF2" w:rsidRPr="00750EC4" w:rsidDel="008D6573">
          <w:rPr>
            <w:rFonts w:ascii="Times New Roman" w:hAnsi="Times New Roman" w:cs="Times New Roman"/>
            <w:color w:val="2E2E2E"/>
            <w:sz w:val="24"/>
            <w:szCs w:val="24"/>
            <w:shd w:val="clear" w:color="auto" w:fill="FFFFFF"/>
          </w:rPr>
          <w:delText>H2B.E.</w:delText>
        </w:r>
        <w:commentRangeEnd w:id="784"/>
        <w:r w:rsidR="00E83344" w:rsidRPr="00750EC4" w:rsidDel="008D6573">
          <w:rPr>
            <w:rStyle w:val="CommentReference"/>
            <w:rFonts w:ascii="Times New Roman" w:hAnsi="Times New Roman" w:cs="Times New Roman"/>
            <w:sz w:val="24"/>
            <w:szCs w:val="24"/>
          </w:rPr>
          <w:commentReference w:id="784"/>
        </w:r>
      </w:del>
      <w:ins w:id="785" w:author="Eli D" w:date="2015-08-25T00:35:00Z">
        <w:del w:id="786" w:author="Alexey Shaytan" w:date="2015-08-31T15:31:00Z">
          <w:r w:rsidR="00F071B1" w:rsidDel="008D6573">
            <w:rPr>
              <w:rFonts w:ascii="Times New Roman" w:hAnsi="Times New Roman" w:cs="Times New Roman"/>
              <w:color w:val="2E2E2E"/>
              <w:sz w:val="24"/>
              <w:szCs w:val="24"/>
              <w:shd w:val="clear" w:color="auto" w:fill="FFFFFF"/>
            </w:rPr>
            <w:delText xml:space="preserve"> </w:delText>
          </w:r>
          <w:r w:rsidR="00F071B1" w:rsidDel="008D6573">
            <w:rPr>
              <w:rFonts w:ascii="Times New Roman" w:hAnsi="Times New Roman" w:cs="Times New Roman"/>
              <w:color w:val="2E2E2E"/>
              <w:sz w:val="24"/>
              <w:szCs w:val="24"/>
              <w:shd w:val="clear" w:color="auto" w:fill="FFFFFF"/>
            </w:rPr>
            <w:fldChar w:fldCharType="begin" w:fldLock="1"/>
          </w:r>
        </w:del>
      </w:ins>
      <w:del w:id="787" w:author="Alexey Shaytan" w:date="2015-08-31T15:31:00Z">
        <w:r w:rsidR="00F071B1" w:rsidDel="008D6573">
          <w:rPr>
            <w:rFonts w:ascii="Times New Roman" w:hAnsi="Times New Roman" w:cs="Times New Roman"/>
            <w:color w:val="2E2E2E"/>
            <w:sz w:val="24"/>
            <w:szCs w:val="24"/>
            <w:shd w:val="clear" w:color="auto" w:fill="FFFFFF"/>
          </w:rPr>
          <w:delInstrText>ADDIN CSL_CITATION { "citationItems" : [ { "id" : "ITEM-1", "itemData" : { "DOI" : "10.1016/j.sbi.2015.02.004", "ISSN" : "1879-033X", "PMID" : "25731851", "abstract" : "Nucleosome variability is essential for their functions in compacting the chromatin structure and regulation of transcription, replication and cell reprogramming. The DNA molecule in nucleosomes is wrapped around an octamer composed of four types of core histones (H3, H4, H2A, H2B). Nucleosomes represent dynamic entities and may change their conformation, stability and binding properties by employing different sets of histone variants or by becoming post-translationally modified. There are many variants of histones H2A and H2B. Specific H2A and H2B variants may preferentially associate with each other resulting in different combinations of variants and leading to the increased combinatorial complexity of nucleosomes. In addition, the H2A-H2B dimer can be recognized and substituted by chaperones/remodelers as a distinct unit, can assemble independently and is stable during nucleosome unwinding. In this review we discuss how sequence and structural variations in H2A-H2B dimers may provide necessary complexity and confer the nucleosome functional variability.", "author" : [ { "dropping-particle" : "", "family" : "Shaytan", "given" : "Alexey K", "non-dropping-particle" : "", "parse-names" : false, "suffix" : "" }, { "dropping-particle" : "", "family" : "Landsman", "given" : "David", "non-dropping-particle" : "", "parse-names" : false, "suffix" : "" }, { "dropping-particle" : "", "family" : "Panchenko", "given" : "Anna R", "non-dropping-particle" : "", "parse-names" : false, "suffix" : "" } ], "container-title" : "Current opinion in structural biology", "id" : "ITEM-1", "issued" : { "date-parts" : [ [ "2015", "2", "27" ] ] }, "page" : "48-57", "title" : "Nucleosome adaptability conferred by sequence and structural variations in histone H2A-H2B dimers.", "type" : "article-journal", "volume" : "32C" }, "uris" : [ "http://www.mendeley.com/documents/?uuid=e3db0e87-63c5-473a-b274-052b855cc82a" ] } ], "mendeley" : { "formattedCitation" : "(6)", "plainTextFormattedCitation" : "(6)", "previouslyFormattedCitation" : "(Shaytan, Landsman, &amp; Panchenko, 2015)" }, "properties" : { "noteIndex" : 0 }, "schema" : "https://github.com/citation-style-language/schema/raw/master/csl-citation.json" }</w:delInstrText>
        </w:r>
        <w:r w:rsidR="00F071B1" w:rsidDel="008D6573">
          <w:rPr>
            <w:rFonts w:ascii="Times New Roman" w:hAnsi="Times New Roman" w:cs="Times New Roman"/>
            <w:color w:val="2E2E2E"/>
            <w:sz w:val="24"/>
            <w:szCs w:val="24"/>
            <w:shd w:val="clear" w:color="auto" w:fill="FFFFFF"/>
          </w:rPr>
          <w:fldChar w:fldCharType="separate"/>
        </w:r>
        <w:r w:rsidR="00F071B1" w:rsidRPr="00F071B1" w:rsidDel="008D6573">
          <w:rPr>
            <w:rFonts w:ascii="Times New Roman" w:hAnsi="Times New Roman" w:cs="Times New Roman"/>
            <w:noProof/>
            <w:color w:val="2E2E2E"/>
            <w:sz w:val="24"/>
            <w:szCs w:val="24"/>
            <w:shd w:val="clear" w:color="auto" w:fill="FFFFFF"/>
          </w:rPr>
          <w:delText>(6)</w:delText>
        </w:r>
      </w:del>
      <w:ins w:id="788" w:author="Eli D" w:date="2015-08-25T00:35:00Z">
        <w:del w:id="789" w:author="Alexey Shaytan" w:date="2015-08-31T15:31:00Z">
          <w:r w:rsidR="00F071B1" w:rsidDel="008D6573">
            <w:rPr>
              <w:rFonts w:ascii="Times New Roman" w:hAnsi="Times New Roman" w:cs="Times New Roman"/>
              <w:color w:val="2E2E2E"/>
              <w:sz w:val="24"/>
              <w:szCs w:val="24"/>
              <w:shd w:val="clear" w:color="auto" w:fill="FFFFFF"/>
            </w:rPr>
            <w:fldChar w:fldCharType="end"/>
          </w:r>
        </w:del>
      </w:ins>
    </w:p>
    <w:p w14:paraId="585AFDC7" w14:textId="17BD67A2" w:rsidR="009740A9" w:rsidRPr="00750EC4" w:rsidDel="008D6573" w:rsidRDefault="009740A9" w:rsidP="00003CF5">
      <w:pPr>
        <w:pStyle w:val="ListParagraph"/>
        <w:numPr>
          <w:ilvl w:val="0"/>
          <w:numId w:val="3"/>
        </w:numPr>
        <w:spacing w:after="240" w:line="384" w:lineRule="atLeast"/>
        <w:jc w:val="both"/>
        <w:rPr>
          <w:del w:id="790" w:author="Alexey Shaytan" w:date="2015-08-31T15:31:00Z"/>
          <w:rFonts w:ascii="Times New Roman" w:eastAsia="Times New Roman" w:hAnsi="Times New Roman" w:cs="Times New Roman"/>
          <w:color w:val="333333"/>
          <w:sz w:val="24"/>
          <w:szCs w:val="24"/>
        </w:rPr>
        <w:pPrChange w:id="791" w:author="Alexey Shaytan" w:date="2015-08-31T16:39:00Z">
          <w:pPr>
            <w:pStyle w:val="ListParagraph"/>
            <w:numPr>
              <w:numId w:val="3"/>
            </w:numPr>
            <w:spacing w:after="240" w:line="384" w:lineRule="atLeast"/>
            <w:ind w:hanging="360"/>
          </w:pPr>
        </w:pPrChange>
      </w:pPr>
      <w:del w:id="792" w:author="Alexey Shaytan" w:date="2015-08-31T15:31:00Z">
        <w:r w:rsidRPr="00750EC4" w:rsidDel="008D6573">
          <w:rPr>
            <w:rFonts w:ascii="Times New Roman" w:eastAsia="Times New Roman" w:hAnsi="Times New Roman" w:cs="Times New Roman"/>
            <w:color w:val="333333"/>
            <w:sz w:val="24"/>
            <w:szCs w:val="24"/>
          </w:rPr>
          <w:delText xml:space="preserve">H2B.W is involved in spermiogenesis, telomere associated functions in sperm and is  found in Spermatogenic cells. It is characterized by the extension of N-terminal tail. </w:delText>
        </w:r>
      </w:del>
    </w:p>
    <w:p w14:paraId="35C69B34" w14:textId="48760164" w:rsidR="009740A9" w:rsidRPr="00750EC4" w:rsidDel="008D6573" w:rsidRDefault="009740A9" w:rsidP="00003CF5">
      <w:pPr>
        <w:pStyle w:val="ListParagraph"/>
        <w:numPr>
          <w:ilvl w:val="0"/>
          <w:numId w:val="3"/>
        </w:numPr>
        <w:spacing w:after="240" w:line="384" w:lineRule="atLeast"/>
        <w:jc w:val="both"/>
        <w:rPr>
          <w:del w:id="793" w:author="Alexey Shaytan" w:date="2015-08-31T15:31:00Z"/>
          <w:rFonts w:ascii="Times New Roman" w:eastAsia="Times New Roman" w:hAnsi="Times New Roman" w:cs="Times New Roman"/>
          <w:color w:val="333333"/>
          <w:sz w:val="24"/>
          <w:szCs w:val="24"/>
        </w:rPr>
        <w:pPrChange w:id="794" w:author="Alexey Shaytan" w:date="2015-08-31T16:39:00Z">
          <w:pPr>
            <w:pStyle w:val="ListParagraph"/>
            <w:numPr>
              <w:numId w:val="3"/>
            </w:numPr>
            <w:spacing w:after="240" w:line="384" w:lineRule="atLeast"/>
            <w:ind w:hanging="360"/>
          </w:pPr>
        </w:pPrChange>
      </w:pPr>
      <w:del w:id="795" w:author="Alexey Shaytan" w:date="2015-08-31T15:31:00Z">
        <w:r w:rsidRPr="00750EC4" w:rsidDel="008D6573">
          <w:rPr>
            <w:rFonts w:ascii="Times New Roman" w:eastAsia="Times New Roman" w:hAnsi="Times New Roman" w:cs="Times New Roman"/>
            <w:color w:val="333333"/>
            <w:sz w:val="24"/>
            <w:szCs w:val="24"/>
          </w:rPr>
          <w:delText>Nucleosomes with subH2B participate in regulation of spermiogenesis and found in subacromosome of spermatozoa. This variant has a bipartite nuclear localization signal.</w:delText>
        </w:r>
      </w:del>
    </w:p>
    <w:p w14:paraId="1F3CE08D" w14:textId="61348A8E" w:rsidR="009740A9" w:rsidRPr="00750EC4" w:rsidDel="008D6573" w:rsidRDefault="009740A9" w:rsidP="00003CF5">
      <w:pPr>
        <w:pStyle w:val="ListParagraph"/>
        <w:numPr>
          <w:ilvl w:val="0"/>
          <w:numId w:val="3"/>
        </w:numPr>
        <w:spacing w:after="240" w:line="384" w:lineRule="atLeast"/>
        <w:jc w:val="both"/>
        <w:rPr>
          <w:del w:id="796" w:author="Alexey Shaytan" w:date="2015-08-31T15:31:00Z"/>
          <w:rFonts w:ascii="Times New Roman" w:eastAsia="Times New Roman" w:hAnsi="Times New Roman" w:cs="Times New Roman"/>
          <w:color w:val="333333"/>
          <w:sz w:val="24"/>
          <w:szCs w:val="24"/>
        </w:rPr>
        <w:pPrChange w:id="797" w:author="Alexey Shaytan" w:date="2015-08-31T16:39:00Z">
          <w:pPr>
            <w:pStyle w:val="ListParagraph"/>
            <w:numPr>
              <w:numId w:val="3"/>
            </w:numPr>
            <w:spacing w:after="240" w:line="384" w:lineRule="atLeast"/>
            <w:ind w:hanging="360"/>
          </w:pPr>
        </w:pPrChange>
      </w:pPr>
      <w:del w:id="798" w:author="Alexey Shaytan" w:date="2015-08-31T15:31:00Z">
        <w:r w:rsidRPr="00750EC4" w:rsidDel="008D6573">
          <w:rPr>
            <w:rFonts w:ascii="Times New Roman" w:eastAsia="Times New Roman" w:hAnsi="Times New Roman" w:cs="Times New Roman"/>
            <w:color w:val="333333"/>
            <w:sz w:val="24"/>
            <w:szCs w:val="24"/>
          </w:rPr>
          <w:delText xml:space="preserve">Recently discovered </w:delText>
        </w:r>
        <w:r w:rsidRPr="00750EC4" w:rsidDel="008D6573">
          <w:rPr>
            <w:rFonts w:ascii="Times New Roman" w:hAnsi="Times New Roman" w:cs="Times New Roman"/>
            <w:color w:val="2E2E2E"/>
            <w:sz w:val="24"/>
            <w:szCs w:val="24"/>
            <w:shd w:val="clear" w:color="auto" w:fill="FFFFFF"/>
          </w:rPr>
          <w:delText>variant H2B.E is involved in regulation of olfactory neuron function in mice</w:delText>
        </w:r>
        <w:r w:rsidRPr="00750EC4" w:rsidDel="008D6573">
          <w:rPr>
            <w:rFonts w:ascii="Times New Roman" w:eastAsia="Times New Roman" w:hAnsi="Times New Roman" w:cs="Times New Roman"/>
            <w:color w:val="333333"/>
            <w:sz w:val="24"/>
            <w:szCs w:val="24"/>
          </w:rPr>
          <w:delText>. It is very similar to the canonical H2B.</w:delText>
        </w:r>
      </w:del>
    </w:p>
    <w:p w14:paraId="7D7F3FB6" w14:textId="37B449DF" w:rsidR="009740A9" w:rsidRPr="00750EC4" w:rsidDel="008D6573" w:rsidRDefault="009740A9" w:rsidP="00003CF5">
      <w:pPr>
        <w:pStyle w:val="ListParagraph"/>
        <w:spacing w:after="240" w:line="384" w:lineRule="atLeast"/>
        <w:jc w:val="both"/>
        <w:rPr>
          <w:del w:id="799" w:author="Alexey Shaytan" w:date="2015-08-31T15:31:00Z"/>
          <w:rFonts w:ascii="Times New Roman" w:eastAsia="Times New Roman" w:hAnsi="Times New Roman" w:cs="Times New Roman"/>
          <w:color w:val="333333"/>
          <w:sz w:val="24"/>
          <w:szCs w:val="24"/>
        </w:rPr>
        <w:pPrChange w:id="800" w:author="Alexey Shaytan" w:date="2015-08-31T16:39:00Z">
          <w:pPr>
            <w:pStyle w:val="ListParagraph"/>
            <w:spacing w:after="240" w:line="384" w:lineRule="atLeast"/>
          </w:pPr>
        </w:pPrChange>
      </w:pPr>
    </w:p>
    <w:p w14:paraId="15BC15B1" w14:textId="1A82B326" w:rsidR="009740A9" w:rsidRPr="00750EC4" w:rsidDel="008D6573" w:rsidRDefault="009740A9" w:rsidP="00003CF5">
      <w:pPr>
        <w:spacing w:before="240" w:after="240" w:line="240" w:lineRule="auto"/>
        <w:jc w:val="both"/>
        <w:outlineLvl w:val="3"/>
        <w:rPr>
          <w:del w:id="801" w:author="Alexey Shaytan" w:date="2015-08-31T15:31:00Z"/>
          <w:rFonts w:ascii="Times New Roman" w:eastAsia="Times New Roman" w:hAnsi="Times New Roman" w:cs="Times New Roman"/>
          <w:b/>
          <w:bCs/>
          <w:color w:val="333333"/>
          <w:sz w:val="24"/>
          <w:szCs w:val="24"/>
        </w:rPr>
        <w:pPrChange w:id="802" w:author="Alexey Shaytan" w:date="2015-08-31T16:39:00Z">
          <w:pPr>
            <w:spacing w:before="240" w:after="240" w:line="240" w:lineRule="auto"/>
            <w:outlineLvl w:val="3"/>
          </w:pPr>
        </w:pPrChange>
      </w:pPr>
      <w:del w:id="803" w:author="Alexey Shaytan" w:date="2015-08-31T15:31:00Z">
        <w:r w:rsidRPr="00750EC4" w:rsidDel="008D6573">
          <w:rPr>
            <w:rFonts w:ascii="Times New Roman" w:eastAsia="Times New Roman" w:hAnsi="Times New Roman" w:cs="Times New Roman"/>
            <w:b/>
            <w:bCs/>
            <w:color w:val="333333"/>
            <w:sz w:val="24"/>
            <w:szCs w:val="24"/>
          </w:rPr>
          <w:delText>H3 core type</w:delText>
        </w:r>
      </w:del>
    </w:p>
    <w:p w14:paraId="6B98E26B" w14:textId="2F5D5F7C" w:rsidR="009740A9" w:rsidRPr="00750EC4" w:rsidDel="008D6573" w:rsidRDefault="009740A9" w:rsidP="00003CF5">
      <w:pPr>
        <w:pStyle w:val="ListParagraph"/>
        <w:numPr>
          <w:ilvl w:val="0"/>
          <w:numId w:val="4"/>
        </w:numPr>
        <w:spacing w:after="240" w:line="384" w:lineRule="atLeast"/>
        <w:jc w:val="both"/>
        <w:rPr>
          <w:del w:id="804" w:author="Alexey Shaytan" w:date="2015-08-31T15:31:00Z"/>
          <w:rFonts w:ascii="Times New Roman" w:eastAsia="Times New Roman" w:hAnsi="Times New Roman" w:cs="Times New Roman"/>
          <w:color w:val="333333"/>
          <w:sz w:val="24"/>
          <w:szCs w:val="24"/>
        </w:rPr>
        <w:pPrChange w:id="805" w:author="Alexey Shaytan" w:date="2015-08-31T16:39:00Z">
          <w:pPr>
            <w:pStyle w:val="ListParagraph"/>
            <w:numPr>
              <w:numId w:val="4"/>
            </w:numPr>
            <w:spacing w:after="240" w:line="384" w:lineRule="atLeast"/>
            <w:ind w:hanging="360"/>
          </w:pPr>
        </w:pPrChange>
      </w:pPr>
      <w:commentRangeStart w:id="806"/>
      <w:del w:id="807" w:author="Alexey Shaytan" w:date="2015-08-31T15:31:00Z">
        <w:r w:rsidRPr="00750EC4" w:rsidDel="008D6573">
          <w:rPr>
            <w:rFonts w:ascii="Times New Roman" w:eastAsia="Times New Roman" w:hAnsi="Times New Roman" w:cs="Times New Roman"/>
            <w:color w:val="333333"/>
            <w:sz w:val="24"/>
            <w:szCs w:val="24"/>
          </w:rPr>
          <w:delText>cenH3, or centromeric H3, is found when in nucleosomes near centromere. contain strucutral features such as an extended loop1.</w:delText>
        </w:r>
      </w:del>
      <w:ins w:id="808" w:author="Eli D" w:date="2015-08-25T00:32:00Z">
        <w:del w:id="809" w:author="Alexey Shaytan" w:date="2015-08-31T15:31:00Z">
          <w:r w:rsidR="00F071B1" w:rsidDel="008D6573">
            <w:rPr>
              <w:rFonts w:ascii="Times New Roman" w:eastAsia="Times New Roman" w:hAnsi="Times New Roman" w:cs="Times New Roman"/>
              <w:color w:val="333333"/>
              <w:sz w:val="24"/>
              <w:szCs w:val="24"/>
            </w:rPr>
            <w:delText xml:space="preserve"> </w:delText>
          </w:r>
          <w:r w:rsidR="00F071B1" w:rsidDel="008D6573">
            <w:rPr>
              <w:rFonts w:ascii="Times New Roman" w:eastAsia="Times New Roman" w:hAnsi="Times New Roman" w:cs="Times New Roman"/>
              <w:color w:val="333333"/>
              <w:sz w:val="24"/>
              <w:szCs w:val="24"/>
            </w:rPr>
            <w:fldChar w:fldCharType="begin" w:fldLock="1"/>
          </w:r>
        </w:del>
      </w:ins>
      <w:del w:id="810" w:author="Alexey Shaytan" w:date="2015-08-31T15:31:00Z">
        <w:r w:rsidR="00F071B1" w:rsidDel="008D6573">
          <w:rPr>
            <w:rFonts w:ascii="Times New Roman" w:eastAsia="Times New Roman" w:hAnsi="Times New Roman" w:cs="Times New Roman"/>
            <w:color w:val="333333"/>
            <w:sz w:val="24"/>
            <w:szCs w:val="24"/>
          </w:rPr>
          <w:delInstrText>ADDIN CSL_CITATION { "citationItems" : [ { "id" : "ITEM-1", "itemData" : { "DOI" : "10.1186/1471-2148-10-259", "ISSN" : "1471-2148", "PMID" : "20738881", "abstract" : "BACKGROUND: The phenotype of an organism is an outcome of both its genotype, encoding the primary sequence of proteins, and the developmental orchestration of gene expression. The substrate of gene expression in eukaryotes is the chromatin, whose fundamental units are nucleosomes composed of DNA wrapped around each two of the core histone types H2A, H2B, H3 and H4. Key regulatory steps involved in the determination of chromatin conformations are posttranslational modifications (PTM) at histone tails as well as the assembly of histone variants into nucleosomal arrays. Although the mechanistic background is fragmentary understood, it appears that the chromatin signature of metazoan cell types is inheritable over generations. Even less understood is the conservation of epigenetic mechanisms among eukaryotes and their origins.\n\nRESULTS: In the light of recent progress in understanding the tree of eukaryotic life we discovered the origin of histone H3 by phylogenetic analyses of variants from all supergroups, which allowed the reconstruction of ancestral states. We found that H3 variants evolved frequently but independently within related species of almost all eukaryotic supergroups. Interestingly, we found all core histone types encoded in the genome of a basal dinoflagellate and H3 variants in two other species, although is was reported that dinoflagellate chromatin is not organized into nucleosomes.Most probably one or more animal/nuclearid H3.3-like variants gave rise to H3 variants of all opisthokonts (animals, choanozoa, fungi, nuclearids, Amoebozoa). H3.2 and H3.1 as well as H3.1t are derivatives of H3.3, whereas H3.2 evolved already in early branching animals, such as Trichoplax. H3.1 and H3.1t are probably restricted to mammals.We deduced a model for protoH3 of the last eukaryotic common ancestor (LECA) confirming a remarkable degree of sequence conservation in comparison to canonical human H3.1. We found evidence that multiple PTMs are conserved even in putatively early branching eukaryotic taxa (Euglenozoa/Excavata).\n\nCONCLUSIONS: At least a basal repertoire of chromatin modifying mechanisms appears to share old common ancestry and may thus be inherent to all eukaryotes. We speculate that epigenetic principles responsive to environmental triggers may have had influenced phenotypic variation and concomitantly may potentially have had impact on eukaryotic diversification.", "author" : [ { "dropping-particle" : "", "family" : "Postberg", "given" : "Jan", "non-dropping-particle" : "", "parse-names" : false, "suffix" : "" }, { "dropping-particle" : "", "family" : "Forcob", "given" : "Sakeh", "non-dropping-particle" : "", "parse-names" : false, "suffix" : "" }, { "dropping-particle" : "", "family" : "Chang", "given" : "Wei-Jen", "non-dropping-particle" : "", "parse-names" : false, "suffix" : "" }, { "dropping-particle" : "", "family" : "Lipps", "given" : "Hans J", "non-dropping-particle" : "", "parse-names" : false, "suffix" : "" } ], "container-title" : "BMC evolutionary biology", "id" : "ITEM-1", "issue" : "1", "issued" : { "date-parts" : [ [ "2010", "1" ] ] }, "page" : "259", "title" : "The evolutionary history of histone H3 suggests a deep eukaryotic root of chromatin modifying mechanisms.", "type" : "article-journal", "volume" : "10" }, "uris" : [ "http://www.mendeley.com/documents/?uuid=1253ecb7-f2fb-4a6c-ad3a-ff23a627c514" ] } ], "mendeley" : { "formattedCitation" : "(7)", "plainTextFormattedCitation" : "(7)", "previouslyFormattedCitation" : "(Postberg, Forcob, Chang, &amp; Lipps, 2010)" }, "properties" : { "noteIndex" : 0 }, "schema" : "https://github.com/citation-style-language/schema/raw/master/csl-citation.json" }</w:delInstrText>
        </w:r>
        <w:r w:rsidR="00F071B1" w:rsidDel="008D6573">
          <w:rPr>
            <w:rFonts w:ascii="Times New Roman" w:eastAsia="Times New Roman" w:hAnsi="Times New Roman" w:cs="Times New Roman"/>
            <w:color w:val="333333"/>
            <w:sz w:val="24"/>
            <w:szCs w:val="24"/>
          </w:rPr>
          <w:fldChar w:fldCharType="separate"/>
        </w:r>
        <w:r w:rsidR="00F071B1" w:rsidRPr="00F071B1" w:rsidDel="008D6573">
          <w:rPr>
            <w:rFonts w:ascii="Times New Roman" w:eastAsia="Times New Roman" w:hAnsi="Times New Roman" w:cs="Times New Roman"/>
            <w:noProof/>
            <w:color w:val="333333"/>
            <w:sz w:val="24"/>
            <w:szCs w:val="24"/>
          </w:rPr>
          <w:delText>(7)</w:delText>
        </w:r>
      </w:del>
      <w:ins w:id="811" w:author="Eli D" w:date="2015-08-25T00:32:00Z">
        <w:del w:id="812" w:author="Alexey Shaytan" w:date="2015-08-31T15:31:00Z">
          <w:r w:rsidR="00F071B1" w:rsidDel="008D6573">
            <w:rPr>
              <w:rFonts w:ascii="Times New Roman" w:eastAsia="Times New Roman" w:hAnsi="Times New Roman" w:cs="Times New Roman"/>
              <w:color w:val="333333"/>
              <w:sz w:val="24"/>
              <w:szCs w:val="24"/>
            </w:rPr>
            <w:fldChar w:fldCharType="end"/>
          </w:r>
        </w:del>
      </w:ins>
    </w:p>
    <w:p w14:paraId="633308C6" w14:textId="4994A13C" w:rsidR="009740A9" w:rsidRPr="00750EC4" w:rsidDel="008D6573" w:rsidRDefault="009740A9" w:rsidP="00003CF5">
      <w:pPr>
        <w:pStyle w:val="ListParagraph"/>
        <w:numPr>
          <w:ilvl w:val="0"/>
          <w:numId w:val="4"/>
        </w:numPr>
        <w:spacing w:after="240" w:line="384" w:lineRule="atLeast"/>
        <w:jc w:val="both"/>
        <w:rPr>
          <w:del w:id="813" w:author="Alexey Shaytan" w:date="2015-08-31T15:31:00Z"/>
          <w:rFonts w:ascii="Times New Roman" w:eastAsia="Times New Roman" w:hAnsi="Times New Roman" w:cs="Times New Roman"/>
          <w:b/>
          <w:bCs/>
          <w:color w:val="333333"/>
          <w:sz w:val="24"/>
          <w:szCs w:val="24"/>
        </w:rPr>
        <w:pPrChange w:id="814" w:author="Alexey Shaytan" w:date="2015-08-31T16:39:00Z">
          <w:pPr>
            <w:pStyle w:val="ListParagraph"/>
            <w:numPr>
              <w:numId w:val="4"/>
            </w:numPr>
            <w:spacing w:after="240" w:line="384" w:lineRule="atLeast"/>
            <w:ind w:hanging="360"/>
          </w:pPr>
        </w:pPrChange>
      </w:pPr>
      <w:del w:id="815" w:author="Alexey Shaytan" w:date="2015-08-31T15:31:00Z">
        <w:r w:rsidRPr="00750EC4" w:rsidDel="008D6573">
          <w:rPr>
            <w:rFonts w:ascii="Times New Roman" w:eastAsia="Times New Roman" w:hAnsi="Times New Roman" w:cs="Times New Roman"/>
            <w:color w:val="333333"/>
            <w:sz w:val="24"/>
            <w:szCs w:val="24"/>
          </w:rPr>
          <w:delText xml:space="preserve">H3.3 is a well studied variant that has diverged multiple times. </w:delText>
        </w:r>
        <w:commentRangeEnd w:id="806"/>
        <w:r w:rsidR="00E83344" w:rsidRPr="00750EC4" w:rsidDel="008D6573">
          <w:rPr>
            <w:rStyle w:val="CommentReference"/>
            <w:rFonts w:ascii="Times New Roman" w:hAnsi="Times New Roman" w:cs="Times New Roman"/>
            <w:sz w:val="24"/>
            <w:szCs w:val="24"/>
          </w:rPr>
          <w:commentReference w:id="806"/>
        </w:r>
      </w:del>
    </w:p>
    <w:p w14:paraId="37E46EF8" w14:textId="65FA6651" w:rsidR="009740A9" w:rsidRPr="00750EC4" w:rsidDel="008D6573" w:rsidRDefault="009740A9" w:rsidP="00003CF5">
      <w:pPr>
        <w:spacing w:before="240" w:after="240" w:line="240" w:lineRule="auto"/>
        <w:jc w:val="both"/>
        <w:outlineLvl w:val="3"/>
        <w:rPr>
          <w:del w:id="816" w:author="Alexey Shaytan" w:date="2015-08-31T15:31:00Z"/>
          <w:rFonts w:ascii="Times New Roman" w:eastAsia="Times New Roman" w:hAnsi="Times New Roman" w:cs="Times New Roman"/>
          <w:b/>
          <w:bCs/>
          <w:color w:val="333333"/>
          <w:sz w:val="24"/>
          <w:szCs w:val="24"/>
        </w:rPr>
        <w:pPrChange w:id="817" w:author="Alexey Shaytan" w:date="2015-08-31T16:39:00Z">
          <w:pPr>
            <w:spacing w:before="240" w:after="240" w:line="240" w:lineRule="auto"/>
            <w:outlineLvl w:val="3"/>
          </w:pPr>
        </w:pPrChange>
      </w:pPr>
    </w:p>
    <w:p w14:paraId="5181EE2B" w14:textId="5234245D" w:rsidR="009740A9" w:rsidRPr="00750EC4" w:rsidDel="008D6573" w:rsidRDefault="009740A9" w:rsidP="00003CF5">
      <w:pPr>
        <w:spacing w:before="240" w:after="240" w:line="240" w:lineRule="auto"/>
        <w:jc w:val="both"/>
        <w:outlineLvl w:val="3"/>
        <w:rPr>
          <w:del w:id="818" w:author="Alexey Shaytan" w:date="2015-08-31T15:31:00Z"/>
          <w:rFonts w:ascii="Times New Roman" w:eastAsia="Times New Roman" w:hAnsi="Times New Roman" w:cs="Times New Roman"/>
          <w:b/>
          <w:bCs/>
          <w:color w:val="333333"/>
          <w:sz w:val="24"/>
          <w:szCs w:val="24"/>
        </w:rPr>
        <w:pPrChange w:id="819" w:author="Alexey Shaytan" w:date="2015-08-31T16:39:00Z">
          <w:pPr>
            <w:spacing w:before="240" w:after="240" w:line="240" w:lineRule="auto"/>
            <w:outlineLvl w:val="3"/>
          </w:pPr>
        </w:pPrChange>
      </w:pPr>
      <w:del w:id="820" w:author="Alexey Shaytan" w:date="2015-08-31T15:31:00Z">
        <w:r w:rsidRPr="00750EC4" w:rsidDel="008D6573">
          <w:rPr>
            <w:rFonts w:ascii="Times New Roman" w:eastAsia="Times New Roman" w:hAnsi="Times New Roman" w:cs="Times New Roman"/>
            <w:b/>
            <w:bCs/>
            <w:color w:val="333333"/>
            <w:sz w:val="24"/>
            <w:szCs w:val="24"/>
          </w:rPr>
          <w:delText>H1</w:delText>
        </w:r>
      </w:del>
    </w:p>
    <w:p w14:paraId="009ACBCE" w14:textId="3563F60D" w:rsidR="00CF2E3E" w:rsidRPr="00750EC4" w:rsidDel="008D6573" w:rsidRDefault="00CF2E3E" w:rsidP="00003CF5">
      <w:pPr>
        <w:spacing w:after="240" w:line="384" w:lineRule="atLeast"/>
        <w:jc w:val="both"/>
        <w:rPr>
          <w:del w:id="821" w:author="Alexey Shaytan" w:date="2015-08-31T15:31:00Z"/>
          <w:rFonts w:ascii="Times New Roman" w:eastAsia="Times New Roman" w:hAnsi="Times New Roman" w:cs="Times New Roman"/>
          <w:color w:val="333333"/>
          <w:sz w:val="24"/>
          <w:szCs w:val="24"/>
        </w:rPr>
        <w:pPrChange w:id="822" w:author="Alexey Shaytan" w:date="2015-08-31T16:39:00Z">
          <w:pPr>
            <w:spacing w:after="240" w:line="384" w:lineRule="atLeast"/>
          </w:pPr>
        </w:pPrChange>
      </w:pPr>
      <w:del w:id="823" w:author="Alexey Shaytan" w:date="2015-08-31T15:31:00Z">
        <w:r w:rsidRPr="00750EC4" w:rsidDel="008D6573">
          <w:rPr>
            <w:rFonts w:ascii="Times New Roman" w:eastAsia="Times New Roman" w:hAnsi="Times New Roman" w:cs="Times New Roman"/>
            <w:color w:val="333333"/>
            <w:sz w:val="24"/>
            <w:szCs w:val="24"/>
          </w:rPr>
          <w:delText>We need to put something here</w:delText>
        </w:r>
      </w:del>
    </w:p>
    <w:p w14:paraId="6D145868" w14:textId="0D677565" w:rsidR="00E83344" w:rsidRPr="00750EC4" w:rsidDel="008D6573" w:rsidRDefault="00F071B1" w:rsidP="00003CF5">
      <w:pPr>
        <w:spacing w:after="240" w:line="384" w:lineRule="atLeast"/>
        <w:jc w:val="both"/>
        <w:rPr>
          <w:del w:id="824" w:author="Alexey Shaytan" w:date="2015-08-31T15:31:00Z"/>
          <w:rFonts w:ascii="Times New Roman" w:eastAsia="Times New Roman" w:hAnsi="Times New Roman" w:cs="Times New Roman"/>
          <w:color w:val="333333"/>
          <w:sz w:val="24"/>
          <w:szCs w:val="24"/>
        </w:rPr>
        <w:pPrChange w:id="825" w:author="Alexey Shaytan" w:date="2015-08-31T16:39:00Z">
          <w:pPr>
            <w:spacing w:after="240" w:line="384" w:lineRule="atLeast"/>
          </w:pPr>
        </w:pPrChange>
      </w:pPr>
      <w:ins w:id="826" w:author="Eli D" w:date="2015-08-25T00:35:00Z">
        <w:del w:id="827" w:author="Alexey Shaytan" w:date="2015-08-31T15:31:00Z">
          <w:r w:rsidDel="008D6573">
            <w:rPr>
              <w:rFonts w:ascii="Times New Roman" w:eastAsia="Times New Roman" w:hAnsi="Times New Roman" w:cs="Times New Roman"/>
              <w:color w:val="333333"/>
              <w:sz w:val="24"/>
              <w:szCs w:val="24"/>
            </w:rPr>
            <w:fldChar w:fldCharType="begin" w:fldLock="1"/>
          </w:r>
        </w:del>
      </w:ins>
      <w:del w:id="828" w:author="Alexey Shaytan" w:date="2015-08-31T15:31:00Z">
        <w:r w:rsidDel="008D6573">
          <w:rPr>
            <w:rFonts w:ascii="Times New Roman" w:eastAsia="Times New Roman" w:hAnsi="Times New Roman" w:cs="Times New Roman"/>
            <w:color w:val="333333"/>
            <w:sz w:val="24"/>
            <w:szCs w:val="24"/>
          </w:rPr>
          <w:delInstrText>ADDIN CSL_CITATION { "citationItems" : [ { "id" : "ITEM-1", "itemData" : { "DOI" : "10.1093/nar/22.2.174", "ISSN" : "0305-1048", "abstract" : "Despite the ubiquity of histones In eukaryotes and their Important role in determining the structure and function of chromatln, no detailed studies of the evolution of the histories have been reported. We have constructed phylogenetic trees for the core histones H2A, H2B, H3, and H4. Histones which form dimers (H2A/H2B and H3/H4) have very similar trees and appear to have co-evolved, with the exception of the divergent sea urchin testis H2B8, for which no corresponding divergent H2As have been identified. The trees for H2A and H2B also support the theory that animals and fungi have a common ancestor. H3 and H4 are 10-fold less divergent than H2A and H2B. Three evolutionary histories are observed for hlstone variants. H2A.F/Z-type variants arose once early in evolution, while H2A.X variants arose separately, during the evolution of multicellular animals. H3.3-type variants have arisen in multiple Independent events.", "author" : [ { "dropping-particle" : "", "family" : "Thatcher", "given" : "Thomas H.", "non-dropping-particle" : "", "parse-names" : false, "suffix" : "" }, { "dropping-particle" : "", "family" : "Gorovsky", "given" : "Martin A.", "non-dropping-particle" : "", "parse-names" : false, "suffix" : "" } ], "container-title" : "Nucleic Acids Research", "id" : "ITEM-1", "issue" : "2", "issued" : { "date-parts" : [ [ "1994", "1", "25" ] ] }, "page" : "174-179", "title" : "Phylogenetic analysis of the core histones H2A, H2B, H3, and H4", "type" : "article-journal", "volume" : "22" }, "uris" : [ "http://www.mendeley.com/documents/?uuid=3dcbcd13-6918-4027-b217-965172a005d4" ] } ], "mendeley" : { "formattedCitation" : "(8)", "plainTextFormattedCitation" : "(8)", "previouslyFormattedCitation" : "(Thatcher &amp; Gorovsky, 1994)" }, "properties" : { "noteIndex" : 0 }, "schema" : "https://github.com/citation-style-language/schema/raw/master/csl-citation.json" }</w:delInstrText>
        </w:r>
        <w:r w:rsidDel="008D6573">
          <w:rPr>
            <w:rFonts w:ascii="Times New Roman" w:eastAsia="Times New Roman" w:hAnsi="Times New Roman" w:cs="Times New Roman"/>
            <w:color w:val="333333"/>
            <w:sz w:val="24"/>
            <w:szCs w:val="24"/>
          </w:rPr>
          <w:fldChar w:fldCharType="separate"/>
        </w:r>
        <w:r w:rsidRPr="00F071B1" w:rsidDel="008D6573">
          <w:rPr>
            <w:rFonts w:ascii="Times New Roman" w:eastAsia="Times New Roman" w:hAnsi="Times New Roman" w:cs="Times New Roman"/>
            <w:noProof/>
            <w:color w:val="333333"/>
            <w:sz w:val="24"/>
            <w:szCs w:val="24"/>
          </w:rPr>
          <w:delText>(8)</w:delText>
        </w:r>
      </w:del>
      <w:ins w:id="829" w:author="Eli D" w:date="2015-08-25T00:35:00Z">
        <w:del w:id="830" w:author="Alexey Shaytan" w:date="2015-08-31T15:31:00Z">
          <w:r w:rsidDel="008D6573">
            <w:rPr>
              <w:rFonts w:ascii="Times New Roman" w:eastAsia="Times New Roman" w:hAnsi="Times New Roman" w:cs="Times New Roman"/>
              <w:color w:val="333333"/>
              <w:sz w:val="24"/>
              <w:szCs w:val="24"/>
            </w:rPr>
            <w:fldChar w:fldCharType="end"/>
          </w:r>
        </w:del>
      </w:ins>
    </w:p>
    <w:p w14:paraId="4D894BB1" w14:textId="7E420BEB" w:rsidR="00CF2E3E" w:rsidRPr="00750EC4" w:rsidDel="00FD1EB1" w:rsidRDefault="00E83344" w:rsidP="00003CF5">
      <w:pPr>
        <w:spacing w:after="240" w:line="384" w:lineRule="atLeast"/>
        <w:jc w:val="both"/>
        <w:rPr>
          <w:del w:id="831" w:author="Alexey Shaytan" w:date="2015-08-31T16:02:00Z"/>
          <w:rFonts w:ascii="Times New Roman" w:eastAsia="Times New Roman" w:hAnsi="Times New Roman" w:cs="Times New Roman"/>
          <w:b/>
          <w:color w:val="333333"/>
          <w:sz w:val="24"/>
          <w:szCs w:val="24"/>
        </w:rPr>
        <w:pPrChange w:id="832" w:author="Alexey Shaytan" w:date="2015-08-31T16:39:00Z">
          <w:pPr>
            <w:spacing w:after="240" w:line="384" w:lineRule="atLeast"/>
          </w:pPr>
        </w:pPrChange>
      </w:pPr>
      <w:del w:id="833" w:author="Alexey Shaytan" w:date="2015-08-31T16:02:00Z">
        <w:r w:rsidRPr="00750EC4" w:rsidDel="00FD1EB1">
          <w:rPr>
            <w:rFonts w:ascii="Times New Roman" w:eastAsia="Times New Roman" w:hAnsi="Times New Roman" w:cs="Times New Roman"/>
            <w:b/>
            <w:color w:val="333333"/>
            <w:sz w:val="24"/>
            <w:szCs w:val="24"/>
          </w:rPr>
          <w:delText>A</w:delText>
        </w:r>
        <w:r w:rsidR="00706B12" w:rsidRPr="00750EC4" w:rsidDel="00FD1EB1">
          <w:rPr>
            <w:rFonts w:ascii="Times New Roman" w:eastAsia="Times New Roman" w:hAnsi="Times New Roman" w:cs="Times New Roman"/>
            <w:b/>
            <w:color w:val="333333"/>
            <w:sz w:val="24"/>
            <w:szCs w:val="24"/>
          </w:rPr>
          <w:delText>utomatic annotation of sequences</w:delText>
        </w:r>
      </w:del>
    </w:p>
    <w:p w14:paraId="2C884BB4" w14:textId="121C7733" w:rsidR="00D34968" w:rsidRPr="00750EC4" w:rsidDel="007A37F9" w:rsidRDefault="00CF2E3E" w:rsidP="00003CF5">
      <w:pPr>
        <w:spacing w:line="360" w:lineRule="auto"/>
        <w:ind w:firstLine="720"/>
        <w:jc w:val="both"/>
        <w:rPr>
          <w:del w:id="834" w:author="Alexey Shaytan" w:date="2015-08-31T15:35:00Z"/>
          <w:rFonts w:ascii="Times New Roman" w:eastAsia="Times New Roman" w:hAnsi="Times New Roman" w:cs="Times New Roman"/>
          <w:color w:val="333333"/>
          <w:sz w:val="24"/>
          <w:szCs w:val="24"/>
        </w:rPr>
        <w:pPrChange w:id="835" w:author="Alexey Shaytan" w:date="2015-08-31T16:39:00Z">
          <w:pPr>
            <w:spacing w:line="360" w:lineRule="auto"/>
            <w:ind w:firstLine="720"/>
          </w:pPr>
        </w:pPrChange>
      </w:pPr>
      <w:del w:id="836" w:author="Alexey Shaytan" w:date="2015-08-31T15:35:00Z">
        <w:r w:rsidRPr="00750EC4" w:rsidDel="007A37F9">
          <w:rPr>
            <w:rFonts w:ascii="Times New Roman" w:eastAsia="Times New Roman" w:hAnsi="Times New Roman" w:cs="Times New Roman"/>
            <w:color w:val="333333"/>
            <w:sz w:val="24"/>
            <w:szCs w:val="24"/>
          </w:rPr>
          <w:delText>All</w:delText>
        </w:r>
        <w:r w:rsidR="009740A9" w:rsidRPr="00750EC4" w:rsidDel="007A37F9">
          <w:rPr>
            <w:rFonts w:ascii="Times New Roman" w:eastAsia="Times New Roman" w:hAnsi="Times New Roman" w:cs="Times New Roman"/>
            <w:color w:val="333333"/>
            <w:sz w:val="24"/>
            <w:szCs w:val="24"/>
          </w:rPr>
          <w:delText xml:space="preserve"> sequences from the non-redundant (</w:delText>
        </w:r>
        <w:commentRangeStart w:id="837"/>
        <w:r w:rsidR="009740A9" w:rsidRPr="00750EC4" w:rsidDel="007A37F9">
          <w:rPr>
            <w:rFonts w:ascii="Times New Roman" w:eastAsia="Times New Roman" w:hAnsi="Times New Roman" w:cs="Times New Roman"/>
            <w:color w:val="333333"/>
            <w:sz w:val="24"/>
            <w:szCs w:val="24"/>
          </w:rPr>
          <w:delText>nr</w:delText>
        </w:r>
        <w:commentRangeEnd w:id="837"/>
        <w:r w:rsidRPr="00750EC4" w:rsidDel="007A37F9">
          <w:rPr>
            <w:rStyle w:val="CommentReference"/>
            <w:rFonts w:ascii="Times New Roman" w:hAnsi="Times New Roman" w:cs="Times New Roman"/>
            <w:sz w:val="24"/>
            <w:szCs w:val="24"/>
          </w:rPr>
          <w:commentReference w:id="837"/>
        </w:r>
        <w:r w:rsidR="009740A9" w:rsidRPr="00750EC4" w:rsidDel="007A37F9">
          <w:rPr>
            <w:rFonts w:ascii="Times New Roman" w:eastAsia="Times New Roman" w:hAnsi="Times New Roman" w:cs="Times New Roman"/>
            <w:color w:val="333333"/>
            <w:sz w:val="24"/>
            <w:szCs w:val="24"/>
          </w:rPr>
          <w:delText>) database hav</w:delText>
        </w:r>
        <w:r w:rsidR="00B51426" w:rsidRPr="00750EC4" w:rsidDel="007A37F9">
          <w:rPr>
            <w:rFonts w:ascii="Times New Roman" w:eastAsia="Times New Roman" w:hAnsi="Times New Roman" w:cs="Times New Roman"/>
            <w:color w:val="333333"/>
            <w:sz w:val="24"/>
            <w:szCs w:val="24"/>
          </w:rPr>
          <w:delText>e been classified by our</w:delText>
        </w:r>
        <w:r w:rsidR="009740A9" w:rsidRPr="00750EC4" w:rsidDel="007A37F9">
          <w:rPr>
            <w:rFonts w:ascii="Times New Roman" w:eastAsia="Times New Roman" w:hAnsi="Times New Roman" w:cs="Times New Roman"/>
            <w:color w:val="333333"/>
            <w:sz w:val="24"/>
            <w:szCs w:val="24"/>
          </w:rPr>
          <w:delText xml:space="preserve"> models </w:delText>
        </w:r>
        <w:r w:rsidR="00B51426" w:rsidRPr="00750EC4" w:rsidDel="007A37F9">
          <w:rPr>
            <w:rFonts w:ascii="Times New Roman" w:eastAsia="Times New Roman" w:hAnsi="Times New Roman" w:cs="Times New Roman"/>
            <w:color w:val="333333"/>
            <w:sz w:val="24"/>
            <w:szCs w:val="24"/>
          </w:rPr>
          <w:delText>(variants and canonical) and were</w:delText>
        </w:r>
        <w:r w:rsidR="009740A9" w:rsidRPr="00750EC4" w:rsidDel="007A37F9">
          <w:rPr>
            <w:rFonts w:ascii="Times New Roman" w:eastAsia="Times New Roman" w:hAnsi="Times New Roman" w:cs="Times New Roman"/>
            <w:color w:val="333333"/>
            <w:sz w:val="24"/>
            <w:szCs w:val="24"/>
          </w:rPr>
          <w:delText xml:space="preserve"> add</w:delText>
        </w:r>
        <w:r w:rsidRPr="00750EC4" w:rsidDel="007A37F9">
          <w:rPr>
            <w:rFonts w:ascii="Times New Roman" w:eastAsia="Times New Roman" w:hAnsi="Times New Roman" w:cs="Times New Roman"/>
            <w:color w:val="333333"/>
            <w:sz w:val="24"/>
            <w:szCs w:val="24"/>
          </w:rPr>
          <w:delText>ed into the HistoneDB as “automatically extracted sequences” set</w:delText>
        </w:r>
        <w:r w:rsidR="009740A9" w:rsidRPr="00750EC4" w:rsidDel="007A37F9">
          <w:rPr>
            <w:rFonts w:ascii="Times New Roman" w:eastAsia="Times New Roman" w:hAnsi="Times New Roman" w:cs="Times New Roman"/>
            <w:color w:val="333333"/>
            <w:sz w:val="24"/>
            <w:szCs w:val="24"/>
          </w:rPr>
          <w:delText>.</w:delText>
        </w:r>
        <w:r w:rsidRPr="00750EC4" w:rsidDel="007A37F9">
          <w:rPr>
            <w:rFonts w:ascii="Times New Roman" w:eastAsia="Times New Roman" w:hAnsi="Times New Roman" w:cs="Times New Roman"/>
            <w:color w:val="333333"/>
            <w:sz w:val="24"/>
            <w:szCs w:val="24"/>
          </w:rPr>
          <w:delText xml:space="preserve"> We assigned a model with a maximum HMMer score for a given sequence, in addition this score </w:delText>
        </w:r>
        <w:r w:rsidR="00B51426" w:rsidRPr="00750EC4" w:rsidDel="007A37F9">
          <w:rPr>
            <w:rFonts w:ascii="Times New Roman" w:eastAsia="Times New Roman" w:hAnsi="Times New Roman" w:cs="Times New Roman"/>
            <w:color w:val="333333"/>
            <w:sz w:val="24"/>
            <w:szCs w:val="24"/>
          </w:rPr>
          <w:delText>was required</w:delText>
        </w:r>
        <w:r w:rsidRPr="00750EC4" w:rsidDel="007A37F9">
          <w:rPr>
            <w:rFonts w:ascii="Times New Roman" w:eastAsia="Times New Roman" w:hAnsi="Times New Roman" w:cs="Times New Roman"/>
            <w:color w:val="333333"/>
            <w:sz w:val="24"/>
            <w:szCs w:val="24"/>
          </w:rPr>
          <w:delText xml:space="preserve"> to cross a certain threshold identified as follows. </w:delText>
        </w:r>
        <w:r w:rsidR="003F3B36" w:rsidRPr="00750EC4" w:rsidDel="007A37F9">
          <w:rPr>
            <w:rFonts w:ascii="Times New Roman" w:eastAsia="Times New Roman" w:hAnsi="Times New Roman" w:cs="Times New Roman"/>
            <w:color w:val="333333"/>
            <w:sz w:val="24"/>
            <w:szCs w:val="24"/>
          </w:rPr>
          <w:delText xml:space="preserve">For any given </w:delText>
        </w:r>
        <w:r w:rsidR="00B51426" w:rsidRPr="00750EC4" w:rsidDel="007A37F9">
          <w:rPr>
            <w:rFonts w:ascii="Times New Roman" w:eastAsia="Times New Roman" w:hAnsi="Times New Roman" w:cs="Times New Roman"/>
            <w:color w:val="333333"/>
            <w:sz w:val="24"/>
            <w:szCs w:val="24"/>
          </w:rPr>
          <w:delText>model</w:delText>
        </w:r>
        <w:r w:rsidR="00E83344" w:rsidRPr="00750EC4" w:rsidDel="007A37F9">
          <w:rPr>
            <w:rFonts w:ascii="Times New Roman" w:eastAsia="Times New Roman" w:hAnsi="Times New Roman" w:cs="Times New Roman"/>
            <w:color w:val="333333"/>
            <w:sz w:val="24"/>
            <w:szCs w:val="24"/>
          </w:rPr>
          <w:delText>,</w:delText>
        </w:r>
        <w:r w:rsidR="003F3B36" w:rsidRPr="00750EC4" w:rsidDel="007A37F9">
          <w:rPr>
            <w:rFonts w:ascii="Times New Roman" w:eastAsia="Times New Roman" w:hAnsi="Times New Roman" w:cs="Times New Roman"/>
            <w:color w:val="333333"/>
            <w:sz w:val="24"/>
            <w:szCs w:val="24"/>
          </w:rPr>
          <w:delText xml:space="preserve"> curated sequences </w:delText>
        </w:r>
        <w:r w:rsidR="00177334" w:rsidRPr="00750EC4" w:rsidDel="007A37F9">
          <w:rPr>
            <w:rFonts w:ascii="Times New Roman" w:eastAsia="Times New Roman" w:hAnsi="Times New Roman" w:cs="Times New Roman"/>
            <w:color w:val="333333"/>
            <w:sz w:val="24"/>
            <w:szCs w:val="24"/>
          </w:rPr>
          <w:delText>that</w:delText>
        </w:r>
        <w:r w:rsidR="00E83344" w:rsidRPr="00750EC4" w:rsidDel="007A37F9">
          <w:rPr>
            <w:rFonts w:ascii="Times New Roman" w:eastAsia="Times New Roman" w:hAnsi="Times New Roman" w:cs="Times New Roman"/>
            <w:color w:val="333333"/>
            <w:sz w:val="24"/>
            <w:szCs w:val="24"/>
          </w:rPr>
          <w:delText xml:space="preserve"> were used to construct its</w:delText>
        </w:r>
        <w:r w:rsidR="00B51426" w:rsidRPr="00750EC4" w:rsidDel="007A37F9">
          <w:rPr>
            <w:rFonts w:ascii="Times New Roman" w:eastAsia="Times New Roman" w:hAnsi="Times New Roman" w:cs="Times New Roman"/>
            <w:color w:val="333333"/>
            <w:sz w:val="24"/>
            <w:szCs w:val="24"/>
          </w:rPr>
          <w:delText xml:space="preserve"> curated alignment</w:delText>
        </w:r>
        <w:r w:rsidR="00E5597E" w:rsidRPr="00750EC4" w:rsidDel="007A37F9">
          <w:rPr>
            <w:rFonts w:ascii="Times New Roman" w:eastAsia="Times New Roman" w:hAnsi="Times New Roman" w:cs="Times New Roman"/>
            <w:color w:val="333333"/>
            <w:sz w:val="24"/>
            <w:szCs w:val="24"/>
          </w:rPr>
          <w:delText xml:space="preserve"> were treated as </w:delText>
        </w:r>
        <w:r w:rsidR="003F3B36" w:rsidRPr="00750EC4" w:rsidDel="007A37F9">
          <w:rPr>
            <w:rFonts w:ascii="Times New Roman" w:eastAsia="Times New Roman" w:hAnsi="Times New Roman" w:cs="Times New Roman"/>
            <w:color w:val="333333"/>
            <w:sz w:val="24"/>
            <w:szCs w:val="24"/>
          </w:rPr>
          <w:delText>positives and curated s</w:delText>
        </w:r>
        <w:r w:rsidR="00E5597E" w:rsidRPr="00750EC4" w:rsidDel="007A37F9">
          <w:rPr>
            <w:rFonts w:ascii="Times New Roman" w:eastAsia="Times New Roman" w:hAnsi="Times New Roman" w:cs="Times New Roman"/>
            <w:color w:val="333333"/>
            <w:sz w:val="24"/>
            <w:szCs w:val="24"/>
          </w:rPr>
          <w:delText xml:space="preserve">equences of other </w:delText>
        </w:r>
        <w:r w:rsidR="00B51426" w:rsidRPr="00750EC4" w:rsidDel="007A37F9">
          <w:rPr>
            <w:rFonts w:ascii="Times New Roman" w:eastAsia="Times New Roman" w:hAnsi="Times New Roman" w:cs="Times New Roman"/>
            <w:color w:val="333333"/>
            <w:sz w:val="24"/>
            <w:szCs w:val="24"/>
          </w:rPr>
          <w:delText xml:space="preserve">models </w:delText>
        </w:r>
        <w:r w:rsidR="00E5597E" w:rsidRPr="00750EC4" w:rsidDel="007A37F9">
          <w:rPr>
            <w:rFonts w:ascii="Times New Roman" w:eastAsia="Times New Roman" w:hAnsi="Times New Roman" w:cs="Times New Roman"/>
            <w:color w:val="333333"/>
            <w:sz w:val="24"/>
            <w:szCs w:val="24"/>
          </w:rPr>
          <w:delText>as negatives</w:delText>
        </w:r>
        <w:r w:rsidR="003F3B36" w:rsidRPr="00750EC4" w:rsidDel="007A37F9">
          <w:rPr>
            <w:rFonts w:ascii="Times New Roman" w:eastAsia="Times New Roman" w:hAnsi="Times New Roman" w:cs="Times New Roman"/>
            <w:color w:val="333333"/>
            <w:sz w:val="24"/>
            <w:szCs w:val="24"/>
          </w:rPr>
          <w:delText xml:space="preserve">. Then we performed HMMsearch of the database of </w:delText>
        </w:r>
        <w:r w:rsidR="00B51426" w:rsidRPr="00750EC4" w:rsidDel="007A37F9">
          <w:rPr>
            <w:rFonts w:ascii="Times New Roman" w:eastAsia="Times New Roman" w:hAnsi="Times New Roman" w:cs="Times New Roman"/>
            <w:color w:val="333333"/>
            <w:sz w:val="24"/>
            <w:szCs w:val="24"/>
          </w:rPr>
          <w:delText xml:space="preserve">all </w:delText>
        </w:r>
        <w:r w:rsidR="003F3B36" w:rsidRPr="00750EC4" w:rsidDel="007A37F9">
          <w:rPr>
            <w:rFonts w:ascii="Times New Roman" w:eastAsia="Times New Roman" w:hAnsi="Times New Roman" w:cs="Times New Roman"/>
            <w:color w:val="333333"/>
            <w:sz w:val="24"/>
            <w:szCs w:val="24"/>
          </w:rPr>
          <w:delText>models</w:delText>
        </w:r>
        <w:r w:rsidR="00E5597E" w:rsidRPr="00750EC4" w:rsidDel="007A37F9">
          <w:rPr>
            <w:rFonts w:ascii="Times New Roman" w:eastAsia="Times New Roman" w:hAnsi="Times New Roman" w:cs="Times New Roman"/>
            <w:color w:val="333333"/>
            <w:sz w:val="24"/>
            <w:szCs w:val="24"/>
          </w:rPr>
          <w:delText xml:space="preserve"> against a set of curated</w:delText>
        </w:r>
        <w:r w:rsidR="003F3B36" w:rsidRPr="00750EC4" w:rsidDel="007A37F9">
          <w:rPr>
            <w:rFonts w:ascii="Times New Roman" w:eastAsia="Times New Roman" w:hAnsi="Times New Roman" w:cs="Times New Roman"/>
            <w:color w:val="333333"/>
            <w:sz w:val="24"/>
            <w:szCs w:val="24"/>
          </w:rPr>
          <w:delText xml:space="preserve"> sequences and calcul</w:delText>
        </w:r>
        <w:r w:rsidR="00B51426" w:rsidRPr="00750EC4" w:rsidDel="007A37F9">
          <w:rPr>
            <w:rFonts w:ascii="Times New Roman" w:eastAsia="Times New Roman" w:hAnsi="Times New Roman" w:cs="Times New Roman"/>
            <w:color w:val="333333"/>
            <w:sz w:val="24"/>
            <w:szCs w:val="24"/>
          </w:rPr>
          <w:delText xml:space="preserve">ated </w:delText>
        </w:r>
        <w:r w:rsidR="00E83344" w:rsidRPr="00750EC4" w:rsidDel="007A37F9">
          <w:rPr>
            <w:rFonts w:ascii="Times New Roman" w:eastAsia="Times New Roman" w:hAnsi="Times New Roman" w:cs="Times New Roman"/>
            <w:color w:val="333333"/>
            <w:sz w:val="24"/>
            <w:szCs w:val="24"/>
          </w:rPr>
          <w:delText xml:space="preserve">the </w:delText>
        </w:r>
        <w:r w:rsidR="00B51426" w:rsidRPr="00750EC4" w:rsidDel="007A37F9">
          <w:rPr>
            <w:rFonts w:ascii="Times New Roman" w:eastAsia="Times New Roman" w:hAnsi="Times New Roman" w:cs="Times New Roman"/>
            <w:color w:val="333333"/>
            <w:sz w:val="24"/>
            <w:szCs w:val="24"/>
          </w:rPr>
          <w:delText>specificity</w:delText>
        </w:r>
        <w:r w:rsidR="00E5597E" w:rsidRPr="00750EC4" w:rsidDel="007A37F9">
          <w:rPr>
            <w:rFonts w:ascii="Times New Roman" w:eastAsia="Times New Roman" w:hAnsi="Times New Roman" w:cs="Times New Roman"/>
            <w:color w:val="333333"/>
            <w:sz w:val="24"/>
            <w:szCs w:val="24"/>
          </w:rPr>
          <w:delText xml:space="preserve"> of retrieval </w:delText>
        </w:r>
        <w:r w:rsidR="00B51426" w:rsidRPr="00750EC4" w:rsidDel="007A37F9">
          <w:rPr>
            <w:rFonts w:ascii="Times New Roman" w:eastAsia="Times New Roman" w:hAnsi="Times New Roman" w:cs="Times New Roman"/>
            <w:color w:val="333333"/>
            <w:sz w:val="24"/>
            <w:szCs w:val="24"/>
          </w:rPr>
          <w:delText>of each sequence</w:delText>
        </w:r>
        <w:r w:rsidR="00E5597E" w:rsidRPr="00750EC4" w:rsidDel="007A37F9">
          <w:rPr>
            <w:rFonts w:ascii="Times New Roman" w:eastAsia="Times New Roman" w:hAnsi="Times New Roman" w:cs="Times New Roman"/>
            <w:color w:val="333333"/>
            <w:sz w:val="24"/>
            <w:szCs w:val="24"/>
          </w:rPr>
          <w:delText xml:space="preserve"> by </w:delText>
        </w:r>
        <w:r w:rsidR="00E83344" w:rsidRPr="00750EC4" w:rsidDel="007A37F9">
          <w:rPr>
            <w:rFonts w:ascii="Times New Roman" w:eastAsia="Times New Roman" w:hAnsi="Times New Roman" w:cs="Times New Roman"/>
            <w:color w:val="333333"/>
            <w:sz w:val="24"/>
            <w:szCs w:val="24"/>
          </w:rPr>
          <w:delText>its native</w:delText>
        </w:r>
        <w:r w:rsidR="00E5597E" w:rsidRPr="00750EC4" w:rsidDel="007A37F9">
          <w:rPr>
            <w:rFonts w:ascii="Times New Roman" w:eastAsia="Times New Roman" w:hAnsi="Times New Roman" w:cs="Times New Roman"/>
            <w:color w:val="333333"/>
            <w:sz w:val="24"/>
            <w:szCs w:val="24"/>
          </w:rPr>
          <w:delText xml:space="preserve"> model.</w:delText>
        </w:r>
        <w:r w:rsidR="003F3B36" w:rsidRPr="00750EC4" w:rsidDel="007A37F9">
          <w:rPr>
            <w:rFonts w:ascii="Times New Roman" w:eastAsia="Times New Roman" w:hAnsi="Times New Roman" w:cs="Times New Roman"/>
            <w:color w:val="333333"/>
            <w:sz w:val="24"/>
            <w:szCs w:val="24"/>
          </w:rPr>
          <w:delText xml:space="preserve"> </w:delText>
        </w:r>
        <w:r w:rsidR="00B51426" w:rsidRPr="00750EC4" w:rsidDel="007A37F9">
          <w:rPr>
            <w:rFonts w:ascii="Times New Roman" w:eastAsia="Times New Roman" w:hAnsi="Times New Roman" w:cs="Times New Roman"/>
            <w:color w:val="333333"/>
            <w:sz w:val="24"/>
            <w:szCs w:val="24"/>
          </w:rPr>
          <w:delText>Specificity of retrieval was</w:delText>
        </w:r>
        <w:r w:rsidR="00E5597E" w:rsidRPr="00750EC4" w:rsidDel="007A37F9">
          <w:rPr>
            <w:rFonts w:ascii="Times New Roman" w:hAnsi="Times New Roman" w:cs="Times New Roman"/>
            <w:color w:val="000000"/>
            <w:sz w:val="24"/>
            <w:szCs w:val="24"/>
            <w:shd w:val="clear" w:color="auto" w:fill="FFFFFF"/>
          </w:rPr>
          <w:delText xml:space="preserve"> estimated based on the number of true positives (TP</w:delText>
        </w:r>
        <w:r w:rsidR="00FC017C" w:rsidRPr="00750EC4" w:rsidDel="007A37F9">
          <w:rPr>
            <w:rFonts w:ascii="Times New Roman" w:hAnsi="Times New Roman" w:cs="Times New Roman"/>
            <w:color w:val="000000"/>
            <w:sz w:val="24"/>
            <w:szCs w:val="24"/>
            <w:shd w:val="clear" w:color="auto" w:fill="FFFFFF"/>
          </w:rPr>
          <w:delText xml:space="preserve">s; </w:delText>
        </w:r>
        <w:r w:rsidR="00B51426" w:rsidRPr="00750EC4" w:rsidDel="007A37F9">
          <w:rPr>
            <w:rFonts w:ascii="Times New Roman" w:hAnsi="Times New Roman" w:cs="Times New Roman"/>
            <w:color w:val="000000"/>
            <w:sz w:val="24"/>
            <w:szCs w:val="24"/>
            <w:shd w:val="clear" w:color="auto" w:fill="FFFFFF"/>
          </w:rPr>
          <w:delText>sequences</w:delText>
        </w:r>
        <w:r w:rsidR="00FC017C" w:rsidRPr="00750EC4" w:rsidDel="007A37F9">
          <w:rPr>
            <w:rFonts w:ascii="Times New Roman" w:hAnsi="Times New Roman" w:cs="Times New Roman"/>
            <w:color w:val="000000"/>
            <w:sz w:val="24"/>
            <w:szCs w:val="24"/>
            <w:shd w:val="clear" w:color="auto" w:fill="FFFFFF"/>
          </w:rPr>
          <w:delText xml:space="preserve"> correctly predicted by </w:delText>
        </w:r>
        <w:r w:rsidR="00E83344" w:rsidRPr="00750EC4" w:rsidDel="007A37F9">
          <w:rPr>
            <w:rFonts w:ascii="Times New Roman" w:hAnsi="Times New Roman" w:cs="Times New Roman"/>
            <w:color w:val="000000"/>
            <w:sz w:val="24"/>
            <w:szCs w:val="24"/>
            <w:shd w:val="clear" w:color="auto" w:fill="FFFFFF"/>
          </w:rPr>
          <w:delText>their native</w:delText>
        </w:r>
        <w:r w:rsidR="00FC017C" w:rsidRPr="00750EC4" w:rsidDel="007A37F9">
          <w:rPr>
            <w:rFonts w:ascii="Times New Roman" w:hAnsi="Times New Roman" w:cs="Times New Roman"/>
            <w:color w:val="000000"/>
            <w:sz w:val="24"/>
            <w:szCs w:val="24"/>
            <w:shd w:val="clear" w:color="auto" w:fill="FFFFFF"/>
          </w:rPr>
          <w:delText xml:space="preserve"> model</w:delText>
        </w:r>
        <w:r w:rsidR="00E5597E" w:rsidRPr="00750EC4" w:rsidDel="007A37F9">
          <w:rPr>
            <w:rFonts w:ascii="Times New Roman" w:hAnsi="Times New Roman" w:cs="Times New Roman"/>
            <w:color w:val="000000"/>
            <w:sz w:val="24"/>
            <w:szCs w:val="24"/>
            <w:shd w:val="clear" w:color="auto" w:fill="FFFFFF"/>
          </w:rPr>
          <w:delText>) and false positives (FPs; incorrec</w:delText>
        </w:r>
        <w:r w:rsidR="00B51426" w:rsidRPr="00750EC4" w:rsidDel="007A37F9">
          <w:rPr>
            <w:rFonts w:ascii="Times New Roman" w:hAnsi="Times New Roman" w:cs="Times New Roman"/>
            <w:color w:val="000000"/>
            <w:sz w:val="24"/>
            <w:szCs w:val="24"/>
            <w:shd w:val="clear" w:color="auto" w:fill="FFFFFF"/>
          </w:rPr>
          <w:delText>tly predicted sequences</w:delText>
        </w:r>
        <w:r w:rsidR="00E5597E" w:rsidRPr="00750EC4" w:rsidDel="007A37F9">
          <w:rPr>
            <w:rFonts w:ascii="Times New Roman" w:hAnsi="Times New Roman" w:cs="Times New Roman"/>
            <w:color w:val="000000"/>
            <w:sz w:val="24"/>
            <w:szCs w:val="24"/>
            <w:shd w:val="clear" w:color="auto" w:fill="FFFFFF"/>
          </w:rPr>
          <w:delText>) found above each score</w:delText>
        </w:r>
        <w:r w:rsidR="00FC017C" w:rsidRPr="00750EC4" w:rsidDel="007A37F9">
          <w:rPr>
            <w:rFonts w:ascii="Times New Roman" w:hAnsi="Times New Roman" w:cs="Times New Roman"/>
            <w:color w:val="000000"/>
            <w:sz w:val="24"/>
            <w:szCs w:val="24"/>
            <w:shd w:val="clear" w:color="auto" w:fill="FFFFFF"/>
          </w:rPr>
          <w:delText xml:space="preserve"> HMMER score</w:delText>
        </w:r>
        <w:r w:rsidR="00E5597E" w:rsidRPr="00750EC4" w:rsidDel="007A37F9">
          <w:rPr>
            <w:rFonts w:ascii="Times New Roman" w:hAnsi="Times New Roman" w:cs="Times New Roman"/>
            <w:color w:val="000000"/>
            <w:sz w:val="24"/>
            <w:szCs w:val="24"/>
            <w:shd w:val="clear" w:color="auto" w:fill="FFFFFF"/>
          </w:rPr>
          <w:delText xml:space="preserve"> cutoff.</w:delText>
        </w:r>
        <w:r w:rsidR="00FC017C" w:rsidRPr="00750EC4" w:rsidDel="007A37F9">
          <w:rPr>
            <w:rFonts w:ascii="Times New Roman" w:hAnsi="Times New Roman" w:cs="Times New Roman"/>
            <w:color w:val="000000"/>
            <w:sz w:val="24"/>
            <w:szCs w:val="24"/>
            <w:shd w:val="clear" w:color="auto" w:fill="FFFFFF"/>
          </w:rPr>
          <w:delText xml:space="preserve"> </w:delText>
        </w:r>
        <w:r w:rsidR="006F00DF" w:rsidRPr="00750EC4" w:rsidDel="007A37F9">
          <w:rPr>
            <w:rFonts w:ascii="Times New Roman" w:hAnsi="Times New Roman" w:cs="Times New Roman"/>
            <w:color w:val="000000"/>
            <w:sz w:val="24"/>
            <w:szCs w:val="24"/>
            <w:shd w:val="clear" w:color="auto" w:fill="FFFFFF"/>
          </w:rPr>
          <w:delText xml:space="preserve">The specificity was calculated as </w:delText>
        </w:r>
        <w:r w:rsidR="006F00DF" w:rsidRPr="00750EC4" w:rsidDel="007A37F9">
          <w:rPr>
            <w:rFonts w:ascii="Times New Roman" w:eastAsia="Times New Roman" w:hAnsi="Times New Roman" w:cs="Times New Roman"/>
            <w:color w:val="000000"/>
            <w:sz w:val="24"/>
            <w:szCs w:val="24"/>
          </w:rPr>
          <w:delText>TN/(FP+TN)</w:delText>
        </w:r>
        <w:r w:rsidR="00E83344" w:rsidRPr="00750EC4" w:rsidDel="007A37F9">
          <w:rPr>
            <w:rFonts w:ascii="Times New Roman" w:eastAsia="Times New Roman" w:hAnsi="Times New Roman" w:cs="Times New Roman"/>
            <w:color w:val="000000"/>
            <w:sz w:val="24"/>
            <w:szCs w:val="24"/>
          </w:rPr>
          <w:delText>. Then</w:delText>
        </w:r>
        <w:r w:rsidR="006F00DF" w:rsidRPr="00750EC4" w:rsidDel="007A37F9">
          <w:rPr>
            <w:rFonts w:ascii="Times New Roman" w:eastAsia="Times New Roman" w:hAnsi="Times New Roman" w:cs="Times New Roman"/>
            <w:color w:val="000000"/>
            <w:sz w:val="24"/>
            <w:szCs w:val="24"/>
          </w:rPr>
          <w:delText xml:space="preserve"> we interpolate</w:delText>
        </w:r>
        <w:r w:rsidR="00B51426" w:rsidRPr="00750EC4" w:rsidDel="007A37F9">
          <w:rPr>
            <w:rFonts w:ascii="Times New Roman" w:eastAsia="Times New Roman" w:hAnsi="Times New Roman" w:cs="Times New Roman"/>
            <w:color w:val="000000"/>
            <w:sz w:val="24"/>
            <w:szCs w:val="24"/>
          </w:rPr>
          <w:delText>d an inverse curve of score cutoffs</w:delText>
        </w:r>
        <w:r w:rsidR="006F00DF" w:rsidRPr="00750EC4" w:rsidDel="007A37F9">
          <w:rPr>
            <w:rFonts w:ascii="Times New Roman" w:eastAsia="Times New Roman" w:hAnsi="Times New Roman" w:cs="Times New Roman"/>
            <w:color w:val="000000"/>
            <w:sz w:val="24"/>
            <w:szCs w:val="24"/>
          </w:rPr>
          <w:delText xml:space="preserve"> v</w:delText>
        </w:r>
        <w:r w:rsidR="00B51426" w:rsidRPr="00750EC4" w:rsidDel="007A37F9">
          <w:rPr>
            <w:rFonts w:ascii="Times New Roman" w:eastAsia="Times New Roman" w:hAnsi="Times New Roman" w:cs="Times New Roman"/>
            <w:color w:val="000000"/>
            <w:sz w:val="24"/>
            <w:szCs w:val="24"/>
          </w:rPr>
          <w:delText>ersu</w:delText>
        </w:r>
        <w:r w:rsidR="006F00DF" w:rsidRPr="00750EC4" w:rsidDel="007A37F9">
          <w:rPr>
            <w:rFonts w:ascii="Times New Roman" w:eastAsia="Times New Roman" w:hAnsi="Times New Roman" w:cs="Times New Roman"/>
            <w:color w:val="000000"/>
            <w:sz w:val="24"/>
            <w:szCs w:val="24"/>
          </w:rPr>
          <w:delText xml:space="preserve">s specificity, and </w:delText>
        </w:r>
        <w:r w:rsidR="00B51426" w:rsidRPr="00750EC4" w:rsidDel="007A37F9">
          <w:rPr>
            <w:rFonts w:ascii="Times New Roman" w:eastAsia="Times New Roman" w:hAnsi="Times New Roman" w:cs="Times New Roman"/>
            <w:color w:val="000000"/>
            <w:sz w:val="24"/>
            <w:szCs w:val="24"/>
          </w:rPr>
          <w:delText>obtained the score cutoff</w:delText>
        </w:r>
        <w:r w:rsidR="006F00DF" w:rsidRPr="00750EC4" w:rsidDel="007A37F9">
          <w:rPr>
            <w:rFonts w:ascii="Times New Roman" w:eastAsia="Times New Roman" w:hAnsi="Times New Roman" w:cs="Times New Roman"/>
            <w:color w:val="000000"/>
            <w:sz w:val="24"/>
            <w:szCs w:val="24"/>
          </w:rPr>
          <w:delText xml:space="preserve"> value </w:delText>
        </w:r>
        <w:r w:rsidR="00B51426" w:rsidRPr="00750EC4" w:rsidDel="007A37F9">
          <w:rPr>
            <w:rFonts w:ascii="Times New Roman" w:eastAsia="Times New Roman" w:hAnsi="Times New Roman" w:cs="Times New Roman"/>
            <w:color w:val="000000"/>
            <w:sz w:val="24"/>
            <w:szCs w:val="24"/>
          </w:rPr>
          <w:delText xml:space="preserve">corresponding to the specificity of </w:delText>
        </w:r>
        <w:r w:rsidR="006F00DF" w:rsidRPr="00750EC4" w:rsidDel="007A37F9">
          <w:rPr>
            <w:rFonts w:ascii="Times New Roman" w:eastAsia="Times New Roman" w:hAnsi="Times New Roman" w:cs="Times New Roman"/>
            <w:color w:val="000000"/>
            <w:sz w:val="24"/>
            <w:szCs w:val="24"/>
          </w:rPr>
          <w:delText>0.95.</w:delText>
        </w:r>
        <w:r w:rsidR="00B51426" w:rsidRPr="00750EC4" w:rsidDel="007A37F9">
          <w:rPr>
            <w:rFonts w:ascii="Times New Roman" w:eastAsia="Times New Roman" w:hAnsi="Times New Roman" w:cs="Times New Roman"/>
            <w:color w:val="000000"/>
            <w:sz w:val="24"/>
            <w:szCs w:val="24"/>
          </w:rPr>
          <w:delText xml:space="preserve"> </w:delText>
        </w:r>
        <w:r w:rsidR="00B51426" w:rsidRPr="00750EC4" w:rsidDel="007A37F9">
          <w:rPr>
            <w:rFonts w:ascii="Times New Roman" w:eastAsia="Times New Roman" w:hAnsi="Times New Roman" w:cs="Times New Roman"/>
            <w:color w:val="333333"/>
            <w:sz w:val="24"/>
            <w:szCs w:val="24"/>
          </w:rPr>
          <w:delText>Not</w:delText>
        </w:r>
        <w:r w:rsidR="00FC017C" w:rsidRPr="00750EC4" w:rsidDel="007A37F9">
          <w:rPr>
            <w:rFonts w:ascii="Times New Roman" w:eastAsia="Times New Roman" w:hAnsi="Times New Roman" w:cs="Times New Roman"/>
            <w:color w:val="333333"/>
            <w:sz w:val="24"/>
            <w:szCs w:val="24"/>
          </w:rPr>
          <w:delText>e</w:delText>
        </w:r>
        <w:r w:rsidR="00E83344" w:rsidRPr="00750EC4" w:rsidDel="007A37F9">
          <w:rPr>
            <w:rFonts w:ascii="Times New Roman" w:eastAsia="Times New Roman" w:hAnsi="Times New Roman" w:cs="Times New Roman"/>
            <w:color w:val="333333"/>
            <w:sz w:val="24"/>
            <w:szCs w:val="24"/>
          </w:rPr>
          <w:delText xml:space="preserve"> that different models had</w:delText>
        </w:r>
        <w:r w:rsidR="00FC017C" w:rsidRPr="00750EC4" w:rsidDel="007A37F9">
          <w:rPr>
            <w:rFonts w:ascii="Times New Roman" w:eastAsia="Times New Roman" w:hAnsi="Times New Roman" w:cs="Times New Roman"/>
            <w:color w:val="333333"/>
            <w:sz w:val="24"/>
            <w:szCs w:val="24"/>
          </w:rPr>
          <w:delText xml:space="preserve"> different cutoff scores (see Supplematary Information for details about evaluating each variant model).</w:delText>
        </w:r>
        <w:r w:rsidR="00B51426" w:rsidRPr="00750EC4" w:rsidDel="007A37F9">
          <w:rPr>
            <w:rFonts w:ascii="Times New Roman" w:eastAsia="Times New Roman" w:hAnsi="Times New Roman" w:cs="Times New Roman"/>
            <w:color w:val="333333"/>
            <w:sz w:val="24"/>
            <w:szCs w:val="24"/>
          </w:rPr>
          <w:delText xml:space="preserve"> As can be seen on Figure X, 95% sp</w:delText>
        </w:r>
        <w:r w:rsidR="00E83344" w:rsidRPr="00750EC4" w:rsidDel="007A37F9">
          <w:rPr>
            <w:rFonts w:ascii="Times New Roman" w:eastAsia="Times New Roman" w:hAnsi="Times New Roman" w:cs="Times New Roman"/>
            <w:color w:val="333333"/>
            <w:sz w:val="24"/>
            <w:szCs w:val="24"/>
          </w:rPr>
          <w:delText>eicifity threshold also results</w:delText>
        </w:r>
        <w:r w:rsidR="00B51426" w:rsidRPr="00750EC4" w:rsidDel="007A37F9">
          <w:rPr>
            <w:rFonts w:ascii="Times New Roman" w:eastAsia="Times New Roman" w:hAnsi="Times New Roman" w:cs="Times New Roman"/>
            <w:color w:val="333333"/>
            <w:sz w:val="24"/>
            <w:szCs w:val="24"/>
          </w:rPr>
          <w:delText xml:space="preserve"> in </w:delText>
        </w:r>
        <w:r w:rsidR="00E83344" w:rsidRPr="00750EC4" w:rsidDel="007A37F9">
          <w:rPr>
            <w:rFonts w:ascii="Times New Roman" w:eastAsia="Times New Roman" w:hAnsi="Times New Roman" w:cs="Times New Roman"/>
            <w:color w:val="333333"/>
            <w:sz w:val="24"/>
            <w:szCs w:val="24"/>
          </w:rPr>
          <w:delText xml:space="preserve">a </w:delText>
        </w:r>
        <w:r w:rsidR="00B51426" w:rsidRPr="00750EC4" w:rsidDel="007A37F9">
          <w:rPr>
            <w:rFonts w:ascii="Times New Roman" w:eastAsia="Times New Roman" w:hAnsi="Times New Roman" w:cs="Times New Roman"/>
            <w:color w:val="333333"/>
            <w:sz w:val="24"/>
            <w:szCs w:val="24"/>
          </w:rPr>
          <w:delText>very high sensitivity wh</w:delText>
        </w:r>
        <w:r w:rsidR="00E83344" w:rsidRPr="00750EC4" w:rsidDel="007A37F9">
          <w:rPr>
            <w:rFonts w:ascii="Times New Roman" w:eastAsia="Times New Roman" w:hAnsi="Times New Roman" w:cs="Times New Roman"/>
            <w:color w:val="333333"/>
            <w:sz w:val="24"/>
            <w:szCs w:val="24"/>
          </w:rPr>
          <w:delText>ere X% of all positive case are</w:delText>
        </w:r>
        <w:r w:rsidR="00B51426" w:rsidRPr="00750EC4" w:rsidDel="007A37F9">
          <w:rPr>
            <w:rFonts w:ascii="Times New Roman" w:eastAsia="Times New Roman" w:hAnsi="Times New Roman" w:cs="Times New Roman"/>
            <w:color w:val="333333"/>
            <w:sz w:val="24"/>
            <w:szCs w:val="24"/>
          </w:rPr>
          <w:delText xml:space="preserve"> classified correctly. However,</w:delText>
        </w:r>
        <w:r w:rsidR="00B51426" w:rsidRPr="00750EC4" w:rsidDel="007A37F9">
          <w:rPr>
            <w:rFonts w:ascii="Times New Roman" w:eastAsia="Times New Roman" w:hAnsi="Times New Roman" w:cs="Times New Roman"/>
            <w:color w:val="000000"/>
            <w:sz w:val="24"/>
            <w:szCs w:val="24"/>
          </w:rPr>
          <w:delText xml:space="preserve"> o</w:delText>
        </w:r>
        <w:r w:rsidR="00B51426" w:rsidRPr="00750EC4" w:rsidDel="007A37F9">
          <w:rPr>
            <w:rFonts w:ascii="Times New Roman" w:eastAsia="Times New Roman" w:hAnsi="Times New Roman" w:cs="Times New Roman"/>
            <w:color w:val="333333"/>
            <w:sz w:val="24"/>
            <w:szCs w:val="24"/>
          </w:rPr>
          <w:delText>ur models were</w:delText>
        </w:r>
        <w:r w:rsidR="006F00DF" w:rsidRPr="00750EC4" w:rsidDel="007A37F9">
          <w:rPr>
            <w:rFonts w:ascii="Times New Roman" w:eastAsia="Times New Roman" w:hAnsi="Times New Roman" w:cs="Times New Roman"/>
            <w:color w:val="333333"/>
            <w:sz w:val="24"/>
            <w:szCs w:val="24"/>
          </w:rPr>
          <w:delText xml:space="preserve"> not able to distinguish between paral</w:delText>
        </w:r>
        <w:r w:rsidR="00B51426" w:rsidRPr="00750EC4" w:rsidDel="007A37F9">
          <w:rPr>
            <w:rFonts w:ascii="Times New Roman" w:eastAsia="Times New Roman" w:hAnsi="Times New Roman" w:cs="Times New Roman"/>
            <w:color w:val="333333"/>
            <w:sz w:val="24"/>
            <w:szCs w:val="24"/>
          </w:rPr>
          <w:delText>ogous genes and splice isoforms</w:delText>
        </w:r>
        <w:r w:rsidR="006F00DF" w:rsidRPr="00750EC4" w:rsidDel="007A37F9">
          <w:rPr>
            <w:rFonts w:ascii="Times New Roman" w:eastAsia="Times New Roman" w:hAnsi="Times New Roman" w:cs="Times New Roman"/>
            <w:color w:val="333333"/>
            <w:sz w:val="24"/>
            <w:szCs w:val="24"/>
          </w:rPr>
          <w:delText>.</w:delText>
        </w:r>
        <m:oMath>
          <m:r>
            <m:rPr>
              <m:sty m:val="p"/>
            </m:rPr>
            <w:rPr>
              <w:rFonts w:ascii="Cambria Math" w:eastAsia="Times New Roman" w:hAnsi="Cambria Math" w:cs="Times New Roman"/>
              <w:color w:val="333333"/>
              <w:sz w:val="24"/>
              <w:szCs w:val="24"/>
            </w:rPr>
            <m:t>max⁡</m:t>
          </m:r>
        </m:oMath>
      </w:del>
    </w:p>
    <w:p w14:paraId="5120833E" w14:textId="5DE8F134" w:rsidR="0099081A" w:rsidRPr="00750EC4" w:rsidDel="007A37F9" w:rsidRDefault="00E83344" w:rsidP="00003CF5">
      <w:pPr>
        <w:spacing w:after="240" w:line="384" w:lineRule="atLeast"/>
        <w:ind w:firstLine="720"/>
        <w:jc w:val="both"/>
        <w:rPr>
          <w:del w:id="838" w:author="Alexey Shaytan" w:date="2015-08-31T15:35:00Z"/>
          <w:rFonts w:ascii="Times New Roman" w:eastAsia="Times New Roman" w:hAnsi="Times New Roman" w:cs="Times New Roman"/>
          <w:color w:val="333333"/>
          <w:sz w:val="24"/>
          <w:szCs w:val="24"/>
        </w:rPr>
        <w:pPrChange w:id="839" w:author="Alexey Shaytan" w:date="2015-08-31T16:39:00Z">
          <w:pPr>
            <w:spacing w:after="240" w:line="384" w:lineRule="atLeast"/>
            <w:ind w:firstLine="720"/>
          </w:pPr>
        </w:pPrChange>
      </w:pPr>
      <w:del w:id="840" w:author="Alexey Shaytan" w:date="2015-08-31T15:35:00Z">
        <w:r w:rsidRPr="00750EC4" w:rsidDel="007A37F9">
          <w:rPr>
            <w:rFonts w:ascii="Times New Roman" w:eastAsia="Times New Roman" w:hAnsi="Times New Roman" w:cs="Times New Roman"/>
            <w:color w:val="333333"/>
            <w:sz w:val="24"/>
            <w:szCs w:val="24"/>
          </w:rPr>
          <w:delText>This  classification algorithm was applied to classify any sequence of interest. A user can enter a sequence</w:delText>
        </w:r>
        <w:r w:rsidR="0099081A" w:rsidRPr="00750EC4" w:rsidDel="007A37F9">
          <w:rPr>
            <w:rFonts w:ascii="Times New Roman" w:eastAsia="Times New Roman" w:hAnsi="Times New Roman" w:cs="Times New Roman"/>
            <w:color w:val="333333"/>
            <w:sz w:val="24"/>
            <w:szCs w:val="24"/>
          </w:rPr>
          <w:delText xml:space="preserve"> in FASTA format to classify through th</w:delText>
        </w:r>
        <w:r w:rsidRPr="00750EC4" w:rsidDel="007A37F9">
          <w:rPr>
            <w:rFonts w:ascii="Times New Roman" w:eastAsia="Times New Roman" w:hAnsi="Times New Roman" w:cs="Times New Roman"/>
            <w:color w:val="333333"/>
            <w:sz w:val="24"/>
            <w:szCs w:val="24"/>
          </w:rPr>
          <w:delText>e “Analyze Your Sequence” tab</w:delText>
        </w:r>
        <w:r w:rsidR="0099081A" w:rsidRPr="00750EC4" w:rsidDel="007A37F9">
          <w:rPr>
            <w:rFonts w:ascii="Times New Roman" w:eastAsia="Times New Roman" w:hAnsi="Times New Roman" w:cs="Times New Roman"/>
            <w:color w:val="333333"/>
            <w:sz w:val="24"/>
            <w:szCs w:val="24"/>
          </w:rPr>
          <w:delText>. There are two optio</w:delText>
        </w:r>
        <w:r w:rsidR="008A06FD" w:rsidRPr="00750EC4" w:rsidDel="007A37F9">
          <w:rPr>
            <w:rFonts w:ascii="Times New Roman" w:eastAsia="Times New Roman" w:hAnsi="Times New Roman" w:cs="Times New Roman"/>
            <w:color w:val="333333"/>
            <w:sz w:val="24"/>
            <w:szCs w:val="24"/>
          </w:rPr>
          <w:delText>ns to classify a sequence</w:delText>
        </w:r>
        <w:r w:rsidRPr="00750EC4" w:rsidDel="007A37F9">
          <w:rPr>
            <w:rFonts w:ascii="Times New Roman" w:eastAsia="Times New Roman" w:hAnsi="Times New Roman" w:cs="Times New Roman"/>
            <w:color w:val="333333"/>
            <w:sz w:val="24"/>
            <w:szCs w:val="24"/>
          </w:rPr>
          <w:delText>:</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either</w:delText>
        </w:r>
      </w:del>
      <w:ins w:id="841" w:author="Eli D" w:date="2015-08-24T22:54:00Z">
        <w:del w:id="842" w:author="Alexey Shaytan" w:date="2015-08-31T15:35:00Z">
          <w:r w:rsidR="0073685E" w:rsidDel="007A37F9">
            <w:rPr>
              <w:rFonts w:ascii="Times New Roman" w:eastAsia="Times New Roman" w:hAnsi="Times New Roman" w:cs="Times New Roman"/>
              <w:color w:val="333333"/>
              <w:sz w:val="24"/>
              <w:szCs w:val="24"/>
            </w:rPr>
            <w:delText>A sequence is classified</w:delText>
          </w:r>
        </w:del>
      </w:ins>
      <w:del w:id="843"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844" w:author="Eli D" w:date="2015-08-24T22:59:00Z">
        <w:del w:id="845" w:author="Alexey Shaytan" w:date="2015-08-31T15:35:00Z">
          <w:r w:rsidR="0073685E" w:rsidRPr="00750EC4" w:rsidDel="007A37F9">
            <w:rPr>
              <w:rFonts w:ascii="Times New Roman" w:eastAsia="Times New Roman" w:hAnsi="Times New Roman" w:cs="Times New Roman"/>
              <w:color w:val="333333"/>
              <w:sz w:val="24"/>
              <w:szCs w:val="24"/>
            </w:rPr>
            <w:delText xml:space="preserve">using HMMER against all </w:delText>
          </w:r>
          <w:r w:rsidR="0073685E" w:rsidDel="007A37F9">
            <w:rPr>
              <w:rFonts w:ascii="Times New Roman" w:eastAsia="Times New Roman" w:hAnsi="Times New Roman" w:cs="Times New Roman"/>
              <w:color w:val="333333"/>
              <w:sz w:val="24"/>
              <w:szCs w:val="24"/>
            </w:rPr>
            <w:delText xml:space="preserve">variant </w:delText>
          </w:r>
          <w:r w:rsidR="0073685E" w:rsidRPr="00750EC4" w:rsidDel="007A37F9">
            <w:rPr>
              <w:rFonts w:ascii="Times New Roman" w:eastAsia="Times New Roman" w:hAnsi="Times New Roman" w:cs="Times New Roman"/>
              <w:color w:val="333333"/>
              <w:sz w:val="24"/>
              <w:szCs w:val="24"/>
            </w:rPr>
            <w:delText>models</w:delText>
          </w:r>
          <w:r w:rsidR="0073685E" w:rsidDel="007A37F9">
            <w:rPr>
              <w:rFonts w:ascii="Times New Roman" w:eastAsia="Times New Roman" w:hAnsi="Times New Roman" w:cs="Times New Roman"/>
              <w:color w:val="333333"/>
              <w:sz w:val="24"/>
              <w:szCs w:val="24"/>
            </w:rPr>
            <w:delText xml:space="preserve"> and </w:delText>
          </w:r>
        </w:del>
      </w:ins>
      <w:del w:id="846" w:author="Alexey Shaytan" w:date="2015-08-31T15:35:00Z">
        <w:r w:rsidRPr="00750EC4" w:rsidDel="007A37F9">
          <w:rPr>
            <w:rFonts w:ascii="Times New Roman" w:eastAsia="Times New Roman" w:hAnsi="Times New Roman" w:cs="Times New Roman"/>
            <w:color w:val="333333"/>
            <w:sz w:val="24"/>
            <w:szCs w:val="24"/>
          </w:rPr>
          <w:delText xml:space="preserve">by </w:delText>
        </w:r>
        <w:r w:rsidR="008A06FD" w:rsidRPr="00750EC4" w:rsidDel="007A37F9">
          <w:rPr>
            <w:rFonts w:ascii="Times New Roman" w:eastAsia="Times New Roman" w:hAnsi="Times New Roman" w:cs="Times New Roman"/>
            <w:color w:val="333333"/>
            <w:sz w:val="24"/>
            <w:szCs w:val="24"/>
          </w:rPr>
          <w:delText>running BLAST against all</w:delText>
        </w:r>
        <w:r w:rsidR="0099081A" w:rsidRPr="00750EC4" w:rsidDel="007A37F9">
          <w:rPr>
            <w:rFonts w:ascii="Times New Roman" w:eastAsia="Times New Roman" w:hAnsi="Times New Roman" w:cs="Times New Roman"/>
            <w:color w:val="333333"/>
            <w:sz w:val="24"/>
            <w:szCs w:val="24"/>
          </w:rPr>
          <w:delText xml:space="preserve"> sequences in the </w:delText>
        </w:r>
        <w:commentRangeStart w:id="847"/>
        <w:r w:rsidR="0099081A" w:rsidRPr="00750EC4" w:rsidDel="007A37F9">
          <w:rPr>
            <w:rFonts w:ascii="Times New Roman" w:eastAsia="Times New Roman" w:hAnsi="Times New Roman" w:cs="Times New Roman"/>
            <w:color w:val="333333"/>
            <w:sz w:val="24"/>
            <w:szCs w:val="24"/>
          </w:rPr>
          <w:delText>HistoneDB</w:delText>
        </w:r>
        <w:commentRangeEnd w:id="847"/>
        <w:r w:rsidR="008A06FD" w:rsidRPr="00750EC4" w:rsidDel="007A37F9">
          <w:rPr>
            <w:rStyle w:val="CommentReference"/>
            <w:rFonts w:ascii="Times New Roman" w:hAnsi="Times New Roman" w:cs="Times New Roman"/>
            <w:sz w:val="24"/>
            <w:szCs w:val="24"/>
          </w:rPr>
          <w:commentReference w:id="847"/>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 xml:space="preserve"> </w:delText>
        </w:r>
      </w:del>
      <w:ins w:id="848" w:author="Eli D" w:date="2015-08-24T22:59:00Z">
        <w:del w:id="849" w:author="Alexey Shaytan" w:date="2015-08-31T15:35:00Z">
          <w:r w:rsidR="0073685E" w:rsidDel="007A37F9">
            <w:rPr>
              <w:rFonts w:ascii="Times New Roman" w:eastAsia="Times New Roman" w:hAnsi="Times New Roman" w:cs="Times New Roman"/>
              <w:color w:val="333333"/>
              <w:sz w:val="24"/>
              <w:szCs w:val="24"/>
            </w:rPr>
            <w:delText xml:space="preserve">. </w:delText>
          </w:r>
        </w:del>
      </w:ins>
      <w:del w:id="850" w:author="Alexey Shaytan" w:date="2015-08-31T15:35:00Z">
        <w:r w:rsidR="0099081A" w:rsidRPr="00750EC4" w:rsidDel="007A37F9">
          <w:rPr>
            <w:rFonts w:ascii="Times New Roman" w:eastAsia="Times New Roman" w:hAnsi="Times New Roman" w:cs="Times New Roman"/>
            <w:color w:val="333333"/>
            <w:sz w:val="24"/>
            <w:szCs w:val="24"/>
          </w:rPr>
          <w:delText xml:space="preserve">or </w:delText>
        </w:r>
        <w:r w:rsidRPr="00750EC4" w:rsidDel="007A37F9">
          <w:rPr>
            <w:rFonts w:ascii="Times New Roman" w:eastAsia="Times New Roman" w:hAnsi="Times New Roman" w:cs="Times New Roman"/>
            <w:color w:val="333333"/>
            <w:sz w:val="24"/>
            <w:szCs w:val="24"/>
          </w:rPr>
          <w:delText xml:space="preserve">by </w:delText>
        </w:r>
        <w:r w:rsidR="0099081A" w:rsidRPr="00750EC4" w:rsidDel="007A37F9">
          <w:rPr>
            <w:rFonts w:ascii="Times New Roman" w:eastAsia="Times New Roman" w:hAnsi="Times New Roman" w:cs="Times New Roman"/>
            <w:color w:val="333333"/>
            <w:sz w:val="24"/>
            <w:szCs w:val="24"/>
          </w:rPr>
          <w:delText>search</w:delText>
        </w:r>
        <w:r w:rsidRPr="00750EC4" w:rsidDel="007A37F9">
          <w:rPr>
            <w:rFonts w:ascii="Times New Roman" w:eastAsia="Times New Roman" w:hAnsi="Times New Roman" w:cs="Times New Roman"/>
            <w:color w:val="333333"/>
            <w:sz w:val="24"/>
            <w:szCs w:val="24"/>
          </w:rPr>
          <w:delText>ing a sequence of interest using</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HMMER against all models</w:delText>
        </w:r>
        <w:r w:rsidR="008A06FD" w:rsidRPr="00750EC4" w:rsidDel="007A37F9">
          <w:rPr>
            <w:rFonts w:ascii="Times New Roman" w:eastAsia="Times New Roman" w:hAnsi="Times New Roman" w:cs="Times New Roman"/>
            <w:color w:val="333333"/>
            <w:sz w:val="24"/>
            <w:szCs w:val="24"/>
          </w:rPr>
          <w:delText xml:space="preserve">. </w:delText>
        </w:r>
        <w:r w:rsidR="0099081A" w:rsidRPr="00750EC4" w:rsidDel="007A37F9">
          <w:rPr>
            <w:rFonts w:ascii="Times New Roman" w:eastAsia="Times New Roman" w:hAnsi="Times New Roman" w:cs="Times New Roman"/>
            <w:color w:val="333333"/>
            <w:sz w:val="24"/>
            <w:szCs w:val="24"/>
          </w:rPr>
          <w:delText xml:space="preserve"> </w:delText>
        </w:r>
        <w:r w:rsidR="008A06FD" w:rsidRPr="00750EC4" w:rsidDel="007A37F9">
          <w:rPr>
            <w:rFonts w:ascii="Times New Roman" w:eastAsia="Times New Roman" w:hAnsi="Times New Roman" w:cs="Times New Roman"/>
            <w:color w:val="333333"/>
            <w:sz w:val="24"/>
            <w:szCs w:val="24"/>
          </w:rPr>
          <w:delText>For the first option</w:delText>
        </w:r>
        <w:r w:rsidR="0099081A" w:rsidRPr="00750EC4" w:rsidDel="007A37F9">
          <w:rPr>
            <w:rFonts w:ascii="Times New Roman" w:eastAsia="Times New Roman" w:hAnsi="Times New Roman" w:cs="Times New Roman"/>
            <w:color w:val="333333"/>
            <w:sz w:val="24"/>
            <w:szCs w:val="24"/>
          </w:rPr>
          <w:delText xml:space="preserve">, </w:delText>
        </w:r>
      </w:del>
      <w:ins w:id="851" w:author="Eli D" w:date="2015-08-24T23:00:00Z">
        <w:del w:id="852" w:author="Alexey Shaytan" w:date="2015-08-31T15:35:00Z">
          <w:r w:rsidR="0073685E" w:rsidDel="007A37F9">
            <w:rPr>
              <w:rFonts w:ascii="Times New Roman" w:eastAsia="Times New Roman" w:hAnsi="Times New Roman" w:cs="Times New Roman"/>
              <w:color w:val="333333"/>
              <w:sz w:val="24"/>
              <w:szCs w:val="24"/>
            </w:rPr>
            <w:delText>T</w:delText>
          </w:r>
        </w:del>
      </w:ins>
      <w:del w:id="853" w:author="Alexey Shaytan" w:date="2015-08-31T15:35:00Z">
        <w:r w:rsidR="0099081A" w:rsidRPr="00750EC4" w:rsidDel="007A37F9">
          <w:rPr>
            <w:rFonts w:ascii="Times New Roman" w:eastAsia="Times New Roman" w:hAnsi="Times New Roman" w:cs="Times New Roman"/>
            <w:color w:val="333333"/>
            <w:sz w:val="24"/>
            <w:szCs w:val="24"/>
          </w:rPr>
          <w:delText>the results are shown</w:delText>
        </w:r>
      </w:del>
      <w:ins w:id="854" w:author="Eli D" w:date="2015-08-24T23:18:00Z">
        <w:del w:id="855" w:author="Alexey Shaytan" w:date="2015-08-31T15:35:00Z">
          <w:r w:rsidR="00DD0574" w:rsidDel="007A37F9">
            <w:rPr>
              <w:rFonts w:ascii="Times New Roman" w:eastAsia="Times New Roman" w:hAnsi="Times New Roman" w:cs="Times New Roman"/>
              <w:color w:val="333333"/>
              <w:sz w:val="24"/>
              <w:szCs w:val="24"/>
            </w:rPr>
            <w:delText xml:space="preserve"> first with the most</w:delText>
          </w:r>
        </w:del>
      </w:ins>
      <w:ins w:id="856" w:author="Eli D" w:date="2015-08-24T23:19:00Z">
        <w:del w:id="857" w:author="Alexey Shaytan" w:date="2015-08-31T15:35:00Z">
          <w:r w:rsidR="00DD0574" w:rsidDel="007A37F9">
            <w:rPr>
              <w:rFonts w:ascii="Times New Roman" w:eastAsia="Times New Roman" w:hAnsi="Times New Roman" w:cs="Times New Roman"/>
              <w:color w:val="333333"/>
              <w:sz w:val="24"/>
              <w:szCs w:val="24"/>
            </w:rPr>
            <w:delText xml:space="preserve"> </w:delText>
          </w:r>
        </w:del>
      </w:ins>
      <w:ins w:id="858" w:author="Eli D" w:date="2015-08-24T23:18:00Z">
        <w:del w:id="859" w:author="Alexey Shaytan" w:date="2015-08-31T15:35:00Z">
          <w:r w:rsidR="00DD0574" w:rsidDel="007A37F9">
            <w:rPr>
              <w:rFonts w:ascii="Times New Roman" w:eastAsia="Times New Roman" w:hAnsi="Times New Roman" w:cs="Times New Roman"/>
              <w:color w:val="333333"/>
              <w:sz w:val="24"/>
              <w:szCs w:val="24"/>
            </w:rPr>
            <w:delText>likely variant</w:delText>
          </w:r>
        </w:del>
      </w:ins>
      <w:ins w:id="860" w:author="Eli D" w:date="2015-08-24T23:19:00Z">
        <w:del w:id="861" w:author="Alexey Shaytan" w:date="2015-08-31T15:35:00Z">
          <w:r w:rsidR="00DD0574" w:rsidDel="007A37F9">
            <w:rPr>
              <w:rFonts w:ascii="Times New Roman" w:eastAsia="Times New Roman" w:hAnsi="Times New Roman" w:cs="Times New Roman"/>
              <w:color w:val="333333"/>
              <w:sz w:val="24"/>
              <w:szCs w:val="24"/>
            </w:rPr>
            <w:delText xml:space="preserve"> or variants, a comparison between the analyzed sequence and the </w:delText>
          </w:r>
        </w:del>
      </w:ins>
      <w:ins w:id="862" w:author="Eli D" w:date="2015-08-24T23:21:00Z">
        <w:del w:id="863" w:author="Alexey Shaytan" w:date="2015-08-31T15:35:00Z">
          <w:r w:rsidR="00330C6B" w:rsidDel="007A37F9">
            <w:rPr>
              <w:rFonts w:ascii="Times New Roman" w:eastAsia="Times New Roman" w:hAnsi="Times New Roman" w:cs="Times New Roman"/>
              <w:color w:val="333333"/>
              <w:sz w:val="24"/>
              <w:szCs w:val="24"/>
            </w:rPr>
            <w:delText>canonical</w:delText>
          </w:r>
        </w:del>
      </w:ins>
      <w:ins w:id="864" w:author="Eli D" w:date="2015-08-24T23:19:00Z">
        <w:del w:id="865" w:author="Alexey Shaytan" w:date="2015-08-31T15:35:00Z">
          <w:r w:rsidR="00DD0574" w:rsidDel="007A37F9">
            <w:rPr>
              <w:rFonts w:ascii="Times New Roman" w:eastAsia="Times New Roman" w:hAnsi="Times New Roman" w:cs="Times New Roman"/>
              <w:color w:val="333333"/>
              <w:sz w:val="24"/>
              <w:szCs w:val="24"/>
            </w:rPr>
            <w:delText xml:space="preserve"> of the similar species determined by BLAST along </w:delText>
          </w:r>
        </w:del>
      </w:ins>
      <w:ins w:id="866" w:author="Eli D" w:date="2015-08-24T23:20:00Z">
        <w:del w:id="867" w:author="Alexey Shaytan" w:date="2015-08-31T15:35:00Z">
          <w:r w:rsidR="00DD0574" w:rsidDel="007A37F9">
            <w:rPr>
              <w:rFonts w:ascii="Times New Roman" w:eastAsia="Times New Roman" w:hAnsi="Times New Roman" w:cs="Times New Roman"/>
              <w:color w:val="333333"/>
              <w:sz w:val="24"/>
              <w:szCs w:val="24"/>
            </w:rPr>
            <w:delText>with the</w:delText>
          </w:r>
        </w:del>
      </w:ins>
      <w:ins w:id="868" w:author="Eli D" w:date="2015-08-24T23:19:00Z">
        <w:del w:id="869" w:author="Alexey Shaytan" w:date="2015-08-31T15:35:00Z">
          <w:r w:rsidR="00DD0574" w:rsidDel="007A37F9">
            <w:rPr>
              <w:rFonts w:ascii="Times New Roman" w:eastAsia="Times New Roman" w:hAnsi="Times New Roman" w:cs="Times New Roman"/>
              <w:color w:val="333333"/>
              <w:sz w:val="24"/>
              <w:szCs w:val="24"/>
            </w:rPr>
            <w:delText xml:space="preserve"> </w:delText>
          </w:r>
        </w:del>
      </w:ins>
      <w:ins w:id="870" w:author="Eli D" w:date="2015-08-24T23:20:00Z">
        <w:del w:id="871" w:author="Alexey Shaytan" w:date="2015-08-31T15:35:00Z">
          <w:r w:rsidR="00DD0574" w:rsidDel="007A37F9">
            <w:rPr>
              <w:rFonts w:ascii="Times New Roman" w:eastAsia="Times New Roman" w:hAnsi="Times New Roman" w:cs="Times New Roman"/>
              <w:color w:val="333333"/>
              <w:sz w:val="24"/>
              <w:szCs w:val="24"/>
            </w:rPr>
            <w:delText>new feature annotation</w:delText>
          </w:r>
        </w:del>
      </w:ins>
      <w:ins w:id="872" w:author="Eli D" w:date="2015-08-24T23:21:00Z">
        <w:del w:id="873" w:author="Alexey Shaytan" w:date="2015-08-31T15:35:00Z">
          <w:r w:rsidR="00330C6B" w:rsidDel="007A37F9">
            <w:rPr>
              <w:rFonts w:ascii="Times New Roman" w:eastAsia="Times New Roman" w:hAnsi="Times New Roman" w:cs="Times New Roman"/>
              <w:color w:val="333333"/>
              <w:sz w:val="24"/>
              <w:szCs w:val="24"/>
            </w:rPr>
            <w:delText>s</w:delText>
          </w:r>
        </w:del>
      </w:ins>
      <w:ins w:id="874" w:author="Eli D" w:date="2015-08-24T23:20:00Z">
        <w:del w:id="875" w:author="Alexey Shaytan" w:date="2015-08-31T15:35:00Z">
          <w:r w:rsidR="00DD0574" w:rsidDel="007A37F9">
            <w:rPr>
              <w:rFonts w:ascii="Times New Roman" w:eastAsia="Times New Roman" w:hAnsi="Times New Roman" w:cs="Times New Roman"/>
              <w:color w:val="333333"/>
              <w:sz w:val="24"/>
              <w:szCs w:val="24"/>
            </w:rPr>
            <w:delText>.</w:delText>
          </w:r>
        </w:del>
      </w:ins>
      <w:del w:id="876" w:author="Alexey Shaytan" w:date="2015-08-31T15:35:00Z">
        <w:r w:rsidR="0099081A" w:rsidRPr="00750EC4" w:rsidDel="007A37F9">
          <w:rPr>
            <w:rFonts w:ascii="Times New Roman" w:eastAsia="Times New Roman" w:hAnsi="Times New Roman" w:cs="Times New Roman"/>
            <w:color w:val="333333"/>
            <w:sz w:val="24"/>
            <w:szCs w:val="24"/>
          </w:rPr>
          <w:delText xml:space="preserve"> in the </w:delText>
        </w:r>
        <w:commentRangeStart w:id="877"/>
        <w:r w:rsidR="0099081A" w:rsidRPr="00750EC4" w:rsidDel="007A37F9">
          <w:rPr>
            <w:rFonts w:ascii="Times New Roman" w:eastAsia="Times New Roman" w:hAnsi="Times New Roman" w:cs="Times New Roman"/>
            <w:color w:val="333333"/>
            <w:sz w:val="24"/>
            <w:szCs w:val="24"/>
          </w:rPr>
          <w:delText>All Sequences table</w:delText>
        </w:r>
        <w:commentRangeEnd w:id="877"/>
        <w:r w:rsidR="008A06FD" w:rsidRPr="00750EC4" w:rsidDel="007A37F9">
          <w:rPr>
            <w:rStyle w:val="CommentReference"/>
            <w:rFonts w:ascii="Times New Roman" w:hAnsi="Times New Roman" w:cs="Times New Roman"/>
            <w:sz w:val="24"/>
            <w:szCs w:val="24"/>
          </w:rPr>
          <w:commentReference w:id="877"/>
        </w:r>
        <w:r w:rsidR="0099081A" w:rsidRPr="00750EC4" w:rsidDel="007A37F9">
          <w:rPr>
            <w:rFonts w:ascii="Times New Roman" w:eastAsia="Times New Roman" w:hAnsi="Times New Roman" w:cs="Times New Roman"/>
            <w:color w:val="333333"/>
            <w:sz w:val="24"/>
            <w:szCs w:val="24"/>
          </w:rPr>
          <w:delText xml:space="preserve"> with an extra column for the </w:delText>
        </w:r>
        <w:r w:rsidR="008A06FD" w:rsidRPr="00750EC4" w:rsidDel="007A37F9">
          <w:rPr>
            <w:rFonts w:ascii="Times New Roman" w:eastAsia="Times New Roman" w:hAnsi="Times New Roman" w:cs="Times New Roman"/>
            <w:color w:val="333333"/>
            <w:sz w:val="24"/>
            <w:szCs w:val="24"/>
          </w:rPr>
          <w:delText>BLAST</w:delText>
        </w:r>
        <w:r w:rsidR="0099081A" w:rsidRPr="00750EC4" w:rsidDel="007A37F9">
          <w:rPr>
            <w:rFonts w:ascii="Times New Roman" w:eastAsia="Times New Roman" w:hAnsi="Times New Roman" w:cs="Times New Roman"/>
            <w:color w:val="333333"/>
            <w:sz w:val="24"/>
            <w:szCs w:val="24"/>
          </w:rPr>
          <w:delText>e-value, which is shown in red. For h</w:delText>
        </w:r>
      </w:del>
      <w:ins w:id="878" w:author="Eli D" w:date="2015-08-24T23:22:00Z">
        <w:del w:id="879" w:author="Alexey Shaytan" w:date="2015-08-31T15:35:00Z">
          <w:r w:rsidR="00330C6B" w:rsidDel="007A37F9">
            <w:rPr>
              <w:rFonts w:ascii="Times New Roman" w:eastAsia="Times New Roman" w:hAnsi="Times New Roman" w:cs="Times New Roman"/>
              <w:color w:val="333333"/>
              <w:sz w:val="24"/>
              <w:szCs w:val="24"/>
            </w:rPr>
            <w:delText>HMMER</w:delText>
          </w:r>
        </w:del>
      </w:ins>
      <w:del w:id="880" w:author="Alexey Shaytan" w:date="2015-08-31T15:35:00Z">
        <w:r w:rsidR="0099081A" w:rsidRPr="00750EC4" w:rsidDel="007A37F9">
          <w:rPr>
            <w:rFonts w:ascii="Times New Roman" w:eastAsia="Times New Roman" w:hAnsi="Times New Roman" w:cs="Times New Roman"/>
            <w:color w:val="333333"/>
            <w:sz w:val="24"/>
            <w:szCs w:val="24"/>
          </w:rPr>
          <w:delText>mmer, the classifiactions are</w:delText>
        </w:r>
      </w:del>
      <w:ins w:id="881" w:author="Eli D" w:date="2015-08-24T23:23:00Z">
        <w:del w:id="882" w:author="Alexey Shaytan" w:date="2015-08-31T15:35:00Z">
          <w:r w:rsidR="00330C6B" w:rsidDel="007A37F9">
            <w:rPr>
              <w:rFonts w:ascii="Times New Roman" w:eastAsia="Times New Roman" w:hAnsi="Times New Roman" w:cs="Times New Roman"/>
              <w:color w:val="333333"/>
              <w:sz w:val="24"/>
              <w:szCs w:val="24"/>
            </w:rPr>
            <w:delText>scores</w:delText>
          </w:r>
        </w:del>
      </w:ins>
      <w:del w:id="883"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884" w:author="Eli D" w:date="2015-08-24T23:26:00Z">
        <w:del w:id="885" w:author="Alexey Shaytan" w:date="2015-08-31T15:35:00Z">
          <w:r w:rsidR="00330C6B" w:rsidDel="007A37F9">
            <w:rPr>
              <w:rFonts w:ascii="Times New Roman" w:eastAsia="Times New Roman" w:hAnsi="Times New Roman" w:cs="Times New Roman"/>
              <w:color w:val="333333"/>
              <w:sz w:val="24"/>
              <w:szCs w:val="24"/>
            </w:rPr>
            <w:delText xml:space="preserve">against all models </w:delText>
          </w:r>
        </w:del>
      </w:ins>
      <w:ins w:id="886" w:author="Eli D" w:date="2015-08-24T23:25:00Z">
        <w:del w:id="887" w:author="Alexey Shaytan" w:date="2015-08-31T15:35:00Z">
          <w:r w:rsidR="00330C6B" w:rsidDel="007A37F9">
            <w:rPr>
              <w:rFonts w:ascii="Times New Roman" w:eastAsia="Times New Roman" w:hAnsi="Times New Roman" w:cs="Times New Roman"/>
              <w:color w:val="333333"/>
              <w:sz w:val="24"/>
              <w:szCs w:val="24"/>
            </w:rPr>
            <w:delText xml:space="preserve">are </w:delText>
          </w:r>
        </w:del>
      </w:ins>
      <w:del w:id="888" w:author="Alexey Shaytan" w:date="2015-08-31T15:35:00Z">
        <w:r w:rsidR="0099081A" w:rsidRPr="00750EC4" w:rsidDel="007A37F9">
          <w:rPr>
            <w:rFonts w:ascii="Times New Roman" w:eastAsia="Times New Roman" w:hAnsi="Times New Roman" w:cs="Times New Roman"/>
            <w:color w:val="333333"/>
            <w:sz w:val="24"/>
            <w:szCs w:val="24"/>
          </w:rPr>
          <w:delText>listed as well as</w:delText>
        </w:r>
      </w:del>
      <w:ins w:id="889" w:author="Eli D" w:date="2015-08-24T23:23:00Z">
        <w:del w:id="890" w:author="Alexey Shaytan" w:date="2015-08-31T15:35:00Z">
          <w:r w:rsidR="00330C6B" w:rsidDel="007A37F9">
            <w:rPr>
              <w:rFonts w:ascii="Times New Roman" w:eastAsia="Times New Roman" w:hAnsi="Times New Roman" w:cs="Times New Roman"/>
              <w:color w:val="333333"/>
              <w:sz w:val="24"/>
              <w:szCs w:val="24"/>
            </w:rPr>
            <w:delText>in</w:delText>
          </w:r>
        </w:del>
      </w:ins>
      <w:del w:id="891" w:author="Alexey Shaytan" w:date="2015-08-31T15:35:00Z">
        <w:r w:rsidR="0099081A" w:rsidRPr="00750EC4" w:rsidDel="007A37F9">
          <w:rPr>
            <w:rFonts w:ascii="Times New Roman" w:eastAsia="Times New Roman" w:hAnsi="Times New Roman" w:cs="Times New Roman"/>
            <w:color w:val="333333"/>
            <w:sz w:val="24"/>
            <w:szCs w:val="24"/>
          </w:rPr>
          <w:delText xml:space="preserve"> </w:delText>
        </w:r>
      </w:del>
      <w:ins w:id="892" w:author="Eli D" w:date="2015-08-24T23:27:00Z">
        <w:del w:id="893" w:author="Alexey Shaytan" w:date="2015-08-31T15:35:00Z">
          <w:r w:rsidR="00330C6B" w:rsidDel="007A37F9">
            <w:rPr>
              <w:rFonts w:ascii="Times New Roman" w:eastAsia="Times New Roman" w:hAnsi="Times New Roman" w:cs="Times New Roman"/>
              <w:color w:val="333333"/>
              <w:sz w:val="24"/>
              <w:szCs w:val="24"/>
            </w:rPr>
            <w:delText>modal window.</w:delText>
          </w:r>
        </w:del>
      </w:ins>
      <w:del w:id="894" w:author="Alexey Shaytan" w:date="2015-08-31T15:35:00Z">
        <w:r w:rsidR="0099081A" w:rsidRPr="00750EC4" w:rsidDel="007A37F9">
          <w:rPr>
            <w:rFonts w:ascii="Times New Roman" w:eastAsia="Times New Roman" w:hAnsi="Times New Roman" w:cs="Times New Roman"/>
            <w:color w:val="333333"/>
            <w:sz w:val="24"/>
            <w:szCs w:val="24"/>
          </w:rPr>
          <w:delText>a table containing the scores against all models, which is the same format as the table variant browse.</w:delText>
        </w:r>
      </w:del>
    </w:p>
    <w:p w14:paraId="03BC7A5B" w14:textId="46D044CF" w:rsidR="00217356" w:rsidRPr="00750EC4" w:rsidDel="00FD1EB1" w:rsidRDefault="00217356" w:rsidP="00003CF5">
      <w:pPr>
        <w:spacing w:after="240" w:line="384" w:lineRule="atLeast"/>
        <w:jc w:val="both"/>
        <w:rPr>
          <w:del w:id="895" w:author="Alexey Shaytan" w:date="2015-08-31T16:02:00Z"/>
          <w:rFonts w:ascii="Times New Roman" w:eastAsia="Times New Roman" w:hAnsi="Times New Roman" w:cs="Times New Roman"/>
          <w:color w:val="333333"/>
          <w:sz w:val="24"/>
          <w:szCs w:val="24"/>
        </w:rPr>
        <w:pPrChange w:id="896" w:author="Alexey Shaytan" w:date="2015-08-31T16:39:00Z">
          <w:pPr>
            <w:spacing w:after="240" w:line="384" w:lineRule="atLeast"/>
          </w:pPr>
        </w:pPrChange>
      </w:pPr>
    </w:p>
    <w:p w14:paraId="70AE9F2A" w14:textId="168C6464" w:rsidR="00217356" w:rsidRPr="00750EC4" w:rsidDel="00FD1EB1" w:rsidRDefault="00F52210" w:rsidP="00003CF5">
      <w:pPr>
        <w:spacing w:before="240" w:after="240" w:line="240" w:lineRule="auto"/>
        <w:jc w:val="both"/>
        <w:outlineLvl w:val="2"/>
        <w:rPr>
          <w:del w:id="897" w:author="Alexey Shaytan" w:date="2015-08-31T16:02:00Z"/>
          <w:rFonts w:ascii="Times New Roman" w:eastAsia="Times New Roman" w:hAnsi="Times New Roman" w:cs="Times New Roman"/>
          <w:b/>
          <w:bCs/>
          <w:color w:val="333333"/>
          <w:sz w:val="24"/>
          <w:szCs w:val="24"/>
        </w:rPr>
        <w:pPrChange w:id="898" w:author="Alexey Shaytan" w:date="2015-08-31T16:39:00Z">
          <w:pPr>
            <w:spacing w:before="240" w:after="240" w:line="240" w:lineRule="auto"/>
            <w:outlineLvl w:val="2"/>
          </w:pPr>
        </w:pPrChange>
      </w:pPr>
      <w:del w:id="899" w:author="Alexey Shaytan" w:date="2015-08-31T16:02:00Z">
        <w:r w:rsidRPr="00750EC4" w:rsidDel="00FD1EB1">
          <w:rPr>
            <w:rFonts w:ascii="Times New Roman" w:eastAsia="Times New Roman" w:hAnsi="Times New Roman" w:cs="Times New Roman"/>
            <w:b/>
            <w:bCs/>
            <w:color w:val="333333"/>
            <w:sz w:val="24"/>
            <w:szCs w:val="24"/>
          </w:rPr>
          <w:delText xml:space="preserve">Methods and </w:delText>
        </w:r>
        <w:r w:rsidR="00217356" w:rsidRPr="00750EC4" w:rsidDel="00FD1EB1">
          <w:rPr>
            <w:rFonts w:ascii="Times New Roman" w:eastAsia="Times New Roman" w:hAnsi="Times New Roman" w:cs="Times New Roman"/>
            <w:b/>
            <w:bCs/>
            <w:color w:val="333333"/>
            <w:sz w:val="24"/>
            <w:szCs w:val="24"/>
          </w:rPr>
          <w:delText>Software</w:delText>
        </w:r>
      </w:del>
    </w:p>
    <w:p w14:paraId="35EC44E0" w14:textId="5212FC06" w:rsidR="00217356" w:rsidRPr="00750EC4" w:rsidDel="00FD1EB1" w:rsidRDefault="00F52210" w:rsidP="00003CF5">
      <w:pPr>
        <w:spacing w:after="240" w:line="384" w:lineRule="atLeast"/>
        <w:ind w:firstLine="720"/>
        <w:jc w:val="both"/>
        <w:rPr>
          <w:del w:id="900" w:author="Alexey Shaytan" w:date="2015-08-31T16:02:00Z"/>
          <w:rFonts w:ascii="Times New Roman" w:eastAsia="Times New Roman" w:hAnsi="Times New Roman" w:cs="Times New Roman"/>
          <w:color w:val="333333"/>
          <w:sz w:val="24"/>
          <w:szCs w:val="24"/>
        </w:rPr>
        <w:pPrChange w:id="901" w:author="Alexey Shaytan" w:date="2015-08-31T16:39:00Z">
          <w:pPr>
            <w:spacing w:after="240" w:line="384" w:lineRule="atLeast"/>
            <w:ind w:firstLine="720"/>
          </w:pPr>
        </w:pPrChange>
      </w:pPr>
      <w:del w:id="902" w:author="Alexey Shaytan" w:date="2015-08-31T16:02:00Z">
        <w:r w:rsidRPr="00750EC4" w:rsidDel="00FD1EB1">
          <w:rPr>
            <w:rFonts w:ascii="Times New Roman" w:eastAsia="Times New Roman" w:hAnsi="Times New Roman" w:cs="Times New Roman"/>
            <w:color w:val="333333"/>
            <w:sz w:val="24"/>
            <w:szCs w:val="24"/>
          </w:rPr>
          <w:delText>The HistoneDB 2.0 is</w:delText>
        </w:r>
        <w:r w:rsidR="00217356" w:rsidRPr="00750EC4" w:rsidDel="00FD1EB1">
          <w:rPr>
            <w:rFonts w:ascii="Times New Roman" w:eastAsia="Times New Roman" w:hAnsi="Times New Roman" w:cs="Times New Roman"/>
            <w:color w:val="333333"/>
            <w:sz w:val="24"/>
            <w:szCs w:val="24"/>
          </w:rPr>
          <w:delText xml:space="preserve"> written in Django, a high-level Python Web Framework, with a MySQL backend. The project has two applications, ‘browse,’ and ‘djangophylcore.’ Browse contains the HistoneDB models (equivalent to database tables), views (python functions to display </w:delText>
        </w:r>
      </w:del>
      <w:ins w:id="903" w:author="Eli D" w:date="2015-08-24T23:31:00Z">
        <w:del w:id="904" w:author="Alexey Shaytan" w:date="2015-08-31T16:02:00Z">
          <w:r w:rsidR="00DF4A18" w:rsidDel="00FD1EB1">
            <w:rPr>
              <w:rFonts w:ascii="Times New Roman" w:eastAsia="Times New Roman" w:hAnsi="Times New Roman" w:cs="Times New Roman"/>
              <w:color w:val="333333"/>
              <w:sz w:val="24"/>
              <w:szCs w:val="24"/>
            </w:rPr>
            <w:delText>render</w:delText>
          </w:r>
          <w:r w:rsidR="00DF4A18" w:rsidRPr="00750EC4" w:rsidDel="00FD1EB1">
            <w:rPr>
              <w:rFonts w:ascii="Times New Roman" w:eastAsia="Times New Roman" w:hAnsi="Times New Roman" w:cs="Times New Roman"/>
              <w:color w:val="333333"/>
              <w:sz w:val="24"/>
              <w:szCs w:val="24"/>
            </w:rPr>
            <w:delText xml:space="preserve"> </w:delText>
          </w:r>
        </w:del>
      </w:ins>
      <w:del w:id="905" w:author="Alexey Shaytan" w:date="2015-08-31T16:02:00Z">
        <w:r w:rsidR="00217356" w:rsidRPr="00750EC4" w:rsidDel="00FD1EB1">
          <w:rPr>
            <w:rFonts w:ascii="Times New Roman" w:eastAsia="Times New Roman" w:hAnsi="Times New Roman" w:cs="Times New Roman"/>
            <w:color w:val="333333"/>
            <w:sz w:val="24"/>
            <w:szCs w:val="24"/>
          </w:rPr>
          <w:delText>each page), and templates (HTML files). Djangophylocore is a previously developed django application to store the NCBI taxonomy database in a Django relational database using an algorithm similar to Modified Preorder Tree Traversal</w:delText>
        </w:r>
      </w:del>
      <w:ins w:id="906" w:author="Eli D" w:date="2015-08-25T00:24:00Z">
        <w:del w:id="907" w:author="Alexey Shaytan" w:date="2015-08-31T16:02:00Z">
          <w:r w:rsidR="00F071B1" w:rsidDel="00FD1EB1">
            <w:rPr>
              <w:rFonts w:ascii="Times New Roman" w:eastAsia="Times New Roman" w:hAnsi="Times New Roman" w:cs="Times New Roman"/>
              <w:color w:val="333333"/>
              <w:sz w:val="24"/>
              <w:szCs w:val="24"/>
            </w:rPr>
            <w:delText xml:space="preserve"> </w:delText>
          </w:r>
        </w:del>
      </w:ins>
      <w:del w:id="908" w:author="Alexey Shaytan" w:date="2015-08-31T16:02:00Z">
        <w:r w:rsidR="00FD1EB1" w:rsidDel="00FD1EB1">
          <w:rPr>
            <w:rFonts w:ascii="Times New Roman" w:eastAsia="Times New Roman" w:hAnsi="Times New Roman" w:cs="Times New Roman"/>
            <w:color w:val="333333"/>
            <w:sz w:val="24"/>
            <w:szCs w:val="24"/>
          </w:rPr>
          <w:fldChar w:fldCharType="begin"/>
        </w:r>
        <w:r w:rsidR="00FD1EB1" w:rsidDel="00FD1EB1">
          <w:rPr>
            <w:rFonts w:ascii="Times New Roman" w:eastAsia="Times New Roman" w:hAnsi="Times New Roman" w:cs="Times New Roman"/>
            <w:color w:val="333333"/>
            <w:sz w:val="24"/>
            <w:szCs w:val="24"/>
          </w:rPr>
          <w:delInstrText xml:space="preserve"> ADDIN EN.CITE &lt;EndNote&gt;&lt;Cite&gt;&lt;Author&gt;Ranwez&lt;/Author&gt;&lt;Year&gt;2009&lt;/Year&gt;&lt;RecNum&gt;2890&lt;/RecNum&gt;&lt;DisplayText&gt;(22)&lt;/DisplayText&gt;&lt;record&gt;&lt;rec-number&gt;2890&lt;/rec-number&gt;&lt;foreign-keys&gt;&lt;key app="EN" db-id="afa0xxa04prfpvex0v0v00xhxzppxf5ss0et"&gt;2890&lt;/key&gt;&lt;/foreign-keys&gt;&lt;ref-type name="Journal Article"&gt;17&lt;/ref-type&gt;&lt;contributors&gt;&lt;authors&gt;&lt;author&gt;Ranwez, V.&lt;/author&gt;&lt;author&gt;Clairon, N.&lt;/author&gt;&lt;author&gt;Delsuc, F.&lt;/author&gt;&lt;author&gt;Pourali, S.&lt;/author&gt;&lt;author&gt;Auberval, N.&lt;/author&gt;&lt;author&gt;Diser, S.&lt;/author&gt;&lt;author&gt;Berry, V.&lt;/author&gt;&lt;/authors&gt;&lt;/contributors&gt;&lt;auth-address&gt;Institut des Sciences de l&amp;apos;Evolution (ISEM, UMR 5554 CNRS), Universite Montpellier II, Place E, Bataillon - 34095 Montpellier Cedex 05, France. vincent.ranwez@univ-montp2.fr&lt;/auth-address&gt;&lt;titles&gt;&lt;title&gt;PhyloExplorer: a web server to validate, explore and query phylogenetic trees&lt;/title&gt;&lt;secondary-title&gt;BMC Evol Biol&lt;/secondary-title&gt;&lt;alt-title&gt;BMC evolutionary biology&lt;/alt-title&gt;&lt;/titles&gt;&lt;periodical&gt;&lt;full-title&gt;BMC Evol Biol&lt;/full-title&gt;&lt;abbr-1&gt;BMC evolutionary biology&lt;/abbr-1&gt;&lt;/periodical&gt;&lt;alt-periodical&gt;&lt;full-title&gt;BMC Evol Biol&lt;/full-title&gt;&lt;abbr-1&gt;BMC evolutionary biology&lt;/abbr-1&gt;&lt;/alt-periodical&gt;&lt;pages&gt;108&lt;/pages&gt;&lt;volume&gt;9&lt;/volume&gt;&lt;edition&gt;2009/05/20&lt;/edition&gt;&lt;keywords&gt;&lt;keyword&gt;Database Management Systems&lt;/keyword&gt;&lt;keyword&gt;Databases, Genetic&lt;/keyword&gt;&lt;keyword&gt;Internet&lt;/keyword&gt;&lt;keyword&gt;Phylogeny&lt;/keyword&gt;&lt;keyword&gt;Software&lt;/keyword&gt;&lt;keyword&gt;User-Computer Interface&lt;/keyword&gt;&lt;/keywords&gt;&lt;dates&gt;&lt;year&gt;2009&lt;/year&gt;&lt;/dates&gt;&lt;isbn&gt;1471-2148 (Electronic)&amp;#xD;1471-2148 (Linking)&lt;/isbn&gt;&lt;accession-num&gt;19450253&lt;/accession-num&gt;&lt;urls&gt;&lt;/urls&gt;&lt;custom2&gt;PMC2695458&lt;/custom2&gt;&lt;electronic-resource-num&gt;10.1186/1471-2148-9-108&lt;/electronic-resource-num&gt;&lt;remote-database-provider&gt;NLM&lt;/remote-database-provider&gt;&lt;language&gt;eng&lt;/language&gt;&lt;/record&gt;&lt;/Cite&gt;&lt;/EndNote&gt;</w:delInstrText>
        </w:r>
        <w:r w:rsidR="00FD1EB1" w:rsidDel="00FD1EB1">
          <w:rPr>
            <w:rFonts w:ascii="Times New Roman" w:eastAsia="Times New Roman" w:hAnsi="Times New Roman" w:cs="Times New Roman"/>
            <w:color w:val="333333"/>
            <w:sz w:val="24"/>
            <w:szCs w:val="24"/>
          </w:rPr>
          <w:fldChar w:fldCharType="separate"/>
        </w:r>
        <w:r w:rsidR="00FD1EB1" w:rsidDel="00FD1EB1">
          <w:rPr>
            <w:rFonts w:ascii="Times New Roman" w:eastAsia="Times New Roman" w:hAnsi="Times New Roman" w:cs="Times New Roman"/>
            <w:noProof/>
            <w:color w:val="333333"/>
            <w:sz w:val="24"/>
            <w:szCs w:val="24"/>
          </w:rPr>
          <w:delText>(</w:delText>
        </w:r>
        <w:r w:rsidR="00FD1EB1" w:rsidDel="00FD1EB1">
          <w:rPr>
            <w:rFonts w:ascii="Times New Roman" w:eastAsia="Times New Roman" w:hAnsi="Times New Roman" w:cs="Times New Roman"/>
            <w:noProof/>
            <w:color w:val="333333"/>
            <w:sz w:val="24"/>
            <w:szCs w:val="24"/>
          </w:rPr>
          <w:fldChar w:fldCharType="begin"/>
        </w:r>
        <w:r w:rsidR="00FD1EB1" w:rsidDel="00FD1EB1">
          <w:rPr>
            <w:rFonts w:ascii="Times New Roman" w:eastAsia="Times New Roman" w:hAnsi="Times New Roman" w:cs="Times New Roman"/>
            <w:noProof/>
            <w:color w:val="333333"/>
            <w:sz w:val="24"/>
            <w:szCs w:val="24"/>
          </w:rPr>
          <w:delInstrText xml:space="preserve"> HYPERLINK \l "_ENREF_22" \o "Ranwez, 2009 #2890" </w:delInstrText>
        </w:r>
        <w:r w:rsidR="00FD1EB1" w:rsidDel="00FD1EB1">
          <w:rPr>
            <w:rFonts w:ascii="Times New Roman" w:eastAsia="Times New Roman" w:hAnsi="Times New Roman" w:cs="Times New Roman"/>
            <w:noProof/>
            <w:color w:val="333333"/>
            <w:sz w:val="24"/>
            <w:szCs w:val="24"/>
          </w:rPr>
        </w:r>
        <w:r w:rsidR="00FD1EB1" w:rsidDel="00FD1EB1">
          <w:rPr>
            <w:rFonts w:ascii="Times New Roman" w:eastAsia="Times New Roman" w:hAnsi="Times New Roman" w:cs="Times New Roman"/>
            <w:noProof/>
            <w:color w:val="333333"/>
            <w:sz w:val="24"/>
            <w:szCs w:val="24"/>
          </w:rPr>
          <w:fldChar w:fldCharType="separate"/>
        </w:r>
        <w:r w:rsidR="00FD1EB1" w:rsidDel="00FD1EB1">
          <w:rPr>
            <w:rFonts w:ascii="Times New Roman" w:eastAsia="Times New Roman" w:hAnsi="Times New Roman" w:cs="Times New Roman"/>
            <w:noProof/>
            <w:color w:val="333333"/>
            <w:sz w:val="24"/>
            <w:szCs w:val="24"/>
          </w:rPr>
          <w:delText>22</w:delText>
        </w:r>
        <w:r w:rsidR="00FD1EB1" w:rsidDel="00FD1EB1">
          <w:rPr>
            <w:rFonts w:ascii="Times New Roman" w:eastAsia="Times New Roman" w:hAnsi="Times New Roman" w:cs="Times New Roman"/>
            <w:noProof/>
            <w:color w:val="333333"/>
            <w:sz w:val="24"/>
            <w:szCs w:val="24"/>
          </w:rPr>
          <w:fldChar w:fldCharType="end"/>
        </w:r>
        <w:r w:rsidR="00FD1EB1" w:rsidDel="00FD1EB1">
          <w:rPr>
            <w:rFonts w:ascii="Times New Roman" w:eastAsia="Times New Roman" w:hAnsi="Times New Roman" w:cs="Times New Roman"/>
            <w:noProof/>
            <w:color w:val="333333"/>
            <w:sz w:val="24"/>
            <w:szCs w:val="24"/>
          </w:rPr>
          <w:delText>)</w:delText>
        </w:r>
        <w:r w:rsidR="00FD1EB1" w:rsidDel="00FD1EB1">
          <w:rPr>
            <w:rFonts w:ascii="Times New Roman" w:eastAsia="Times New Roman" w:hAnsi="Times New Roman" w:cs="Times New Roman"/>
            <w:color w:val="333333"/>
            <w:sz w:val="24"/>
            <w:szCs w:val="24"/>
          </w:rPr>
          <w:fldChar w:fldCharType="end"/>
        </w:r>
      </w:del>
      <w:ins w:id="909" w:author="Eli D" w:date="2015-08-25T00:24:00Z">
        <w:del w:id="910" w:author="Alexey Shaytan" w:date="2015-08-31T16:02:00Z">
          <w:r w:rsidR="00F071B1" w:rsidDel="00FD1EB1">
            <w:rPr>
              <w:rFonts w:ascii="Times New Roman" w:eastAsia="Times New Roman" w:hAnsi="Times New Roman" w:cs="Times New Roman"/>
              <w:color w:val="333333"/>
              <w:sz w:val="24"/>
              <w:szCs w:val="24"/>
            </w:rPr>
            <w:fldChar w:fldCharType="begin" w:fldLock="1"/>
          </w:r>
        </w:del>
      </w:ins>
      <w:del w:id="911" w:author="Alexey Shaytan" w:date="2015-08-31T16:02:00Z">
        <w:r w:rsidR="00F071B1" w:rsidDel="00FD1EB1">
          <w:rPr>
            <w:rFonts w:ascii="Times New Roman" w:eastAsia="Times New Roman" w:hAnsi="Times New Roman" w:cs="Times New Roman"/>
            <w:color w:val="333333"/>
            <w:sz w:val="24"/>
            <w:szCs w:val="24"/>
          </w:rPr>
          <w:delInstrText>ADDIN CSL_CITATION { "citationItems" : [ { "id" : "ITEM-1", "itemData" : { "DOI" : "10.1186/1471-2148-9-108", "ISSN" : "1471-2148", "PMID" : "19450253", "abstract" : "BACKGROUND: Many important problems in evolutionary biology require molecular phylogenies to be reconstructed. Phylogenetic trees must then be manipulated for subsequent inclusion in publications or analyses such as supertree inference and tree comparisons. However, no tool is currently available to facilitate the management of tree collections providing, for instance: standardisation of taxon names among trees with respect to a reference taxonomy; selection of relevant subsets of trees or sub-trees according to a taxonomic query; or simply computation of descriptive statistics on the collection. Moreover, although several databases of phylogenetic trees exist, there is currently no easy way to find trees that are both relevant and complementary to a given collection of trees.\n\nRESULTS: We propose a tool to facilitate assessment and management of phylogenetic tree collections. Given an input collection of rooted trees, PhyloExplorer provides facilities for obtaining statistics describing the collection, correcting invalid taxon names, extracting taxonomically relevant parts of the collection using a dedicated query language, and identifying related trees in the TreeBASE database.\n\nCONCLUSION: PhyloExplorer is a simple and interactive website implemented through underlying Python libraries and MySQL databases. It is available at: http://www.ncbi.orthomam.univ-montp2.fr/phyloexplorer/ and the source code can be downloaded from: http://code.google.com/p/taxomanie/.", "author" : [ { "dropping-particle" : "", "family" : "Ranwez", "given" : "Vincent", "non-dropping-particle" : "", "parse-names" : false, "suffix" : "" }, { "dropping-particle" : "", "family" : "Clairon", "given" : "Nicolas", "non-dropping-particle" : "", "parse-names" : false, "suffix" : "" }, { "dropping-particle" : "", "family" : "Delsuc", "given" : "Fr\u00e9d\u00e9ric", "non-dropping-particle" : "", "parse-names" : false, "suffix" : "" }, { "dropping-particle" : "", "family" : "Pourali", "given" : "Saeed", "non-dropping-particle" : "", "parse-names" : false, "suffix" : "" }, { "dropping-particle" : "", "family" : "Auberval", "given" : "Nicolas", "non-dropping-particle" : "", "parse-names" : false, "suffix" : "" }, { "dropping-particle" : "", "family" : "Diser", "given" : "Sorel", "non-dropping-particle" : "", "parse-names" : false, "suffix" : "" }, { "dropping-particle" : "", "family" : "Berry", "given" : "Vincent", "non-dropping-particle" : "", "parse-names" : false, "suffix" : "" } ], "container-title" : "BMC evolutionary biology", "id" : "ITEM-1", "issue" : "1", "issued" : { "date-parts" : [ [ "2009", "1" ] ] }, "page" : "108", "title" : "PhyloExplorer: a web server to validate, explore and query phylogenetic trees.", "type" : "article-journal", "volume" : "9" }, "uris" : [ "http://www.mendeley.com/documents/?uuid=55593a37-1093-4314-aa46-63cd83684e36" ] } ], "mendeley" : { "formattedCitation" : "(9)", "plainTextFormattedCitation" : "(9)", "previouslyFormattedCitation" : "(Ranwez et al., 2009)" }, "properties" : { "noteIndex" : 0 }, "schema" : "https://github.com/citation-style-language/schema/raw/master/csl-citation.json" }</w:delInstrText>
        </w:r>
        <w:r w:rsidR="00F071B1" w:rsidDel="00FD1EB1">
          <w:rPr>
            <w:rFonts w:ascii="Times New Roman" w:eastAsia="Times New Roman" w:hAnsi="Times New Roman" w:cs="Times New Roman"/>
            <w:color w:val="333333"/>
            <w:sz w:val="24"/>
            <w:szCs w:val="24"/>
          </w:rPr>
          <w:fldChar w:fldCharType="separate"/>
        </w:r>
        <w:r w:rsidR="00F071B1" w:rsidRPr="00F071B1" w:rsidDel="00FD1EB1">
          <w:rPr>
            <w:rFonts w:ascii="Times New Roman" w:eastAsia="Times New Roman" w:hAnsi="Times New Roman" w:cs="Times New Roman"/>
            <w:noProof/>
            <w:color w:val="333333"/>
            <w:sz w:val="24"/>
            <w:szCs w:val="24"/>
          </w:rPr>
          <w:delText>(9)</w:delText>
        </w:r>
      </w:del>
      <w:ins w:id="912" w:author="Eli D" w:date="2015-08-25T00:24:00Z">
        <w:del w:id="913" w:author="Alexey Shaytan" w:date="2015-08-31T16:02:00Z">
          <w:r w:rsidR="00F071B1" w:rsidDel="00FD1EB1">
            <w:rPr>
              <w:rFonts w:ascii="Times New Roman" w:eastAsia="Times New Roman" w:hAnsi="Times New Roman" w:cs="Times New Roman"/>
              <w:color w:val="333333"/>
              <w:sz w:val="24"/>
              <w:szCs w:val="24"/>
            </w:rPr>
            <w:fldChar w:fldCharType="end"/>
          </w:r>
        </w:del>
      </w:ins>
      <w:del w:id="914" w:author="Alexey Shaytan" w:date="2015-08-31T16:02:00Z">
        <w:r w:rsidR="00217356" w:rsidRPr="00750EC4" w:rsidDel="00FD1EB1">
          <w:rPr>
            <w:rFonts w:ascii="Times New Roman" w:eastAsia="Times New Roman" w:hAnsi="Times New Roman" w:cs="Times New Roman"/>
            <w:color w:val="333333"/>
            <w:sz w:val="24"/>
            <w:szCs w:val="24"/>
          </w:rPr>
          <w:delText xml:space="preserve">. The </w:delText>
        </w:r>
        <w:r w:rsidR="006F00DF" w:rsidRPr="00750EC4" w:rsidDel="00FD1EB1">
          <w:rPr>
            <w:rFonts w:ascii="Times New Roman" w:eastAsia="Times New Roman" w:hAnsi="Times New Roman" w:cs="Times New Roman"/>
            <w:color w:val="333333"/>
            <w:sz w:val="24"/>
            <w:szCs w:val="24"/>
          </w:rPr>
          <w:delText xml:space="preserve">website </w:delText>
        </w:r>
        <w:r w:rsidR="00217356" w:rsidRPr="00750EC4" w:rsidDel="00FD1EB1">
          <w:rPr>
            <w:rFonts w:ascii="Times New Roman" w:eastAsia="Times New Roman" w:hAnsi="Times New Roman" w:cs="Times New Roman"/>
            <w:color w:val="333333"/>
            <w:sz w:val="24"/>
            <w:szCs w:val="24"/>
          </w:rPr>
          <w:delText>layout is based on Twitter Bootstrap, with four important pages: Main browse of all histone types, Individual histone type browse, Variant browse, Analyze, and All Sequences/Search.</w:delText>
        </w:r>
      </w:del>
    </w:p>
    <w:p w14:paraId="441B262F" w14:textId="193B5840" w:rsidR="00C6481C" w:rsidRPr="00750EC4" w:rsidDel="005A21B3" w:rsidRDefault="00C6481C" w:rsidP="00003CF5">
      <w:pPr>
        <w:spacing w:after="240" w:line="384" w:lineRule="atLeast"/>
        <w:jc w:val="both"/>
        <w:rPr>
          <w:del w:id="915" w:author="Alexey Shaytan" w:date="2015-08-31T16:38:00Z"/>
          <w:rFonts w:ascii="Times New Roman" w:eastAsia="Times New Roman" w:hAnsi="Times New Roman" w:cs="Times New Roman"/>
          <w:color w:val="333333"/>
          <w:sz w:val="24"/>
          <w:szCs w:val="24"/>
        </w:rPr>
        <w:pPrChange w:id="916" w:author="Alexey Shaytan" w:date="2015-08-31T16:39:00Z">
          <w:pPr>
            <w:spacing w:after="240" w:line="384" w:lineRule="atLeast"/>
          </w:pPr>
        </w:pPrChange>
      </w:pPr>
    </w:p>
    <w:p w14:paraId="6094A6A0" w14:textId="06E3F7F2" w:rsidR="00217356" w:rsidRPr="00750EC4" w:rsidDel="005A21B3" w:rsidRDefault="00225A9D" w:rsidP="00003CF5">
      <w:pPr>
        <w:spacing w:before="240" w:after="240" w:line="240" w:lineRule="auto"/>
        <w:jc w:val="both"/>
        <w:outlineLvl w:val="3"/>
        <w:rPr>
          <w:del w:id="917" w:author="Alexey Shaytan" w:date="2015-08-31T16:38:00Z"/>
          <w:rFonts w:ascii="Times New Roman" w:eastAsia="Times New Roman" w:hAnsi="Times New Roman" w:cs="Times New Roman"/>
          <w:b/>
          <w:bCs/>
          <w:color w:val="333333"/>
          <w:sz w:val="24"/>
          <w:szCs w:val="24"/>
        </w:rPr>
        <w:pPrChange w:id="918" w:author="Alexey Shaytan" w:date="2015-08-31T16:39:00Z">
          <w:pPr>
            <w:spacing w:before="240" w:after="240" w:line="240" w:lineRule="auto"/>
            <w:outlineLvl w:val="3"/>
          </w:pPr>
        </w:pPrChange>
      </w:pPr>
      <w:del w:id="919" w:author="Alexey Shaytan" w:date="2015-08-31T16:38:00Z">
        <w:r w:rsidRPr="00750EC4" w:rsidDel="005A21B3">
          <w:rPr>
            <w:rFonts w:ascii="Times New Roman" w:eastAsia="Times New Roman" w:hAnsi="Times New Roman" w:cs="Times New Roman"/>
            <w:b/>
            <w:bCs/>
            <w:color w:val="333333"/>
            <w:sz w:val="24"/>
            <w:szCs w:val="24"/>
          </w:rPr>
          <w:delText>Browsing the variants</w:delText>
        </w:r>
      </w:del>
    </w:p>
    <w:p w14:paraId="41C921E4" w14:textId="5E454F18" w:rsidR="00C6481C" w:rsidRPr="00750EC4" w:rsidDel="00AA6F12" w:rsidRDefault="006F00DF" w:rsidP="00003CF5">
      <w:pPr>
        <w:spacing w:after="240" w:line="384" w:lineRule="atLeast"/>
        <w:ind w:firstLine="720"/>
        <w:jc w:val="both"/>
        <w:rPr>
          <w:del w:id="920" w:author="Alexey Shaytan" w:date="2015-08-31T16:13:00Z"/>
          <w:rFonts w:ascii="Times New Roman" w:eastAsia="Times New Roman" w:hAnsi="Times New Roman" w:cs="Times New Roman"/>
          <w:color w:val="333333"/>
          <w:sz w:val="24"/>
          <w:szCs w:val="24"/>
        </w:rPr>
        <w:pPrChange w:id="921" w:author="Alexey Shaytan" w:date="2015-08-31T16:39:00Z">
          <w:pPr>
            <w:spacing w:after="240" w:line="384" w:lineRule="atLeast"/>
            <w:ind w:firstLine="720"/>
          </w:pPr>
        </w:pPrChange>
      </w:pPr>
      <w:del w:id="922" w:author="Alexey Shaytan" w:date="2015-08-31T16:13:00Z">
        <w:r w:rsidRPr="00750EC4" w:rsidDel="00AA6F12">
          <w:rPr>
            <w:rFonts w:ascii="Times New Roman" w:eastAsia="Times New Roman" w:hAnsi="Times New Roman" w:cs="Times New Roman"/>
            <w:color w:val="333333"/>
            <w:sz w:val="24"/>
            <w:szCs w:val="24"/>
          </w:rPr>
          <w:delText>The front</w:delText>
        </w:r>
        <w:r w:rsidR="00177334" w:rsidRPr="00750EC4" w:rsidDel="00AA6F12">
          <w:rPr>
            <w:rFonts w:ascii="Times New Roman" w:eastAsia="Times New Roman" w:hAnsi="Times New Roman" w:cs="Times New Roman"/>
            <w:color w:val="333333"/>
            <w:sz w:val="24"/>
            <w:szCs w:val="24"/>
          </w:rPr>
          <w:delText xml:space="preserve"> </w:delText>
        </w:r>
        <w:r w:rsidR="00E83344" w:rsidRPr="00750EC4" w:rsidDel="00AA6F12">
          <w:rPr>
            <w:rFonts w:ascii="Times New Roman" w:eastAsia="Times New Roman" w:hAnsi="Times New Roman" w:cs="Times New Roman"/>
            <w:color w:val="333333"/>
            <w:sz w:val="24"/>
            <w:szCs w:val="24"/>
          </w:rPr>
          <w:delText>page allows choosing</w:delText>
        </w:r>
        <w:r w:rsidR="00217356" w:rsidRPr="00750EC4" w:rsidDel="00AA6F12">
          <w:rPr>
            <w:rFonts w:ascii="Times New Roman" w:eastAsia="Times New Roman" w:hAnsi="Times New Roman" w:cs="Times New Roman"/>
            <w:color w:val="333333"/>
            <w:sz w:val="24"/>
            <w:szCs w:val="24"/>
          </w:rPr>
          <w:delText xml:space="preserve"> one of the five histone types, by selecting a color coded</w:delText>
        </w:r>
        <w:r w:rsidRPr="00750EC4" w:rsidDel="00AA6F12">
          <w:rPr>
            <w:rFonts w:ascii="Times New Roman" w:eastAsia="Times New Roman" w:hAnsi="Times New Roman" w:cs="Times New Roman"/>
            <w:color w:val="333333"/>
            <w:sz w:val="24"/>
            <w:szCs w:val="24"/>
          </w:rPr>
          <w:delText xml:space="preserve"> 3D model for each variant</w:delText>
        </w:r>
        <w:r w:rsidR="00217356" w:rsidRPr="00750EC4" w:rsidDel="00AA6F12">
          <w:rPr>
            <w:rFonts w:ascii="Times New Roman" w:eastAsia="Times New Roman" w:hAnsi="Times New Roman" w:cs="Times New Roman"/>
            <w:color w:val="333333"/>
            <w:sz w:val="24"/>
            <w:szCs w:val="24"/>
          </w:rPr>
          <w:delText>.</w:delText>
        </w:r>
        <w:r w:rsidR="00177334" w:rsidRPr="00750EC4" w:rsidDel="00AA6F12">
          <w:rPr>
            <w:rFonts w:ascii="Times New Roman" w:eastAsia="Times New Roman" w:hAnsi="Times New Roman" w:cs="Times New Roman"/>
            <w:color w:val="333333"/>
            <w:sz w:val="24"/>
            <w:szCs w:val="24"/>
          </w:rPr>
          <w:delText xml:space="preserve"> After</w:delText>
        </w:r>
        <w:r w:rsidR="00217356" w:rsidRPr="00750EC4" w:rsidDel="00AA6F12">
          <w:rPr>
            <w:rFonts w:ascii="Times New Roman" w:eastAsia="Times New Roman" w:hAnsi="Times New Roman" w:cs="Times New Roman"/>
            <w:color w:val="333333"/>
            <w:sz w:val="24"/>
            <w:szCs w:val="24"/>
          </w:rPr>
          <w:delText xml:space="preserve"> a histone </w:delText>
        </w:r>
        <w:r w:rsidR="00177334" w:rsidRPr="00750EC4" w:rsidDel="00AA6F12">
          <w:rPr>
            <w:rFonts w:ascii="Times New Roman" w:eastAsia="Times New Roman" w:hAnsi="Times New Roman" w:cs="Times New Roman"/>
            <w:color w:val="333333"/>
            <w:sz w:val="24"/>
            <w:szCs w:val="24"/>
          </w:rPr>
          <w:delText xml:space="preserve">core </w:delText>
        </w:r>
        <w:r w:rsidR="00217356" w:rsidRPr="00750EC4" w:rsidDel="00AA6F12">
          <w:rPr>
            <w:rFonts w:ascii="Times New Roman" w:eastAsia="Times New Roman" w:hAnsi="Times New Roman" w:cs="Times New Roman"/>
            <w:color w:val="333333"/>
            <w:sz w:val="24"/>
            <w:szCs w:val="24"/>
          </w:rPr>
          <w:delText>type</w:delText>
        </w:r>
        <w:r w:rsidR="00177334" w:rsidRPr="00750EC4" w:rsidDel="00AA6F12">
          <w:rPr>
            <w:rFonts w:ascii="Times New Roman" w:eastAsia="Times New Roman" w:hAnsi="Times New Roman" w:cs="Times New Roman"/>
            <w:color w:val="333333"/>
            <w:sz w:val="24"/>
            <w:szCs w:val="24"/>
          </w:rPr>
          <w:delText xml:space="preserve"> is chosen</w:delText>
        </w:r>
        <w:r w:rsidR="00B70BF4" w:rsidRPr="00750EC4" w:rsidDel="00AA6F12">
          <w:rPr>
            <w:rFonts w:ascii="Times New Roman" w:eastAsia="Times New Roman" w:hAnsi="Times New Roman" w:cs="Times New Roman"/>
            <w:color w:val="333333"/>
            <w:sz w:val="24"/>
            <w:szCs w:val="24"/>
          </w:rPr>
          <w:delText>,</w:delText>
        </w:r>
        <w:r w:rsidR="00C6481C" w:rsidRPr="00750EC4" w:rsidDel="00AA6F12">
          <w:rPr>
            <w:rFonts w:ascii="Times New Roman" w:eastAsia="Times New Roman" w:hAnsi="Times New Roman" w:cs="Times New Roman"/>
            <w:color w:val="333333"/>
            <w:sz w:val="24"/>
            <w:szCs w:val="24"/>
          </w:rPr>
          <w:delText xml:space="preserve"> a summary is displayed that contains  </w:delText>
        </w:r>
        <w:r w:rsidR="00217356" w:rsidRPr="00750EC4" w:rsidDel="00AA6F12">
          <w:rPr>
            <w:rFonts w:ascii="Times New Roman" w:eastAsia="Times New Roman" w:hAnsi="Times New Roman" w:cs="Times New Roman"/>
            <w:color w:val="333333"/>
            <w:sz w:val="24"/>
            <w:szCs w:val="24"/>
          </w:rPr>
          <w:delText>a list of variants with their alternate names, taxonomic span</w:delText>
        </w:r>
        <w:r w:rsidR="00B70BF4" w:rsidRPr="00750EC4" w:rsidDel="00AA6F12">
          <w:rPr>
            <w:rFonts w:ascii="Times New Roman" w:eastAsia="Times New Roman" w:hAnsi="Times New Roman" w:cs="Times New Roman"/>
            <w:color w:val="333333"/>
            <w:sz w:val="24"/>
            <w:szCs w:val="24"/>
          </w:rPr>
          <w:delText>s</w:delText>
        </w:r>
        <w:r w:rsidR="00217356" w:rsidRPr="00750EC4" w:rsidDel="00AA6F12">
          <w:rPr>
            <w:rFonts w:ascii="Times New Roman" w:eastAsia="Times New Roman" w:hAnsi="Times New Roman" w:cs="Times New Roman"/>
            <w:color w:val="333333"/>
            <w:sz w:val="24"/>
            <w:szCs w:val="24"/>
          </w:rPr>
          <w:delText>, and sequence counts in curated and aut</w:delText>
        </w:r>
        <w:r w:rsidR="00C6481C" w:rsidRPr="00750EC4" w:rsidDel="00AA6F12">
          <w:rPr>
            <w:rFonts w:ascii="Times New Roman" w:eastAsia="Times New Roman" w:hAnsi="Times New Roman" w:cs="Times New Roman"/>
            <w:color w:val="333333"/>
            <w:sz w:val="24"/>
            <w:szCs w:val="24"/>
          </w:rPr>
          <w:delText>o</w:delText>
        </w:r>
        <w:r w:rsidR="00217356" w:rsidRPr="00750EC4" w:rsidDel="00AA6F12">
          <w:rPr>
            <w:rFonts w:ascii="Times New Roman" w:eastAsia="Times New Roman" w:hAnsi="Times New Roman" w:cs="Times New Roman"/>
            <w:color w:val="333333"/>
            <w:sz w:val="24"/>
            <w:szCs w:val="24"/>
          </w:rPr>
          <w:delText>ma</w:delText>
        </w:r>
        <w:r w:rsidR="00C6481C" w:rsidRPr="00750EC4" w:rsidDel="00AA6F12">
          <w:rPr>
            <w:rFonts w:ascii="Times New Roman" w:eastAsia="Times New Roman" w:hAnsi="Times New Roman" w:cs="Times New Roman"/>
            <w:color w:val="333333"/>
            <w:sz w:val="24"/>
            <w:szCs w:val="24"/>
          </w:rPr>
          <w:delText>t</w:delText>
        </w:r>
        <w:r w:rsidR="00217356" w:rsidRPr="00750EC4" w:rsidDel="00AA6F12">
          <w:rPr>
            <w:rFonts w:ascii="Times New Roman" w:eastAsia="Times New Roman" w:hAnsi="Times New Roman" w:cs="Times New Roman"/>
            <w:color w:val="333333"/>
            <w:sz w:val="24"/>
            <w:szCs w:val="24"/>
          </w:rPr>
          <w:delText xml:space="preserve">ically extracted </w:delText>
        </w:r>
        <w:r w:rsidR="00C6481C" w:rsidRPr="00750EC4" w:rsidDel="00AA6F12">
          <w:rPr>
            <w:rFonts w:ascii="Times New Roman" w:eastAsia="Times New Roman" w:hAnsi="Times New Roman" w:cs="Times New Roman"/>
            <w:color w:val="333333"/>
            <w:sz w:val="24"/>
            <w:szCs w:val="24"/>
          </w:rPr>
          <w:delText>sequence sets.</w:delText>
        </w:r>
        <w:r w:rsidR="00217356" w:rsidRPr="00750EC4" w:rsidDel="00AA6F12">
          <w:rPr>
            <w:rFonts w:ascii="Times New Roman" w:eastAsia="Times New Roman" w:hAnsi="Times New Roman" w:cs="Times New Roman"/>
            <w:color w:val="333333"/>
            <w:sz w:val="24"/>
            <w:szCs w:val="24"/>
          </w:rPr>
          <w:delText xml:space="preserve"> </w:delText>
        </w:r>
        <w:r w:rsidR="00C6481C" w:rsidRPr="00750EC4" w:rsidDel="00AA6F12">
          <w:rPr>
            <w:rFonts w:ascii="Times New Roman" w:eastAsia="Times New Roman" w:hAnsi="Times New Roman" w:cs="Times New Roman"/>
            <w:color w:val="333333"/>
            <w:sz w:val="24"/>
            <w:szCs w:val="24"/>
          </w:rPr>
          <w:delText>One can also see a phylogenetic tree constructed using jsPhyloSVG</w:delText>
        </w:r>
        <w:r w:rsidR="00B70BF4" w:rsidRPr="00750EC4" w:rsidDel="00AA6F12">
          <w:rPr>
            <w:rFonts w:ascii="Times New Roman" w:eastAsia="Times New Roman" w:hAnsi="Times New Roman" w:cs="Times New Roman"/>
            <w:color w:val="333333"/>
            <w:sz w:val="24"/>
            <w:szCs w:val="24"/>
          </w:rPr>
          <w:delText xml:space="preserve"> software</w:delText>
        </w:r>
      </w:del>
      <w:ins w:id="923" w:author="Eli D" w:date="2015-08-25T00:24:00Z">
        <w:del w:id="924" w:author="Alexey Shaytan" w:date="2015-08-31T16:13:00Z">
          <w:r w:rsidR="00F071B1" w:rsidDel="00AA6F12">
            <w:rPr>
              <w:rFonts w:ascii="Times New Roman" w:eastAsia="Times New Roman" w:hAnsi="Times New Roman" w:cs="Times New Roman"/>
              <w:color w:val="333333"/>
              <w:sz w:val="24"/>
              <w:szCs w:val="24"/>
            </w:rPr>
            <w:delText xml:space="preserve"> </w:delText>
          </w:r>
        </w:del>
      </w:ins>
      <w:ins w:id="925" w:author="Eli D" w:date="2015-08-25T00:25:00Z">
        <w:del w:id="926" w:author="Alexey Shaytan" w:date="2015-08-31T16:13:00Z">
          <w:r w:rsidR="00F071B1" w:rsidDel="00AA6F12">
            <w:rPr>
              <w:rFonts w:ascii="Times New Roman" w:eastAsia="Times New Roman" w:hAnsi="Times New Roman" w:cs="Times New Roman"/>
              <w:color w:val="333333"/>
              <w:sz w:val="24"/>
              <w:szCs w:val="24"/>
            </w:rPr>
            <w:fldChar w:fldCharType="begin" w:fldLock="1"/>
          </w:r>
        </w:del>
      </w:ins>
      <w:del w:id="927"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"10.1371/journal.pone.0012267", "ISBN" : "1932-6203 (Linking)", "ISSN" : "19326203", "PMID" : "20805892", "abstract" : "Many software packages have been developed to address the need for generating phylogenetic trees intended for print. With an increased use of the web to disseminate scientific literature, there is a need for phylogenetic trees to be viewable across many types of devices and feature some of the interactive elements that are integral to the browsing experience. We propose a novel approach for publishing interactive phylogenetic trees.", "author" : [ { "dropping-particle" : "", "family" : "Smits", "given" : "Samuel a.", "non-dropping-particle" : "", "parse-names" : false, "suffix" : "" }, { "dropping-particle" : "", "family" : "Ouverney", "given" : "Cleber C.", "non-dropping-particle" : "", "parse-names" : false, "suffix" : "" } ], "container-title" : "PLoS ONE", "id" : "ITEM-1", "issue" : "8", "issued" : { "date-parts" : [ [ "2010" ] ] }, "page" : "6-9", "title" : "jsPhyloSVG: A javascript library for visualizing interactive and vector-based phylogenetic trees on the web", "type" : "article-journal", "volume" : "5" }, "uris" : [ "http://www.mendeley.com/documents/?uuid=a82aaaf0-ba8d-49fd-bc15-169f36b618f8" ] } ], "mendeley" : { "formattedCitation" : "(10)", "plainTextFormattedCitation" : "(10)", "previouslyFormattedCitation" : "(Smits &amp; Ouverney, 2010)"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(10)</w:delText>
        </w:r>
      </w:del>
      <w:ins w:id="928" w:author="Eli D" w:date="2015-08-25T00:25:00Z">
        <w:del w:id="929" w:author="Alexey Shaytan" w:date="2015-08-31T16:13:00Z">
          <w:r w:rsidR="00F071B1" w:rsidDel="00AA6F12">
            <w:rPr>
              <w:rFonts w:ascii="Times New Roman" w:eastAsia="Times New Roman" w:hAnsi="Times New Roman" w:cs="Times New Roman"/>
              <w:color w:val="333333"/>
              <w:sz w:val="24"/>
              <w:szCs w:val="24"/>
            </w:rPr>
            <w:fldChar w:fldCharType="end"/>
          </w:r>
        </w:del>
      </w:ins>
      <w:ins w:id="930" w:author="Eli D" w:date="2015-08-24T23:41:00Z">
        <w:del w:id="931" w:author="Alexey Shaytan" w:date="2015-08-31T16:13:00Z">
          <w:r w:rsidR="00542F98" w:rsidDel="00AA6F12">
            <w:rPr>
              <w:rFonts w:ascii="Times New Roman" w:eastAsia="Times New Roman" w:hAnsi="Times New Roman" w:cs="Times New Roman"/>
              <w:color w:val="333333"/>
              <w:sz w:val="24"/>
              <w:szCs w:val="24"/>
            </w:rPr>
            <w:delText>,</w:delText>
          </w:r>
        </w:del>
      </w:ins>
      <w:del w:id="932" w:author="Alexey Shaytan" w:date="2015-08-31T16:13:00Z">
        <w:r w:rsidR="00B70BF4" w:rsidRPr="00750EC4" w:rsidDel="00AA6F12">
          <w:rPr>
            <w:rFonts w:ascii="Times New Roman" w:eastAsia="Times New Roman" w:hAnsi="Times New Roman" w:cs="Times New Roman"/>
            <w:color w:val="333333"/>
            <w:sz w:val="24"/>
            <w:szCs w:val="24"/>
          </w:rPr>
          <w:delText xml:space="preserve"> </w:delText>
        </w:r>
        <w:r w:rsidR="00C6481C" w:rsidRPr="00750EC4" w:rsidDel="00AA6F12">
          <w:rPr>
            <w:rFonts w:ascii="Times New Roman" w:eastAsia="Times New Roman" w:hAnsi="Times New Roman" w:cs="Times New Roman"/>
            <w:color w:val="333333"/>
            <w:sz w:val="24"/>
            <w:szCs w:val="24"/>
          </w:rPr>
          <w:delText xml:space="preserve">which shows if variants have mono- or polyphyletic origins and </w:delText>
        </w:r>
        <w:r w:rsidR="00B70BF4" w:rsidRPr="00750EC4" w:rsidDel="00AA6F12">
          <w:rPr>
            <w:rFonts w:ascii="Times New Roman" w:eastAsia="Times New Roman" w:hAnsi="Times New Roman" w:cs="Times New Roman"/>
            <w:color w:val="333333"/>
            <w:sz w:val="24"/>
            <w:szCs w:val="24"/>
          </w:rPr>
          <w:delText xml:space="preserve">analyzes the relationship between different variants of the same histone type. </w:delText>
        </w:r>
        <w:r w:rsidR="00C6481C" w:rsidRPr="00750EC4" w:rsidDel="00AA6F12">
          <w:rPr>
            <w:rFonts w:ascii="Times New Roman" w:eastAsia="Times New Roman" w:hAnsi="Times New Roman" w:cs="Times New Roman"/>
            <w:color w:val="333333"/>
            <w:sz w:val="24"/>
            <w:szCs w:val="24"/>
          </w:rPr>
          <w:delText>The tree is</w:delText>
        </w:r>
        <w:r w:rsidR="00217356" w:rsidRPr="00750EC4" w:rsidDel="00AA6F12">
          <w:rPr>
            <w:rFonts w:ascii="Times New Roman" w:eastAsia="Times New Roman" w:hAnsi="Times New Roman" w:cs="Times New Roman"/>
            <w:color w:val="333333"/>
            <w:sz w:val="24"/>
            <w:szCs w:val="24"/>
          </w:rPr>
          <w:delText xml:space="preserve"> created by aligning all </w:delText>
        </w:r>
        <w:r w:rsidR="00C6481C" w:rsidRPr="00750EC4" w:rsidDel="00AA6F12">
          <w:rPr>
            <w:rFonts w:ascii="Times New Roman" w:eastAsia="Times New Roman" w:hAnsi="Times New Roman" w:cs="Times New Roman"/>
            <w:color w:val="333333"/>
            <w:sz w:val="24"/>
            <w:szCs w:val="24"/>
          </w:rPr>
          <w:delText xml:space="preserve">curated </w:delText>
        </w:r>
        <w:r w:rsidR="00217356" w:rsidRPr="00750EC4" w:rsidDel="00AA6F12">
          <w:rPr>
            <w:rFonts w:ascii="Times New Roman" w:eastAsia="Times New Roman" w:hAnsi="Times New Roman" w:cs="Times New Roman"/>
            <w:color w:val="333333"/>
            <w:sz w:val="24"/>
            <w:szCs w:val="24"/>
          </w:rPr>
          <w:delText>sequences for a given histone</w:delText>
        </w:r>
        <w:r w:rsidR="00C6481C" w:rsidRPr="00750EC4" w:rsidDel="00AA6F12">
          <w:rPr>
            <w:rFonts w:ascii="Times New Roman" w:eastAsia="Times New Roman" w:hAnsi="Times New Roman" w:cs="Times New Roman"/>
            <w:color w:val="333333"/>
            <w:sz w:val="24"/>
            <w:szCs w:val="24"/>
          </w:rPr>
          <w:delText xml:space="preserve"> type using MUSCLE v3.8.31 </w:delText>
        </w:r>
      </w:del>
      <w:ins w:id="933" w:author="Eli D" w:date="2015-08-25T00:25:00Z">
        <w:del w:id="934" w:author="Alexey Shaytan" w:date="2015-08-31T16:13:00Z">
          <w:r w:rsidR="00F071B1" w:rsidDel="00AA6F12">
            <w:rPr>
              <w:rFonts w:ascii="Times New Roman" w:eastAsia="Times New Roman" w:hAnsi="Times New Roman" w:cs="Times New Roman"/>
              <w:color w:val="333333"/>
              <w:sz w:val="24"/>
              <w:szCs w:val="24"/>
            </w:rPr>
            <w:fldChar w:fldCharType="begin" w:fldLock="1"/>
          </w:r>
        </w:del>
      </w:ins>
      <w:del w:id="935"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"10.1093/nar/gkh340", "ISBN" : "0305-1048", "ISSN" : "03051048", "PMID" : "15034147", "abstract" : "We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 "author" : [ { "dropping-particle" : "", "family" : "Edgar", "given" : "Robert C.", "non-dropping-particle" : "", "parse-names" : false, "suffix" : "" } ], "container-title" : "Nucleic Acids Research", "id" : "ITEM-1", "issue" : "5", "issued" : { "date-parts" : [ [ "2004" ] ] }, "page" : "1792-1797", "title" : "MUSCLE: Multiple sequence alignment with high accuracy and high throughput", "type" : "article-journal", "volume" : "32" }, "uris" : [ "http://www.mendeley.com/documents/?uuid=8ce99756-3bfc-4766-8e9b-0c9066e19231" ] } ], "mendeley" : { "formattedCitation" : "(3)", "plainTextFormattedCitation" : "(3)", "previouslyFormattedCitation" : "(Edgar, 2004)"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(3)</w:delText>
        </w:r>
      </w:del>
      <w:ins w:id="936" w:author="Eli D" w:date="2015-08-25T00:25:00Z">
        <w:del w:id="937" w:author="Alexey Shaytan" w:date="2015-08-31T16:13:00Z">
          <w:r w:rsidR="00F071B1" w:rsidDel="00AA6F12">
            <w:rPr>
              <w:rFonts w:ascii="Times New Roman" w:eastAsia="Times New Roman" w:hAnsi="Times New Roman" w:cs="Times New Roman"/>
              <w:color w:val="333333"/>
              <w:sz w:val="24"/>
              <w:szCs w:val="24"/>
            </w:rPr>
            <w:fldChar w:fldCharType="end"/>
          </w:r>
          <w:r w:rsidR="00F071B1" w:rsidDel="00AA6F12">
            <w:rPr>
              <w:rFonts w:ascii="Times New Roman" w:eastAsia="Times New Roman" w:hAnsi="Times New Roman" w:cs="Times New Roman"/>
              <w:color w:val="333333"/>
              <w:sz w:val="24"/>
              <w:szCs w:val="24"/>
            </w:rPr>
            <w:delText xml:space="preserve"> </w:delText>
          </w:r>
        </w:del>
      </w:ins>
      <w:del w:id="938" w:author="Alexey Shaytan" w:date="2015-08-31T16:13:00Z">
        <w:r w:rsidR="00C6481C" w:rsidRPr="00750EC4" w:rsidDel="00AA6F12">
          <w:rPr>
            <w:rFonts w:ascii="Times New Roman" w:eastAsia="Times New Roman" w:hAnsi="Times New Roman" w:cs="Times New Roman"/>
            <w:color w:val="333333"/>
            <w:sz w:val="24"/>
            <w:szCs w:val="24"/>
          </w:rPr>
          <w:delText xml:space="preserve">and </w:delText>
        </w:r>
        <w:r w:rsidR="00B70BF4" w:rsidRPr="00750EC4" w:rsidDel="00AA6F12">
          <w:rPr>
            <w:rFonts w:ascii="Times New Roman" w:eastAsia="Times New Roman" w:hAnsi="Times New Roman" w:cs="Times New Roman"/>
            <w:color w:val="333333"/>
            <w:sz w:val="24"/>
            <w:szCs w:val="24"/>
          </w:rPr>
          <w:delText xml:space="preserve">by further applying the </w:delText>
        </w:r>
        <w:r w:rsidR="00C6481C" w:rsidRPr="00750EC4" w:rsidDel="00AA6F12">
          <w:rPr>
            <w:rFonts w:ascii="Times New Roman" w:eastAsia="Times New Roman" w:hAnsi="Times New Roman" w:cs="Times New Roman"/>
            <w:color w:val="333333"/>
            <w:sz w:val="24"/>
            <w:szCs w:val="24"/>
          </w:rPr>
          <w:delText>Neighbor-J</w:delText>
        </w:r>
        <w:r w:rsidR="00217356" w:rsidRPr="00750EC4" w:rsidDel="00AA6F12">
          <w:rPr>
            <w:rFonts w:ascii="Times New Roman" w:eastAsia="Times New Roman" w:hAnsi="Times New Roman" w:cs="Times New Roman"/>
            <w:color w:val="333333"/>
            <w:sz w:val="24"/>
            <w:szCs w:val="24"/>
          </w:rPr>
          <w:delText>oining</w:delText>
        </w:r>
        <w:r w:rsidR="00C6481C" w:rsidRPr="00750EC4" w:rsidDel="00AA6F12">
          <w:rPr>
            <w:rFonts w:ascii="Times New Roman" w:eastAsia="Times New Roman" w:hAnsi="Times New Roman" w:cs="Times New Roman"/>
            <w:color w:val="333333"/>
            <w:sz w:val="24"/>
            <w:szCs w:val="24"/>
          </w:rPr>
          <w:delText xml:space="preserve"> procedure implemented</w:delText>
        </w:r>
        <w:r w:rsidR="00217356" w:rsidRPr="00750EC4" w:rsidDel="00AA6F12">
          <w:rPr>
            <w:rFonts w:ascii="Times New Roman" w:eastAsia="Times New Roman" w:hAnsi="Times New Roman" w:cs="Times New Roman"/>
            <w:color w:val="333333"/>
            <w:sz w:val="24"/>
            <w:szCs w:val="24"/>
          </w:rPr>
          <w:delText xml:space="preserve"> in CLUSTALW 2.1</w:delText>
        </w:r>
      </w:del>
      <w:ins w:id="939" w:author="Eli D" w:date="2015-08-25T00:25:00Z">
        <w:del w:id="940" w:author="Alexey Shaytan" w:date="2015-08-31T16:13:00Z">
          <w:r w:rsidR="00F071B1" w:rsidDel="00AA6F12">
            <w:rPr>
              <w:rFonts w:ascii="Times New Roman" w:eastAsia="Times New Roman" w:hAnsi="Times New Roman" w:cs="Times New Roman"/>
              <w:color w:val="333333"/>
              <w:sz w:val="24"/>
              <w:szCs w:val="24"/>
            </w:rPr>
            <w:delText xml:space="preserve"> </w:delText>
          </w:r>
          <w:r w:rsidR="00F071B1" w:rsidDel="00AA6F12">
            <w:rPr>
              <w:rFonts w:ascii="Times New Roman" w:eastAsia="Times New Roman" w:hAnsi="Times New Roman" w:cs="Times New Roman"/>
              <w:color w:val="333333"/>
              <w:sz w:val="24"/>
              <w:szCs w:val="24"/>
            </w:rPr>
            <w:fldChar w:fldCharType="begin" w:fldLock="1"/>
          </w:r>
        </w:del>
      </w:ins>
      <w:del w:id="941"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"10.1093/bioinformatics/btm404", "ISBN" : "1367-4811 (Electronic)\\r1367-4803 (Linking)", "ISSN" : "13674803", "PMID" : "17846036", "abstract" : "SUMMARY: The Clustal W and Clustal X multiple sequence alignment programs have been completely rewritten in C++. This will facilitate the further development of the alignment algorithms in the future and has allowed proper porting of the programs to the latest versions of Linux, Macintosh and Windows operating systems. AVAILABILITY: The programs can be run on-line from the EBI web server: http://www.ebi.ac.uk/tools/clustalw2. The source code and executables for Windows, Linux and Macintosh computers are available from the EBI ftp site ftp://ftp.ebi.ac.uk/pub/software/clustalw2/", "author" : [ { "dropping-particle" : "", "family" : "Larkin", "given" : "M. a.", "non-dropping-particle" : "", "parse-names" : false, "suffix" : "" }, { "dropping-particle" : "", "family" : "Blackshields", "given" : "G.", "non-dropping-particle" : "", "parse-names" : false, "suffix" : "" }, { "dropping-particle" : "", "family" : "Brown", "given" : "N. P.", "non-dropping-particle" : "", "parse-names" : false, "suffix" : "" }, { "dropping-particle" : "", "family" : "Chenna", "given" : "R.", "non-dropping-particle" : "", "parse-names" : false, "suffix" : "" }, { "dropping-particle" : "", "family" : "Mcgettigan", "given" : "P. a.", "non-dropping-particle" : "", "parse-names" : false, "suffix" : "" }, { "dropping-particle" : "", "family" : "McWilliam", "given" : "H.", "non-dropping-particle" : "", "parse-names" : false, "suffix" : "" }, { "dropping-particle" : "", "family" : "Valentin", "given" : "F.", "non-dropping-particle" : "", "parse-names" : false, "suffix" : "" }, { "dropping-particle" : "", "family" : "Wallace", "given" : "I. M.", "non-dropping-particle" : "", "parse-names" : false, "suffix" : "" }, { "dropping-particle" : "", "family" : "Wilm", "given" : "a.", "non-dropping-particle" : "", "parse-names" : false, "suffix" : "" }, { "dropping-particle" : "", "family" : "Lopez", "given" : "R.", "non-dropping-particle" : "", "parse-names" : false, "suffix" : "" }, { "dropping-particle" : "", "family" : "Thompson", "given" : "J. D.", "non-dropping-particle" : "", "parse-names" : false, "suffix" : "" }, { "dropping-particle" : "", "family" : "Gibson", "given" : "T. J.", "non-dropping-particle" : "", "parse-names" : false, "suffix" : "" }, { "dropping-particle" : "", "family" : "Higgins", "given" : "D. G.", "non-dropping-particle" : "", "parse-names" : false, "suffix" : "" } ], "container-title" : "Bioinformatics", "id" : "ITEM-1", "issue" : "21", "issued" : { "date-parts" : [ [ "2007" ] ] }, "page" : "2947-2948", "title" : "Clustal W and Clustal X version 2.0", "type" : "article-journal", "volume" : "23" }, "uris" : [ "http://www.mendeley.com/documents/?uuid=8b435708-7c15-4662-86a2-b4cb2a5a8d44" ] } ], "mendeley" : { "formattedCitation" : "(11)", "plainTextFormattedCitation" : "(11)", "previouslyFormattedCitation" : "(Larkin et al., 2007)"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(11)</w:delText>
        </w:r>
      </w:del>
      <w:ins w:id="942" w:author="Eli D" w:date="2015-08-25T00:25:00Z">
        <w:del w:id="943" w:author="Alexey Shaytan" w:date="2015-08-31T16:13:00Z">
          <w:r w:rsidR="00F071B1" w:rsidDel="00AA6F12">
            <w:rPr>
              <w:rFonts w:ascii="Times New Roman" w:eastAsia="Times New Roman" w:hAnsi="Times New Roman" w:cs="Times New Roman"/>
              <w:color w:val="333333"/>
              <w:sz w:val="24"/>
              <w:szCs w:val="24"/>
            </w:rPr>
            <w:fldChar w:fldCharType="end"/>
          </w:r>
        </w:del>
      </w:ins>
      <w:del w:id="944" w:author="Alexey Shaytan" w:date="2015-08-31T16:13:00Z">
        <w:r w:rsidR="00217356" w:rsidRPr="00750EC4" w:rsidDel="00AA6F12">
          <w:rPr>
            <w:rFonts w:ascii="Times New Roman" w:eastAsia="Times New Roman" w:hAnsi="Times New Roman" w:cs="Times New Roman"/>
            <w:color w:val="333333"/>
            <w:sz w:val="24"/>
            <w:szCs w:val="24"/>
          </w:rPr>
          <w:delText>. The trees were converted to PhyloXML using BioPython and were edited to add colors and variant and taxonomy labels in jsPhyloSVG.</w:delText>
        </w:r>
        <w:r w:rsidR="00C6481C" w:rsidRPr="00750EC4" w:rsidDel="00AA6F12">
          <w:rPr>
            <w:rFonts w:ascii="Times New Roman" w:eastAsia="Times New Roman" w:hAnsi="Times New Roman" w:cs="Times New Roman"/>
            <w:color w:val="333333"/>
            <w:sz w:val="24"/>
            <w:szCs w:val="24"/>
          </w:rPr>
          <w:delText xml:space="preserve"> </w:delText>
        </w:r>
      </w:del>
    </w:p>
    <w:p w14:paraId="5C25F288" w14:textId="3A2452C5" w:rsidR="00217356" w:rsidRPr="00750EC4" w:rsidDel="00AA6F12" w:rsidRDefault="00C6481C" w:rsidP="00003CF5">
      <w:pPr>
        <w:spacing w:after="240" w:line="384" w:lineRule="atLeast"/>
        <w:ind w:firstLine="720"/>
        <w:jc w:val="both"/>
        <w:rPr>
          <w:del w:id="945" w:author="Alexey Shaytan" w:date="2015-08-31T16:13:00Z"/>
          <w:rFonts w:ascii="Times New Roman" w:eastAsia="Times New Roman" w:hAnsi="Times New Roman" w:cs="Times New Roman"/>
          <w:color w:val="333333"/>
          <w:sz w:val="24"/>
          <w:szCs w:val="24"/>
        </w:rPr>
        <w:pPrChange w:id="946" w:author="Alexey Shaytan" w:date="2015-08-31T16:39:00Z">
          <w:pPr>
            <w:spacing w:after="240" w:line="384" w:lineRule="atLeast"/>
            <w:ind w:firstLine="720"/>
          </w:pPr>
        </w:pPrChange>
      </w:pPr>
      <w:del w:id="947" w:author="Alexey Shaytan" w:date="2015-08-31T16:13:00Z">
        <w:r w:rsidRPr="00750EC4" w:rsidDel="00AA6F12">
          <w:rPr>
            <w:rFonts w:ascii="Times New Roman" w:eastAsia="Times New Roman" w:hAnsi="Times New Roman" w:cs="Times New Roman"/>
            <w:color w:val="333333"/>
            <w:sz w:val="24"/>
            <w:szCs w:val="24"/>
          </w:rPr>
          <w:delText xml:space="preserve">The next tab displays a </w:delText>
        </w:r>
        <w:r w:rsidR="00217356" w:rsidRPr="00750EC4" w:rsidDel="00AA6F12">
          <w:rPr>
            <w:rFonts w:ascii="Times New Roman" w:eastAsia="Times New Roman" w:hAnsi="Times New Roman" w:cs="Times New Roman"/>
            <w:color w:val="333333"/>
            <w:sz w:val="24"/>
            <w:szCs w:val="24"/>
          </w:rPr>
          <w:delText xml:space="preserve">set of </w:delText>
        </w:r>
        <w:r w:rsidRPr="00750EC4" w:rsidDel="00AA6F12">
          <w:rPr>
            <w:rFonts w:ascii="Times New Roman" w:eastAsia="Times New Roman" w:hAnsi="Times New Roman" w:cs="Times New Roman"/>
            <w:color w:val="333333"/>
            <w:sz w:val="24"/>
            <w:szCs w:val="24"/>
          </w:rPr>
          <w:delText xml:space="preserve">curated </w:delText>
        </w:r>
        <w:r w:rsidR="00217356" w:rsidRPr="00750EC4" w:rsidDel="00AA6F12">
          <w:rPr>
            <w:rFonts w:ascii="Times New Roman" w:eastAsia="Times New Roman" w:hAnsi="Times New Roman" w:cs="Times New Roman"/>
            <w:color w:val="333333"/>
            <w:sz w:val="24"/>
            <w:szCs w:val="24"/>
          </w:rPr>
          <w:delText>sequence</w:delText>
        </w:r>
        <w:r w:rsidRPr="00750EC4" w:rsidDel="00AA6F12">
          <w:rPr>
            <w:rFonts w:ascii="Times New Roman" w:eastAsia="Times New Roman" w:hAnsi="Times New Roman" w:cs="Times New Roman"/>
            <w:color w:val="333333"/>
            <w:sz w:val="24"/>
            <w:szCs w:val="24"/>
          </w:rPr>
          <w:delText xml:space="preserve">s </w:delText>
        </w:r>
        <w:r w:rsidR="00D13F40" w:rsidRPr="00750EC4" w:rsidDel="00AA6F12">
          <w:rPr>
            <w:rFonts w:ascii="Times New Roman" w:eastAsia="Times New Roman" w:hAnsi="Times New Roman" w:cs="Times New Roman"/>
            <w:color w:val="333333"/>
            <w:sz w:val="24"/>
            <w:szCs w:val="24"/>
          </w:rPr>
          <w:delText>with their corresponding identifiers</w:delText>
        </w:r>
        <w:r w:rsidR="00B70BF4" w:rsidRPr="00750EC4" w:rsidDel="00AA6F12">
          <w:rPr>
            <w:rFonts w:ascii="Times New Roman" w:eastAsia="Times New Roman" w:hAnsi="Times New Roman" w:cs="Times New Roman"/>
            <w:color w:val="333333"/>
            <w:sz w:val="24"/>
            <w:szCs w:val="24"/>
          </w:rPr>
          <w:delText>,</w:delText>
        </w:r>
        <w:r w:rsidR="00D13F40" w:rsidRPr="00750EC4" w:rsidDel="00AA6F12">
          <w:rPr>
            <w:rFonts w:ascii="Times New Roman" w:eastAsia="Times New Roman" w:hAnsi="Times New Roman" w:cs="Times New Roman"/>
            <w:color w:val="333333"/>
            <w:sz w:val="24"/>
            <w:szCs w:val="24"/>
          </w:rPr>
          <w:delText xml:space="preserve"> sequence descriptions and taxonomic classification. By clicking on the row of this table</w:delText>
        </w:r>
        <w:r w:rsidR="00B70BF4" w:rsidRPr="00750EC4" w:rsidDel="00AA6F12">
          <w:rPr>
            <w:rFonts w:ascii="Times New Roman" w:eastAsia="Times New Roman" w:hAnsi="Times New Roman" w:cs="Times New Roman"/>
            <w:color w:val="333333"/>
            <w:sz w:val="24"/>
            <w:szCs w:val="24"/>
          </w:rPr>
          <w:delText>,</w:delText>
        </w:r>
        <w:r w:rsidR="00D13F40" w:rsidRPr="00750EC4" w:rsidDel="00AA6F12">
          <w:rPr>
            <w:rFonts w:ascii="Times New Roman" w:eastAsia="Times New Roman" w:hAnsi="Times New Roman" w:cs="Times New Roman"/>
            <w:color w:val="333333"/>
            <w:sz w:val="24"/>
            <w:szCs w:val="24"/>
          </w:rPr>
          <w:delText xml:space="preserve"> a user can select a variant</w:delText>
        </w:r>
        <w:r w:rsidR="00217356" w:rsidRPr="00750EC4" w:rsidDel="00AA6F12">
          <w:rPr>
            <w:rFonts w:ascii="Times New Roman" w:eastAsia="Times New Roman" w:hAnsi="Times New Roman" w:cs="Times New Roman"/>
            <w:color w:val="333333"/>
            <w:sz w:val="24"/>
            <w:szCs w:val="24"/>
          </w:rPr>
          <w:delText xml:space="preserve"> sequence to </w:delText>
        </w:r>
        <w:r w:rsidR="00D13F40" w:rsidRPr="00750EC4" w:rsidDel="00AA6F12">
          <w:rPr>
            <w:rFonts w:ascii="Times New Roman" w:eastAsia="Times New Roman" w:hAnsi="Times New Roman" w:cs="Times New Roman"/>
            <w:color w:val="333333"/>
            <w:sz w:val="24"/>
            <w:szCs w:val="24"/>
          </w:rPr>
          <w:delText xml:space="preserve">be aligned to </w:delText>
        </w:r>
        <w:r w:rsidR="00217356" w:rsidRPr="00750EC4" w:rsidDel="00AA6F12">
          <w:rPr>
            <w:rFonts w:ascii="Times New Roman" w:eastAsia="Times New Roman" w:hAnsi="Times New Roman" w:cs="Times New Roman"/>
            <w:color w:val="333333"/>
            <w:sz w:val="24"/>
            <w:szCs w:val="24"/>
          </w:rPr>
          <w:delText>the canonical</w:delText>
        </w:r>
        <w:r w:rsidR="00D13F40" w:rsidRPr="00750EC4" w:rsidDel="00AA6F12">
          <w:rPr>
            <w:rFonts w:ascii="Times New Roman" w:eastAsia="Times New Roman" w:hAnsi="Times New Roman" w:cs="Times New Roman"/>
            <w:color w:val="333333"/>
            <w:sz w:val="24"/>
            <w:szCs w:val="24"/>
          </w:rPr>
          <w:delText xml:space="preserve"> sequence of the s</w:delText>
        </w:r>
        <w:r w:rsidR="00B70BF4" w:rsidRPr="00750EC4" w:rsidDel="00AA6F12">
          <w:rPr>
            <w:rFonts w:ascii="Times New Roman" w:eastAsia="Times New Roman" w:hAnsi="Times New Roman" w:cs="Times New Roman"/>
            <w:color w:val="333333"/>
            <w:sz w:val="24"/>
            <w:szCs w:val="24"/>
          </w:rPr>
          <w:delText>ame histone type. This allows</w:delText>
        </w:r>
        <w:r w:rsidR="00D13F40" w:rsidRPr="00750EC4" w:rsidDel="00AA6F12">
          <w:rPr>
            <w:rFonts w:ascii="Times New Roman" w:eastAsia="Times New Roman" w:hAnsi="Times New Roman" w:cs="Times New Roman"/>
            <w:color w:val="333333"/>
            <w:sz w:val="24"/>
            <w:szCs w:val="24"/>
          </w:rPr>
          <w:delText xml:space="preserve"> highlig</w:delText>
        </w:r>
        <w:r w:rsidR="00B70BF4" w:rsidRPr="00750EC4" w:rsidDel="00AA6F12">
          <w:rPr>
            <w:rFonts w:ascii="Times New Roman" w:eastAsia="Times New Roman" w:hAnsi="Times New Roman" w:cs="Times New Roman"/>
            <w:color w:val="333333"/>
            <w:sz w:val="24"/>
            <w:szCs w:val="24"/>
          </w:rPr>
          <w:delText xml:space="preserve">ht the variant specific </w:delText>
        </w:r>
        <w:r w:rsidR="00D13F40" w:rsidRPr="00750EC4" w:rsidDel="00AA6F12">
          <w:rPr>
            <w:rFonts w:ascii="Times New Roman" w:eastAsia="Times New Roman" w:hAnsi="Times New Roman" w:cs="Times New Roman"/>
            <w:color w:val="333333"/>
            <w:sz w:val="24"/>
            <w:szCs w:val="24"/>
          </w:rPr>
          <w:delText xml:space="preserve">features. </w:delText>
        </w:r>
        <w:r w:rsidR="00217356" w:rsidRPr="00750EC4" w:rsidDel="00AA6F12">
          <w:rPr>
            <w:rFonts w:ascii="Times New Roman" w:eastAsia="Times New Roman" w:hAnsi="Times New Roman" w:cs="Times New Roman"/>
            <w:color w:val="333333"/>
            <w:sz w:val="24"/>
            <w:szCs w:val="24"/>
          </w:rPr>
          <w:delText xml:space="preserve">If one or more sequences are selected, there are options to view a multiple sequence alignment, export </w:delText>
        </w:r>
        <w:r w:rsidR="00D13F40" w:rsidRPr="00750EC4" w:rsidDel="00AA6F12">
          <w:rPr>
            <w:rFonts w:ascii="Times New Roman" w:eastAsia="Times New Roman" w:hAnsi="Times New Roman" w:cs="Times New Roman"/>
            <w:color w:val="333333"/>
            <w:sz w:val="24"/>
            <w:szCs w:val="24"/>
          </w:rPr>
          <w:delText>it in</w:delText>
        </w:r>
        <w:r w:rsidR="00217356" w:rsidRPr="00750EC4" w:rsidDel="00AA6F12">
          <w:rPr>
            <w:rFonts w:ascii="Times New Roman" w:eastAsia="Times New Roman" w:hAnsi="Times New Roman" w:cs="Times New Roman"/>
            <w:color w:val="333333"/>
            <w:sz w:val="24"/>
            <w:szCs w:val="24"/>
          </w:rPr>
          <w:delText xml:space="preserve"> FASTA</w:delText>
        </w:r>
        <w:r w:rsidR="00D13F40" w:rsidRPr="00750EC4" w:rsidDel="00AA6F12">
          <w:rPr>
            <w:rFonts w:ascii="Times New Roman" w:eastAsia="Times New Roman" w:hAnsi="Times New Roman" w:cs="Times New Roman"/>
            <w:color w:val="333333"/>
            <w:sz w:val="24"/>
            <w:szCs w:val="24"/>
          </w:rPr>
          <w:delText xml:space="preserve"> format or </w:delText>
        </w:r>
        <w:r w:rsidR="00217356" w:rsidRPr="00750EC4" w:rsidDel="00AA6F12">
          <w:rPr>
            <w:rFonts w:ascii="Times New Roman" w:eastAsia="Times New Roman" w:hAnsi="Times New Roman" w:cs="Times New Roman"/>
            <w:color w:val="333333"/>
            <w:sz w:val="24"/>
            <w:szCs w:val="24"/>
          </w:rPr>
          <w:delText xml:space="preserve">add to a basket to combine </w:delText>
        </w:r>
        <w:r w:rsidR="00D13F40" w:rsidRPr="00750EC4" w:rsidDel="00AA6F12">
          <w:rPr>
            <w:rFonts w:ascii="Times New Roman" w:eastAsia="Times New Roman" w:hAnsi="Times New Roman" w:cs="Times New Roman"/>
            <w:color w:val="333333"/>
            <w:sz w:val="24"/>
            <w:szCs w:val="24"/>
          </w:rPr>
          <w:delText xml:space="preserve">sequences from </w:delText>
        </w:r>
        <w:r w:rsidR="00217356" w:rsidRPr="00750EC4" w:rsidDel="00AA6F12">
          <w:rPr>
            <w:rFonts w:ascii="Times New Roman" w:eastAsia="Times New Roman" w:hAnsi="Times New Roman" w:cs="Times New Roman"/>
            <w:color w:val="333333"/>
            <w:sz w:val="24"/>
            <w:szCs w:val="24"/>
          </w:rPr>
          <w:delText>different variants</w:delText>
        </w:r>
        <w:r w:rsidR="00D13F40" w:rsidRPr="00750EC4" w:rsidDel="00AA6F12">
          <w:rPr>
            <w:rFonts w:ascii="Times New Roman" w:eastAsia="Times New Roman" w:hAnsi="Times New Roman" w:cs="Times New Roman"/>
            <w:color w:val="333333"/>
            <w:sz w:val="24"/>
            <w:szCs w:val="24"/>
          </w:rPr>
          <w:delText xml:space="preserve">. </w:delText>
        </w:r>
        <w:r w:rsidR="00217356" w:rsidRPr="00750EC4" w:rsidDel="00AA6F12">
          <w:rPr>
            <w:rFonts w:ascii="Times New Roman" w:eastAsia="Times New Roman" w:hAnsi="Times New Roman" w:cs="Times New Roman"/>
            <w:color w:val="333333"/>
            <w:sz w:val="24"/>
            <w:szCs w:val="24"/>
          </w:rPr>
          <w:delText xml:space="preserve"> </w:delText>
        </w:r>
      </w:del>
    </w:p>
    <w:p w14:paraId="36D628EB" w14:textId="5E334A39" w:rsidR="008860FF" w:rsidRPr="00750EC4" w:rsidDel="00AA6F12" w:rsidRDefault="008860FF" w:rsidP="00003CF5">
      <w:pPr>
        <w:spacing w:after="240" w:line="384" w:lineRule="atLeast"/>
        <w:ind w:firstLine="720"/>
        <w:jc w:val="both"/>
        <w:rPr>
          <w:del w:id="948" w:author="Alexey Shaytan" w:date="2015-08-31T16:13:00Z"/>
          <w:rFonts w:ascii="Times New Roman" w:eastAsia="Times New Roman" w:hAnsi="Times New Roman" w:cs="Times New Roman"/>
          <w:color w:val="333333"/>
          <w:sz w:val="24"/>
          <w:szCs w:val="24"/>
        </w:rPr>
        <w:pPrChange w:id="949" w:author="Alexey Shaytan" w:date="2015-08-31T16:39:00Z">
          <w:pPr>
            <w:spacing w:after="240" w:line="384" w:lineRule="atLeast"/>
            <w:ind w:firstLine="720"/>
          </w:pPr>
        </w:pPrChange>
      </w:pPr>
      <w:del w:id="950" w:author="Alexey Shaytan" w:date="2015-08-31T16:13:00Z">
        <w:r w:rsidRPr="00750EC4" w:rsidDel="00AA6F12">
          <w:rPr>
            <w:rFonts w:ascii="Times New Roman" w:eastAsia="Times New Roman" w:hAnsi="Times New Roman" w:cs="Times New Roman"/>
            <w:color w:val="333333"/>
            <w:sz w:val="24"/>
            <w:szCs w:val="24"/>
          </w:rPr>
          <w:delText>“Curated alignments” tab depicts a multiple sequence alignment of all curated sequences for the selected histone type. Alignment</w:delText>
        </w:r>
        <w:r w:rsidR="00B70BF4" w:rsidRPr="00750EC4" w:rsidDel="00AA6F12">
          <w:rPr>
            <w:rFonts w:ascii="Times New Roman" w:eastAsia="Times New Roman" w:hAnsi="Times New Roman" w:cs="Times New Roman"/>
            <w:color w:val="333333"/>
            <w:sz w:val="24"/>
            <w:szCs w:val="24"/>
          </w:rPr>
          <w:delText>s are</w:delText>
        </w:r>
        <w:r w:rsidRPr="00750EC4" w:rsidDel="00AA6F12">
          <w:rPr>
            <w:rFonts w:ascii="Times New Roman" w:eastAsia="Times New Roman" w:hAnsi="Times New Roman" w:cs="Times New Roman"/>
            <w:color w:val="333333"/>
            <w:sz w:val="24"/>
            <w:szCs w:val="24"/>
          </w:rPr>
          <w:delText xml:space="preserve"> annotated with the key sequence, structural and functional features, such as secondary structures, key arginines, acidic patch and features specific for a given variant. </w:delText>
        </w:r>
      </w:del>
      <w:ins w:id="951" w:author="Eli D" w:date="2015-08-25T00:31:00Z">
        <w:del w:id="952" w:author="Alexey Shaytan" w:date="2015-08-31T16:13:00Z">
          <w:r w:rsidR="00F071B1" w:rsidDel="00AA6F12">
            <w:rPr>
              <w:rFonts w:ascii="Times New Roman" w:eastAsia="Times New Roman" w:hAnsi="Times New Roman" w:cs="Times New Roman"/>
              <w:color w:val="333333"/>
              <w:sz w:val="24"/>
              <w:szCs w:val="24"/>
            </w:rPr>
            <w:delText xml:space="preserve">Alignments are displayed using BioJS MSA Viewer </w:delText>
          </w:r>
          <w:r w:rsidR="00F071B1" w:rsidDel="00AA6F12">
            <w:rPr>
              <w:rFonts w:ascii="Times New Roman" w:eastAsia="Times New Roman" w:hAnsi="Times New Roman" w:cs="Times New Roman"/>
              <w:color w:val="333333"/>
              <w:sz w:val="24"/>
              <w:szCs w:val="24"/>
            </w:rPr>
            <w:fldChar w:fldCharType="begin" w:fldLock="1"/>
          </w:r>
        </w:del>
      </w:ins>
      <w:del w:id="953" w:author="Alexey Shaytan" w:date="2015-08-31T16:13:00Z">
        <w:r w:rsidR="00F071B1" w:rsidDel="00AA6F12">
          <w:rPr>
            <w:rFonts w:ascii="Times New Roman" w:eastAsia="Times New Roman" w:hAnsi="Times New Roman" w:cs="Times New Roman"/>
            <w:color w:val="333333"/>
            <w:sz w:val="24"/>
            <w:szCs w:val="24"/>
          </w:rPr>
          <w:delInstrText>ADDIN CSL_CITATION { "citationItems" : [ { "id" : "ITEM-1", "itemData" : { "DOI" : "10.1093/bioinformatics/btt100", "ISBN" : "1367-4811 (Electronic)\\n1367-4803 (Linking)", "ISSN" : "13674803", "PMID" : "23435069", "abstract" : "SUMMARY: BioJS is an open-source project whose main objective is the visualization of biological data in JavaScript. BioJS provides an easy-to-use consistent framework for bioinformatics application programmers. It follows a community-driven standard specification that includes a collection of components purposely designed to require a very simple configuration and installation. In addition to the programming framework, BioJS provides a centralized repository of components available for reutilization by the bioinformatics community.Availability and implementation: http://code.google.com/p/biojs/. CONTACT: rafael@ebi.ac.uk SUPPLEMENTARY INFORMATION: Supplementary data are available at Bioinformatics online.", "author" : [ { "dropping-particle" : "", "family" : "G\u00f3mez", "given" : "John", "non-dropping-particle" : "", "parse-names" : false, "suffix" : "" }, { "dropping-particle" : "", "family" : "Garc\u00eda", "given" : "Leyla J.", "non-dropping-particle" : "", "parse-names" : false, "suffix" : "" }, { "dropping-particle" : "", "family" : "Salazar", "given" : "Gustavo a.", "non-dropping-particle" : "", "parse-names" : false, "suffix" : "" }, { "dropping-particle" : "", "family" : "Villaveces", "given" : "Jose", "non-dropping-particle" : "", "parse-names" : false, "suffix" : "" }, { "dropping-particle" : "", "family" : "Gore", "given" : "Swanand", "non-dropping-particle" : "", "parse-names" : false, "suffix" : "" }, { "dropping-particle" : "", "family" : "Garc\u00eda", "given" : "Alexander", "non-dropping-particle" : "", "parse-names" : false, "suffix" : "" }, { "dropping-particle" : "", "family" : "Mart\u00edn", "given" : "Maria J.", "non-dropping-particle" : "", "parse-names" : false, "suffix" : "" }, { "dropping-particle" : "", "family" : "Launay", "given" : "Guillaume", "non-dropping-particle" : "", "parse-names" : false, "suffix" : "" }, { "dropping-particle" : "", "family" : "Alc\u00e1ntara", "given" : "Rafael", "non-dropping-particle" : "", "parse-names" : false, "suffix" : "" }, { "dropping-particle" : "", "family" : "Del-Toro", "given" : "Noemi", "non-dropping-particle" : "", "parse-names" : false, "suffix" : "" }, { "dropping-particle" : "", "family" : "Dumousseau", "given" : "Marine", "non-dropping-particle" : "", "parse-names" : false, "suffix" : "" }, { "dropping-particle" : "", "family" : "Orchard", "given" : "Sandra", "non-dropping-particle" : "", "parse-names" : false, "suffix" : "" }, { "dropping-particle" : "", "family" : "Velankar", "given" : "Sameer", "non-dropping-particle" : "", "parse-names" : false, "suffix" : "" }, { "dropping-particle" : "", "family" : "Hermjakob", "given" : "Henning", "non-dropping-particle" : "", "parse-names" : false, "suffix" : "" }, { "dropping-particle" : "", "family" : "Zong", "given" : "Chenggong", "non-dropping-particle" : "", "parse-names" : false, "suffix" : "" }, { "dropping-particle" : "", "family" : "Ping", "given" : "Peipei", "non-dropping-particle" : "", "parse-names" : false, "suffix" : "" }, { "dropping-particle" : "", "family" : "Corpas", "given" : "Manuel", "non-dropping-particle" : "", "parse-names" : false, "suffix" : "" }, { "dropping-particle" : "", "family" : "Jim\u00e9nez", "given" : "Rafael C.", "non-dropping-particle" : "", "parse-names" : false, "suffix" : "" } ], "container-title" : "Bioinformatics", "id" : "ITEM-1", "issue" : "8", "issued" : { "date-parts" : [ [ "2013" ] ] }, "page" : "1103-1104", "title" : "BioJS: An open source JavaScript framework for biological data visualization", "type" : "article-journal", "volume" : "29" }, "uris" : [ "http://www.mendeley.com/documents/?uuid=96f23da4-7e03-46cd-b61e-3e16d41f9572" ] } ], "mendeley" : { "formattedCitation" : "(12)", "plainTextFormattedCitation" : "(12)", "previouslyFormattedCitation" : "(G\u00f3mez et al., 2013)" }, "properties" : { "noteIndex" : 0 }, "schema" : "https://github.com/citation-style-language/schema/raw/master/csl-citation.json" }</w:delInstrText>
        </w:r>
        <w:r w:rsidR="00F071B1" w:rsidDel="00AA6F12">
          <w:rPr>
            <w:rFonts w:ascii="Times New Roman" w:eastAsia="Times New Roman" w:hAnsi="Times New Roman" w:cs="Times New Roman"/>
            <w:color w:val="333333"/>
            <w:sz w:val="24"/>
            <w:szCs w:val="24"/>
          </w:rPr>
          <w:fldChar w:fldCharType="separate"/>
        </w:r>
        <w:r w:rsidR="00F071B1" w:rsidRPr="00F071B1" w:rsidDel="00AA6F12">
          <w:rPr>
            <w:rFonts w:ascii="Times New Roman" w:eastAsia="Times New Roman" w:hAnsi="Times New Roman" w:cs="Times New Roman"/>
            <w:noProof/>
            <w:color w:val="333333"/>
            <w:sz w:val="24"/>
            <w:szCs w:val="24"/>
          </w:rPr>
          <w:delText>(12)</w:delText>
        </w:r>
      </w:del>
      <w:ins w:id="954" w:author="Eli D" w:date="2015-08-25T00:31:00Z">
        <w:del w:id="955" w:author="Alexey Shaytan" w:date="2015-08-31T16:13:00Z">
          <w:r w:rsidR="00F071B1" w:rsidDel="00AA6F12">
            <w:rPr>
              <w:rFonts w:ascii="Times New Roman" w:eastAsia="Times New Roman" w:hAnsi="Times New Roman" w:cs="Times New Roman"/>
              <w:color w:val="333333"/>
              <w:sz w:val="24"/>
              <w:szCs w:val="24"/>
            </w:rPr>
            <w:fldChar w:fldCharType="end"/>
          </w:r>
          <w:r w:rsidR="00F071B1" w:rsidDel="00AA6F12">
            <w:rPr>
              <w:rFonts w:ascii="Times New Roman" w:eastAsia="Times New Roman" w:hAnsi="Times New Roman" w:cs="Times New Roman"/>
              <w:color w:val="333333"/>
              <w:sz w:val="24"/>
              <w:szCs w:val="24"/>
            </w:rPr>
            <w:delText>.</w:delText>
          </w:r>
        </w:del>
      </w:ins>
    </w:p>
    <w:p w14:paraId="455A0060" w14:textId="7623E8F8" w:rsidR="00706B12" w:rsidRPr="00750EC4" w:rsidDel="00AA6F12" w:rsidRDefault="008860FF" w:rsidP="00003CF5">
      <w:pPr>
        <w:spacing w:line="360" w:lineRule="auto"/>
        <w:ind w:firstLine="720"/>
        <w:jc w:val="both"/>
        <w:rPr>
          <w:del w:id="956" w:author="Alexey Shaytan" w:date="2015-08-31T16:13:00Z"/>
          <w:rFonts w:ascii="Times New Roman" w:eastAsia="Times New Roman" w:hAnsi="Times New Roman" w:cs="Times New Roman"/>
          <w:color w:val="333333"/>
          <w:sz w:val="24"/>
          <w:szCs w:val="24"/>
        </w:rPr>
        <w:pPrChange w:id="957" w:author="Alexey Shaytan" w:date="2015-08-31T16:39:00Z">
          <w:pPr>
            <w:spacing w:after="240" w:line="384" w:lineRule="atLeast"/>
            <w:ind w:firstLine="720"/>
          </w:pPr>
        </w:pPrChange>
      </w:pPr>
      <w:del w:id="958" w:author="Alexey Shaytan" w:date="2015-08-31T16:13:00Z">
        <w:r w:rsidRPr="00750EC4" w:rsidDel="00AA6F12">
          <w:rPr>
            <w:rFonts w:ascii="Times New Roman" w:eastAsia="Times New Roman" w:hAnsi="Times New Roman" w:cs="Times New Roman"/>
            <w:color w:val="333333"/>
            <w:sz w:val="24"/>
            <w:szCs w:val="24"/>
          </w:rPr>
          <w:delText>The fo</w:delText>
        </w:r>
      </w:del>
      <w:ins w:id="959" w:author="Eli D" w:date="2015-08-24T23:42:00Z">
        <w:del w:id="960" w:author="Alexey Shaytan" w:date="2015-08-31T16:13:00Z">
          <w:r w:rsidR="00542F98" w:rsidDel="00AA6F12">
            <w:rPr>
              <w:rFonts w:ascii="Times New Roman" w:eastAsia="Times New Roman" w:hAnsi="Times New Roman" w:cs="Times New Roman"/>
              <w:color w:val="333333"/>
              <w:sz w:val="24"/>
              <w:szCs w:val="24"/>
            </w:rPr>
            <w:delText>u</w:delText>
          </w:r>
        </w:del>
      </w:ins>
      <w:del w:id="961" w:author="Alexey Shaytan" w:date="2015-08-31T16:13:00Z">
        <w:r w:rsidRPr="00750EC4" w:rsidDel="00AA6F12">
          <w:rPr>
            <w:rFonts w:ascii="Times New Roman" w:eastAsia="Times New Roman" w:hAnsi="Times New Roman" w:cs="Times New Roman"/>
            <w:color w:val="333333"/>
            <w:sz w:val="24"/>
            <w:szCs w:val="24"/>
          </w:rPr>
          <w:delText>rth</w:delText>
        </w:r>
        <w:r w:rsidR="00217356" w:rsidRPr="00750EC4" w:rsidDel="00AA6F12">
          <w:rPr>
            <w:rFonts w:ascii="Times New Roman" w:eastAsia="Times New Roman" w:hAnsi="Times New Roman" w:cs="Times New Roman"/>
            <w:color w:val="333333"/>
            <w:sz w:val="24"/>
            <w:szCs w:val="24"/>
          </w:rPr>
          <w:delText xml:space="preserve"> ta</w:delText>
        </w:r>
        <w:r w:rsidR="00B70BF4" w:rsidRPr="00750EC4" w:rsidDel="00AA6F12">
          <w:rPr>
            <w:rFonts w:ascii="Times New Roman" w:eastAsia="Times New Roman" w:hAnsi="Times New Roman" w:cs="Times New Roman"/>
            <w:color w:val="333333"/>
            <w:sz w:val="24"/>
            <w:szCs w:val="24"/>
          </w:rPr>
          <w:delText xml:space="preserve">b contains a list of all </w:delText>
        </w:r>
        <w:r w:rsidR="00D13F40" w:rsidRPr="00750EC4" w:rsidDel="00AA6F12">
          <w:rPr>
            <w:rFonts w:ascii="Times New Roman" w:eastAsia="Times New Roman" w:hAnsi="Times New Roman" w:cs="Times New Roman"/>
            <w:color w:val="333333"/>
            <w:sz w:val="24"/>
            <w:szCs w:val="24"/>
          </w:rPr>
          <w:delText xml:space="preserve">sequences </w:delText>
        </w:r>
        <w:r w:rsidR="00217356" w:rsidRPr="00750EC4" w:rsidDel="00AA6F12">
          <w:rPr>
            <w:rFonts w:ascii="Times New Roman" w:eastAsia="Times New Roman" w:hAnsi="Times New Roman" w:cs="Times New Roman"/>
            <w:color w:val="333333"/>
            <w:sz w:val="24"/>
            <w:szCs w:val="24"/>
          </w:rPr>
          <w:delText>automa</w:delText>
        </w:r>
        <w:r w:rsidR="00D13F40" w:rsidRPr="00750EC4" w:rsidDel="00AA6F12">
          <w:rPr>
            <w:rFonts w:ascii="Times New Roman" w:eastAsia="Times New Roman" w:hAnsi="Times New Roman" w:cs="Times New Roman"/>
            <w:color w:val="333333"/>
            <w:sz w:val="24"/>
            <w:szCs w:val="24"/>
          </w:rPr>
          <w:delText>tically</w:delText>
        </w:r>
        <w:r w:rsidR="00217356" w:rsidRPr="00750EC4" w:rsidDel="00AA6F12">
          <w:rPr>
            <w:rFonts w:ascii="Times New Roman" w:eastAsia="Times New Roman" w:hAnsi="Times New Roman" w:cs="Times New Roman"/>
            <w:color w:val="333333"/>
            <w:sz w:val="24"/>
            <w:szCs w:val="24"/>
          </w:rPr>
          <w:delText xml:space="preserve"> extracted using </w:delText>
        </w:r>
        <w:r w:rsidR="00D13F40" w:rsidRPr="00750EC4" w:rsidDel="00AA6F12">
          <w:rPr>
            <w:rFonts w:ascii="Times New Roman" w:eastAsia="Times New Roman" w:hAnsi="Times New Roman" w:cs="Times New Roman"/>
            <w:color w:val="333333"/>
            <w:sz w:val="24"/>
            <w:szCs w:val="24"/>
          </w:rPr>
          <w:delText>HHMER (see previous section)</w:delText>
        </w:r>
        <w:r w:rsidR="008F7D58" w:rsidRPr="00750EC4" w:rsidDel="00AA6F12">
          <w:rPr>
            <w:rFonts w:ascii="Times New Roman" w:eastAsia="Times New Roman" w:hAnsi="Times New Roman" w:cs="Times New Roman"/>
            <w:color w:val="333333"/>
            <w:sz w:val="24"/>
            <w:szCs w:val="24"/>
          </w:rPr>
          <w:delText xml:space="preserve"> assigned to a given variant type. For each sequence, GenBank identifier, v</w:delText>
        </w:r>
        <w:r w:rsidR="00217356" w:rsidRPr="00750EC4" w:rsidDel="00AA6F12">
          <w:rPr>
            <w:rFonts w:ascii="Times New Roman" w:eastAsia="Times New Roman" w:hAnsi="Times New Roman" w:cs="Times New Roman"/>
            <w:color w:val="333333"/>
            <w:sz w:val="24"/>
            <w:szCs w:val="24"/>
          </w:rPr>
          <w:delText>ariant</w:delText>
        </w:r>
        <w:r w:rsidR="008F7D58" w:rsidRPr="00750EC4" w:rsidDel="00AA6F12">
          <w:rPr>
            <w:rFonts w:ascii="Times New Roman" w:eastAsia="Times New Roman" w:hAnsi="Times New Roman" w:cs="Times New Roman"/>
            <w:color w:val="333333"/>
            <w:sz w:val="24"/>
            <w:szCs w:val="24"/>
          </w:rPr>
          <w:delText>’s name, taxonomy, a c</w:delText>
        </w:r>
        <w:r w:rsidR="00217356" w:rsidRPr="00750EC4" w:rsidDel="00AA6F12">
          <w:rPr>
            <w:rFonts w:ascii="Times New Roman" w:eastAsia="Times New Roman" w:hAnsi="Times New Roman" w:cs="Times New Roman"/>
            <w:color w:val="333333"/>
            <w:sz w:val="24"/>
            <w:szCs w:val="24"/>
          </w:rPr>
          <w:delText>urrent Gen</w:delText>
        </w:r>
      </w:del>
      <w:ins w:id="962" w:author="Eli D" w:date="2015-08-25T00:10:00Z">
        <w:del w:id="963" w:author="Alexey Shaytan" w:date="2015-08-31T16:13:00Z">
          <w:r w:rsidR="00D61793" w:rsidDel="00AA6F12">
            <w:rPr>
              <w:rFonts w:ascii="Times New Roman" w:eastAsia="Times New Roman" w:hAnsi="Times New Roman" w:cs="Times New Roman"/>
              <w:color w:val="333333"/>
              <w:sz w:val="24"/>
              <w:szCs w:val="24"/>
            </w:rPr>
            <w:delText>B</w:delText>
          </w:r>
        </w:del>
      </w:ins>
      <w:del w:id="964" w:author="Alexey Shaytan" w:date="2015-08-31T16:13:00Z">
        <w:r w:rsidR="00217356" w:rsidRPr="00750EC4" w:rsidDel="00AA6F12">
          <w:rPr>
            <w:rFonts w:ascii="Times New Roman" w:eastAsia="Times New Roman" w:hAnsi="Times New Roman" w:cs="Times New Roman"/>
            <w:color w:val="333333"/>
            <w:sz w:val="24"/>
            <w:szCs w:val="24"/>
          </w:rPr>
          <w:delText>G</w:delText>
        </w:r>
        <w:r w:rsidR="008F7D58" w:rsidRPr="00750EC4" w:rsidDel="00AA6F12">
          <w:rPr>
            <w:rFonts w:ascii="Times New Roman" w:eastAsia="Times New Roman" w:hAnsi="Times New Roman" w:cs="Times New Roman"/>
            <w:color w:val="333333"/>
            <w:sz w:val="24"/>
            <w:szCs w:val="24"/>
          </w:rPr>
          <w:delText>ank descirption</w:delText>
        </w:r>
      </w:del>
      <w:ins w:id="965" w:author="Eli D" w:date="2015-08-25T00:10:00Z">
        <w:del w:id="966" w:author="Alexey Shaytan" w:date="2015-08-31T16:13:00Z">
          <w:r w:rsidR="00D61793" w:rsidRPr="00750EC4" w:rsidDel="00AA6F12">
            <w:rPr>
              <w:rFonts w:ascii="Times New Roman" w:eastAsia="Times New Roman" w:hAnsi="Times New Roman" w:cs="Times New Roman"/>
              <w:color w:val="333333"/>
              <w:sz w:val="24"/>
              <w:szCs w:val="24"/>
            </w:rPr>
            <w:delText>description</w:delText>
          </w:r>
        </w:del>
      </w:ins>
      <w:del w:id="967" w:author="Alexey Shaytan" w:date="2015-08-31T16:13:00Z">
        <w:r w:rsidR="008F7D58" w:rsidRPr="00750EC4" w:rsidDel="00AA6F12">
          <w:rPr>
            <w:rFonts w:ascii="Times New Roman" w:eastAsia="Times New Roman" w:hAnsi="Times New Roman" w:cs="Times New Roman"/>
            <w:color w:val="333333"/>
            <w:sz w:val="24"/>
            <w:szCs w:val="24"/>
          </w:rPr>
          <w:delText>, HMM</w:delText>
        </w:r>
        <w:r w:rsidR="00706B12" w:rsidRPr="00750EC4" w:rsidDel="00AA6F12">
          <w:rPr>
            <w:rFonts w:ascii="Times New Roman" w:eastAsia="Times New Roman" w:hAnsi="Times New Roman" w:cs="Times New Roman"/>
            <w:color w:val="333333"/>
            <w:sz w:val="24"/>
            <w:szCs w:val="24"/>
          </w:rPr>
          <w:delText>er</w:delText>
        </w:r>
        <w:r w:rsidR="008F7D58" w:rsidRPr="00750EC4" w:rsidDel="00AA6F12">
          <w:rPr>
            <w:rFonts w:ascii="Times New Roman" w:eastAsia="Times New Roman" w:hAnsi="Times New Roman" w:cs="Times New Roman"/>
            <w:color w:val="333333"/>
            <w:sz w:val="24"/>
            <w:szCs w:val="24"/>
          </w:rPr>
          <w:delText xml:space="preserve"> Bitscore and E-</w:delText>
        </w:r>
        <w:r w:rsidR="00217356" w:rsidRPr="00750EC4" w:rsidDel="00AA6F12">
          <w:rPr>
            <w:rFonts w:ascii="Times New Roman" w:eastAsia="Times New Roman" w:hAnsi="Times New Roman" w:cs="Times New Roman"/>
            <w:color w:val="333333"/>
            <w:sz w:val="24"/>
            <w:szCs w:val="24"/>
          </w:rPr>
          <w:delText xml:space="preserve">value </w:delText>
        </w:r>
        <w:r w:rsidR="008F7D58" w:rsidRPr="00750EC4" w:rsidDel="00AA6F12">
          <w:rPr>
            <w:rFonts w:ascii="Times New Roman" w:eastAsia="Times New Roman" w:hAnsi="Times New Roman" w:cs="Times New Roman"/>
            <w:color w:val="333333"/>
            <w:sz w:val="24"/>
            <w:szCs w:val="24"/>
          </w:rPr>
          <w:delText xml:space="preserve">are provided. </w:delText>
        </w:r>
        <w:r w:rsidR="00217356" w:rsidRPr="00750EC4" w:rsidDel="00AA6F12">
          <w:rPr>
            <w:rFonts w:ascii="Times New Roman" w:eastAsia="Times New Roman" w:hAnsi="Times New Roman" w:cs="Times New Roman"/>
            <w:color w:val="333333"/>
            <w:sz w:val="24"/>
            <w:szCs w:val="24"/>
          </w:rPr>
          <w:delText xml:space="preserve">If one or more sequences are selected, there are options to view </w:delText>
        </w:r>
        <w:r w:rsidR="008F7D58" w:rsidRPr="00750EC4" w:rsidDel="00AA6F12">
          <w:rPr>
            <w:rFonts w:ascii="Times New Roman" w:eastAsia="Times New Roman" w:hAnsi="Times New Roman" w:cs="Times New Roman"/>
            <w:color w:val="333333"/>
            <w:sz w:val="24"/>
            <w:szCs w:val="24"/>
          </w:rPr>
          <w:delText xml:space="preserve">a multiple sequence alignment or </w:delText>
        </w:r>
        <w:r w:rsidR="00217356" w:rsidRPr="00750EC4" w:rsidDel="00AA6F12">
          <w:rPr>
            <w:rFonts w:ascii="Times New Roman" w:eastAsia="Times New Roman" w:hAnsi="Times New Roman" w:cs="Times New Roman"/>
            <w:color w:val="333333"/>
            <w:sz w:val="24"/>
            <w:szCs w:val="24"/>
          </w:rPr>
          <w:delText xml:space="preserve">add </w:delText>
        </w:r>
        <w:r w:rsidR="008F7D58" w:rsidRPr="00750EC4" w:rsidDel="00AA6F12">
          <w:rPr>
            <w:rFonts w:ascii="Times New Roman" w:eastAsia="Times New Roman" w:hAnsi="Times New Roman" w:cs="Times New Roman"/>
            <w:color w:val="333333"/>
            <w:sz w:val="24"/>
            <w:szCs w:val="24"/>
          </w:rPr>
          <w:delText xml:space="preserve">them </w:delText>
        </w:r>
        <w:r w:rsidR="00217356" w:rsidRPr="00750EC4" w:rsidDel="00AA6F12">
          <w:rPr>
            <w:rFonts w:ascii="Times New Roman" w:eastAsia="Times New Roman" w:hAnsi="Times New Roman" w:cs="Times New Roman"/>
            <w:color w:val="333333"/>
            <w:sz w:val="24"/>
            <w:szCs w:val="24"/>
          </w:rPr>
          <w:delText>to a basket</w:delText>
        </w:r>
        <w:r w:rsidR="00B70BF4" w:rsidRPr="00750EC4" w:rsidDel="00AA6F12">
          <w:rPr>
            <w:rFonts w:ascii="Times New Roman" w:eastAsia="Times New Roman" w:hAnsi="Times New Roman" w:cs="Times New Roman"/>
            <w:color w:val="333333"/>
            <w:sz w:val="24"/>
            <w:szCs w:val="24"/>
          </w:rPr>
          <w:delText>.</w:delText>
        </w:r>
        <w:r w:rsidR="00217356" w:rsidRPr="00750EC4" w:rsidDel="00AA6F12">
          <w:rPr>
            <w:rFonts w:ascii="Times New Roman" w:eastAsia="Times New Roman" w:hAnsi="Times New Roman" w:cs="Times New Roman"/>
            <w:color w:val="333333"/>
            <w:sz w:val="24"/>
            <w:szCs w:val="24"/>
          </w:rPr>
          <w:delText xml:space="preserve"> For more advanced users, there is </w:delText>
        </w:r>
        <w:r w:rsidR="008F7D58" w:rsidRPr="00750EC4" w:rsidDel="00AA6F12">
          <w:rPr>
            <w:rFonts w:ascii="Times New Roman" w:eastAsia="Times New Roman" w:hAnsi="Times New Roman" w:cs="Times New Roman"/>
            <w:color w:val="333333"/>
            <w:sz w:val="24"/>
            <w:szCs w:val="24"/>
          </w:rPr>
          <w:delText xml:space="preserve">an </w:delText>
        </w:r>
        <w:r w:rsidR="00217356" w:rsidRPr="00750EC4" w:rsidDel="00AA6F12">
          <w:rPr>
            <w:rFonts w:ascii="Times New Roman" w:eastAsia="Times New Roman" w:hAnsi="Times New Roman" w:cs="Times New Roman"/>
            <w:color w:val="333333"/>
            <w:sz w:val="24"/>
            <w:szCs w:val="24"/>
          </w:rPr>
          <w:delText xml:space="preserve">option to </w:delText>
        </w:r>
      </w:del>
      <w:ins w:id="968" w:author="Eli D" w:date="2015-08-25T00:10:00Z">
        <w:del w:id="969" w:author="Alexey Shaytan" w:date="2015-08-31T16:13:00Z">
          <w:r w:rsidR="00D61793" w:rsidDel="00AA6F12">
            <w:rPr>
              <w:rFonts w:ascii="Times New Roman" w:eastAsia="Times New Roman" w:hAnsi="Times New Roman" w:cs="Times New Roman"/>
              <w:color w:val="333333"/>
              <w:sz w:val="24"/>
              <w:szCs w:val="24"/>
            </w:rPr>
            <w:delText>is an option</w:delText>
          </w:r>
        </w:del>
      </w:ins>
      <w:ins w:id="970" w:author="Eli D" w:date="2015-08-25T00:07:00Z">
        <w:del w:id="971" w:author="Alexey Shaytan" w:date="2015-08-31T16:13:00Z">
          <w:r w:rsidR="00D61793" w:rsidDel="00AA6F12">
            <w:rPr>
              <w:rFonts w:ascii="Times New Roman" w:eastAsia="Times New Roman" w:hAnsi="Times New Roman" w:cs="Times New Roman"/>
              <w:color w:val="333333"/>
              <w:sz w:val="24"/>
              <w:szCs w:val="24"/>
            </w:rPr>
            <w:delText xml:space="preserve"> </w:delText>
          </w:r>
        </w:del>
      </w:ins>
      <w:del w:id="972" w:author="Alexey Shaytan" w:date="2015-08-31T16:13:00Z">
        <w:r w:rsidR="00217356" w:rsidRPr="00750EC4" w:rsidDel="00AA6F12">
          <w:rPr>
            <w:rFonts w:ascii="Times New Roman" w:eastAsia="Times New Roman" w:hAnsi="Times New Roman" w:cs="Times New Roman"/>
            <w:color w:val="333333"/>
            <w:sz w:val="24"/>
            <w:szCs w:val="24"/>
          </w:rPr>
          <w:delText xml:space="preserve">view the scores for </w:delText>
        </w:r>
        <w:r w:rsidR="008F7D58" w:rsidRPr="00750EC4" w:rsidDel="00AA6F12">
          <w:rPr>
            <w:rFonts w:ascii="Times New Roman" w:eastAsia="Times New Roman" w:hAnsi="Times New Roman" w:cs="Times New Roman"/>
            <w:color w:val="333333"/>
            <w:sz w:val="24"/>
            <w:szCs w:val="24"/>
          </w:rPr>
          <w:delText xml:space="preserve">selected </w:delText>
        </w:r>
        <w:r w:rsidR="00217356" w:rsidRPr="00750EC4" w:rsidDel="00AA6F12">
          <w:rPr>
            <w:rFonts w:ascii="Times New Roman" w:eastAsia="Times New Roman" w:hAnsi="Times New Roman" w:cs="Times New Roman"/>
            <w:color w:val="333333"/>
            <w:sz w:val="24"/>
            <w:szCs w:val="24"/>
          </w:rPr>
          <w:delText xml:space="preserve">sequences against </w:delText>
        </w:r>
        <w:r w:rsidR="008F7D58" w:rsidRPr="00750EC4" w:rsidDel="00AA6F12">
          <w:rPr>
            <w:rFonts w:ascii="Times New Roman" w:eastAsia="Times New Roman" w:hAnsi="Times New Roman" w:cs="Times New Roman"/>
            <w:color w:val="333333"/>
            <w:sz w:val="24"/>
            <w:szCs w:val="24"/>
          </w:rPr>
          <w:delText xml:space="preserve">all </w:delText>
        </w:r>
        <w:r w:rsidR="00217356" w:rsidRPr="00750EC4" w:rsidDel="00AA6F12">
          <w:rPr>
            <w:rFonts w:ascii="Times New Roman" w:eastAsia="Times New Roman" w:hAnsi="Times New Roman" w:cs="Times New Roman"/>
            <w:color w:val="333333"/>
            <w:sz w:val="24"/>
            <w:szCs w:val="24"/>
          </w:rPr>
          <w:delText xml:space="preserve">HMM </w:delText>
        </w:r>
        <w:r w:rsidR="008F7D58" w:rsidRPr="00750EC4" w:rsidDel="00AA6F12">
          <w:rPr>
            <w:rFonts w:ascii="Times New Roman" w:eastAsia="Times New Roman" w:hAnsi="Times New Roman" w:cs="Times New Roman"/>
            <w:color w:val="333333"/>
            <w:sz w:val="24"/>
            <w:szCs w:val="24"/>
          </w:rPr>
          <w:delText xml:space="preserve">models (“Advanced”-“Score against all HMMs”). This option might be useful for examining if a sequence </w:delText>
        </w:r>
        <w:r w:rsidR="00225A9D" w:rsidRPr="00750EC4" w:rsidDel="00AA6F12">
          <w:rPr>
            <w:rFonts w:ascii="Times New Roman" w:eastAsia="Times New Roman" w:hAnsi="Times New Roman" w:cs="Times New Roman"/>
            <w:color w:val="333333"/>
            <w:sz w:val="24"/>
            <w:szCs w:val="24"/>
          </w:rPr>
          <w:delText xml:space="preserve">is similar to several models or if there was a classification error. </w:delText>
        </w:r>
        <w:r w:rsidR="00706B12" w:rsidRPr="00750EC4" w:rsidDel="00AA6F12">
          <w:rPr>
            <w:rFonts w:ascii="Times New Roman" w:eastAsia="Times New Roman" w:hAnsi="Times New Roman" w:cs="Times New Roman"/>
            <w:color w:val="333333"/>
            <w:sz w:val="24"/>
            <w:szCs w:val="24"/>
          </w:rPr>
          <w:delText>This can be illustrated using</w:delText>
        </w:r>
        <w:r w:rsidR="00B70BF4" w:rsidRPr="00750EC4" w:rsidDel="00AA6F12">
          <w:rPr>
            <w:rFonts w:ascii="Times New Roman" w:eastAsia="Times New Roman" w:hAnsi="Times New Roman" w:cs="Times New Roman"/>
            <w:color w:val="333333"/>
            <w:sz w:val="24"/>
            <w:szCs w:val="24"/>
          </w:rPr>
          <w:delText xml:space="preserve"> sequence</w:delText>
        </w:r>
        <w:r w:rsidR="00706B12" w:rsidRPr="00750EC4" w:rsidDel="00AA6F12">
          <w:rPr>
            <w:rFonts w:ascii="Times New Roman" w:eastAsia="Times New Roman" w:hAnsi="Times New Roman" w:cs="Times New Roman"/>
            <w:color w:val="333333"/>
            <w:sz w:val="24"/>
            <w:szCs w:val="24"/>
          </w:rPr>
          <w:delText xml:space="preserve"> GI 121989 from Drosophila melanogaster as an example. It is classified as H2A.Z, but contains the motif, which is common in H2A.X, and therefore exhibits the features of </w:delText>
        </w:r>
        <w:r w:rsidR="00706B12" w:rsidRPr="00831F6E" w:rsidDel="00AA6F12">
          <w:rPr>
            <w:rFonts w:ascii="Times New Roman" w:eastAsia="Times New Roman" w:hAnsi="Times New Roman" w:cs="Times New Roman"/>
            <w:color w:val="333333"/>
            <w:sz w:val="24"/>
            <w:szCs w:val="24"/>
          </w:rPr>
          <w:delText>both variants.</w:delText>
        </w:r>
        <w:r w:rsidR="00B70BF4" w:rsidRPr="00831F6E" w:rsidDel="00AA6F12">
          <w:rPr>
            <w:rFonts w:ascii="Times New Roman" w:eastAsia="Times New Roman" w:hAnsi="Times New Roman" w:cs="Times New Roman"/>
            <w:color w:val="333333"/>
            <w:sz w:val="24"/>
            <w:szCs w:val="24"/>
          </w:rPr>
          <w:delText xml:space="preserve"> Further dat</w:delText>
        </w:r>
        <w:r w:rsidR="00B70BF4" w:rsidRPr="001D02E7" w:rsidDel="00AA6F12">
          <w:rPr>
            <w:rFonts w:ascii="Times New Roman" w:eastAsia="Times New Roman" w:hAnsi="Times New Roman" w:cs="Times New Roman"/>
            <w:color w:val="333333"/>
            <w:sz w:val="24"/>
            <w:szCs w:val="24"/>
          </w:rPr>
          <w:delText>a would be</w:delText>
        </w:r>
        <w:r w:rsidR="00706B12" w:rsidRPr="001D02E7" w:rsidDel="00AA6F12">
          <w:rPr>
            <w:rFonts w:ascii="Times New Roman" w:eastAsia="Times New Roman" w:hAnsi="Times New Roman" w:cs="Times New Roman"/>
            <w:color w:val="333333"/>
            <w:sz w:val="24"/>
            <w:szCs w:val="24"/>
          </w:rPr>
          <w:delText xml:space="preserve"> needed to correctly classify this sequence.</w:delText>
        </w:r>
      </w:del>
      <w:ins w:id="973" w:author="Eli D" w:date="2015-08-25T00:10:00Z">
        <w:del w:id="974" w:author="Alexey Shaytan" w:date="2015-08-31T16:13:00Z">
          <w:r w:rsidR="00D61793" w:rsidRPr="001D02E7" w:rsidDel="00AA6F12">
            <w:rPr>
              <w:rFonts w:ascii="Times New Roman" w:eastAsia="Times New Roman" w:hAnsi="Times New Roman" w:cs="Times New Roman"/>
              <w:color w:val="333333"/>
              <w:sz w:val="24"/>
              <w:szCs w:val="24"/>
            </w:rPr>
            <w:delText xml:space="preserve"> It is also possible to filter the sequences by taxonomy, GenBank headers, sequence motifs, GI number</w:delText>
          </w:r>
          <w:r w:rsidR="00D61793" w:rsidRPr="00831F6E" w:rsidDel="00AA6F12">
            <w:rPr>
              <w:rFonts w:ascii="Times New Roman" w:eastAsia="Times New Roman" w:hAnsi="Times New Roman" w:cs="Times New Roman"/>
              <w:color w:val="333333"/>
              <w:sz w:val="24"/>
              <w:szCs w:val="24"/>
              <w:shd w:val="clear" w:color="auto" w:fill="FFFFFF"/>
              <w:rPrChange w:id="975" w:author="Eli D" w:date="2015-08-25T00:14:00Z">
                <w:rPr>
                  <w:rFonts w:ascii="Consolas" w:eastAsia="Times New Roman" w:hAnsi="Consolas" w:cs="Times New Roman"/>
                  <w:color w:val="333333"/>
                  <w:sz w:val="18"/>
                  <w:szCs w:val="18"/>
                  <w:shd w:val="clear" w:color="auto" w:fill="FFFFFF"/>
                </w:rPr>
              </w:rPrChange>
            </w:rPr>
            <w:delText>, and sequences found in RefSeq</w:delText>
          </w:r>
        </w:del>
      </w:ins>
      <w:ins w:id="976" w:author="Eli D" w:date="2015-08-25T00:11:00Z">
        <w:del w:id="977" w:author="Alexey Shaytan" w:date="2015-08-31T16:13:00Z">
          <w:r w:rsidR="00D61793" w:rsidRPr="00831F6E" w:rsidDel="00AA6F12">
            <w:rPr>
              <w:rFonts w:ascii="Times New Roman" w:eastAsia="Times New Roman" w:hAnsi="Times New Roman" w:cs="Times New Roman"/>
              <w:color w:val="333333"/>
              <w:sz w:val="24"/>
              <w:szCs w:val="24"/>
              <w:shd w:val="clear" w:color="auto" w:fill="FFFFFF"/>
              <w:rPrChange w:id="978" w:author="Eli D" w:date="2015-08-25T00:14:00Z">
                <w:rPr>
                  <w:rFonts w:ascii="Consolas" w:eastAsia="Times New Roman" w:hAnsi="Consolas" w:cs="Times New Roman"/>
                  <w:color w:val="333333"/>
                  <w:sz w:val="18"/>
                  <w:szCs w:val="18"/>
                  <w:shd w:val="clear" w:color="auto" w:fill="FFFFFF"/>
                </w:rPr>
              </w:rPrChange>
            </w:rPr>
            <w:delText>.</w:delText>
          </w:r>
        </w:del>
      </w:ins>
    </w:p>
    <w:p w14:paraId="2C5CD7D2" w14:textId="1E8E409A" w:rsidR="00D61793" w:rsidRPr="00D61793" w:rsidDel="00AA6F12" w:rsidRDefault="008860FF" w:rsidP="00003CF5">
      <w:pPr>
        <w:spacing w:line="360" w:lineRule="auto"/>
        <w:ind w:firstLine="720"/>
        <w:jc w:val="both"/>
        <w:rPr>
          <w:ins w:id="979" w:author="Eli D" w:date="2015-08-25T00:09:00Z"/>
          <w:del w:id="980" w:author="Alexey Shaytan" w:date="2015-08-31T16:13:00Z"/>
          <w:rFonts w:ascii="Times" w:eastAsia="Times New Roman" w:hAnsi="Times" w:cs="Times New Roman"/>
          <w:sz w:val="20"/>
          <w:szCs w:val="20"/>
        </w:rPr>
        <w:pPrChange w:id="981" w:author="Alexey Shaytan" w:date="2015-08-31T16:39:00Z">
          <w:pPr/>
        </w:pPrChange>
      </w:pPr>
      <w:del w:id="982" w:author="Alexey Shaytan" w:date="2015-08-31T16:13:00Z">
        <w:r w:rsidRPr="00750EC4" w:rsidDel="00AA6F12">
          <w:rPr>
            <w:rFonts w:ascii="Times New Roman" w:eastAsia="Times New Roman" w:hAnsi="Times New Roman" w:cs="Times New Roman"/>
            <w:color w:val="333333"/>
            <w:sz w:val="24"/>
            <w:szCs w:val="24"/>
          </w:rPr>
          <w:delText>The last tab “Inferred Taxonomy Distributio</w:delText>
        </w:r>
        <w:r w:rsidR="00225A9D" w:rsidRPr="00750EC4" w:rsidDel="00AA6F12">
          <w:rPr>
            <w:rFonts w:ascii="Times New Roman" w:eastAsia="Times New Roman" w:hAnsi="Times New Roman" w:cs="Times New Roman"/>
            <w:color w:val="333333"/>
            <w:sz w:val="24"/>
            <w:szCs w:val="24"/>
          </w:rPr>
          <w:delText>n</w:delText>
        </w:r>
        <w:r w:rsidRPr="00750EC4" w:rsidDel="00AA6F12">
          <w:rPr>
            <w:rFonts w:ascii="Times New Roman" w:eastAsia="Times New Roman" w:hAnsi="Times New Roman" w:cs="Times New Roman"/>
            <w:color w:val="333333"/>
            <w:sz w:val="24"/>
            <w:szCs w:val="24"/>
          </w:rPr>
          <w:delText>”</w:delText>
        </w:r>
        <w:r w:rsidR="00B70BF4" w:rsidRPr="00750EC4" w:rsidDel="00AA6F12">
          <w:rPr>
            <w:rFonts w:ascii="Times New Roman" w:eastAsia="Times New Roman" w:hAnsi="Times New Roman" w:cs="Times New Roman"/>
            <w:color w:val="333333"/>
            <w:sz w:val="24"/>
            <w:szCs w:val="24"/>
          </w:rPr>
          <w:delText xml:space="preserve"> allows browsing</w:delText>
        </w:r>
        <w:r w:rsidR="00225A9D" w:rsidRPr="00750EC4" w:rsidDel="00AA6F12">
          <w:rPr>
            <w:rFonts w:ascii="Times New Roman" w:eastAsia="Times New Roman" w:hAnsi="Times New Roman" w:cs="Times New Roman"/>
            <w:color w:val="333333"/>
            <w:sz w:val="24"/>
            <w:szCs w:val="24"/>
          </w:rPr>
          <w:delText xml:space="preserve"> the taxonomy of automatically extracted sequences and view the corresponding classification of </w:delText>
        </w:r>
        <w:r w:rsidR="00B70BF4" w:rsidRPr="00750EC4" w:rsidDel="00AA6F12">
          <w:rPr>
            <w:rFonts w:ascii="Times New Roman" w:eastAsia="Times New Roman" w:hAnsi="Times New Roman" w:cs="Times New Roman"/>
            <w:color w:val="333333"/>
            <w:sz w:val="24"/>
            <w:szCs w:val="24"/>
          </w:rPr>
          <w:delText xml:space="preserve">a </w:delText>
        </w:r>
        <w:r w:rsidR="00225A9D" w:rsidRPr="00750EC4" w:rsidDel="00AA6F12">
          <w:rPr>
            <w:rFonts w:ascii="Times New Roman" w:eastAsia="Times New Roman" w:hAnsi="Times New Roman" w:cs="Times New Roman"/>
            <w:color w:val="333333"/>
            <w:sz w:val="24"/>
            <w:szCs w:val="24"/>
          </w:rPr>
          <w:delText xml:space="preserve">sequence within the selected taxa with respect to all </w:delText>
        </w:r>
        <w:r w:rsidR="00225A9D" w:rsidRPr="00831F6E" w:rsidDel="00AA6F12">
          <w:rPr>
            <w:rFonts w:ascii="Times New Roman" w:eastAsia="Times New Roman" w:hAnsi="Times New Roman" w:cs="Times New Roman"/>
            <w:color w:val="333333"/>
            <w:sz w:val="24"/>
            <w:szCs w:val="24"/>
          </w:rPr>
          <w:delText>database models.</w:delText>
        </w:r>
      </w:del>
      <w:ins w:id="983" w:author="Eli D" w:date="2015-08-25T00:07:00Z">
        <w:del w:id="984" w:author="Alexey Shaytan" w:date="2015-08-31T16:13:00Z">
          <w:r w:rsidR="00D61793" w:rsidRPr="001D02E7" w:rsidDel="00AA6F12">
            <w:rPr>
              <w:rFonts w:ascii="Times New Roman" w:eastAsia="Times New Roman" w:hAnsi="Times New Roman" w:cs="Times New Roman"/>
              <w:color w:val="333333"/>
              <w:sz w:val="24"/>
              <w:szCs w:val="24"/>
            </w:rPr>
            <w:delText xml:space="preserve"> </w:delText>
          </w:r>
        </w:del>
      </w:ins>
      <w:ins w:id="985" w:author="Eli D" w:date="2015-08-25T00:09:00Z">
        <w:del w:id="986"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987" w:author="Eli D" w:date="2015-08-25T00:14:00Z">
                <w:rPr>
                  <w:rFonts w:ascii="Consolas" w:eastAsia="Times New Roman" w:hAnsi="Consolas" w:cs="Times New Roman"/>
                  <w:color w:val="183691"/>
                  <w:sz w:val="18"/>
                  <w:szCs w:val="18"/>
                  <w:shd w:val="clear" w:color="auto" w:fill="FFFFFF"/>
                </w:rPr>
              </w:rPrChange>
            </w:rPr>
            <w:delText xml:space="preserve">The score represents the average HMM score of sequences from a given taxa. Scores are </w:delText>
          </w:r>
        </w:del>
      </w:ins>
      <w:ins w:id="988" w:author="Eli D" w:date="2015-08-25T00:11:00Z">
        <w:del w:id="989" w:author="Alexey Shaytan" w:date="2015-08-31T16:13:00Z">
          <w:r w:rsidR="00831F6E" w:rsidRPr="00831F6E" w:rsidDel="00AA6F12">
            <w:rPr>
              <w:rFonts w:ascii="Times New Roman" w:eastAsia="Times New Roman" w:hAnsi="Times New Roman" w:cs="Times New Roman"/>
              <w:color w:val="183691"/>
              <w:sz w:val="24"/>
              <w:szCs w:val="24"/>
              <w:shd w:val="clear" w:color="auto" w:fill="FFFFFF"/>
              <w:rPrChange w:id="990" w:author="Eli D" w:date="2015-08-25T00:14:00Z">
                <w:rPr>
                  <w:rFonts w:ascii="Consolas" w:eastAsia="Times New Roman" w:hAnsi="Consolas" w:cs="Times New Roman"/>
                  <w:color w:val="183691"/>
                  <w:sz w:val="18"/>
                  <w:szCs w:val="18"/>
                  <w:shd w:val="clear" w:color="auto" w:fill="FFFFFF"/>
                </w:rPr>
              </w:rPrChange>
            </w:rPr>
            <w:delText>calculated</w:delText>
          </w:r>
        </w:del>
      </w:ins>
      <w:ins w:id="991" w:author="Eli D" w:date="2015-08-25T00:09:00Z">
        <w:del w:id="992"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993" w:author="Eli D" w:date="2015-08-25T00:14:00Z">
                <w:rPr>
                  <w:rFonts w:ascii="Consolas" w:eastAsia="Times New Roman" w:hAnsi="Consolas" w:cs="Times New Roman"/>
                  <w:color w:val="183691"/>
                  <w:sz w:val="18"/>
                  <w:szCs w:val="18"/>
                  <w:shd w:val="clear" w:color="auto" w:fill="FFFFFF"/>
                </w:rPr>
              </w:rPrChange>
            </w:rPr>
            <w:delText xml:space="preserve"> for rank 'order,' the leaves of this tree, and it's parents scores/colors are </w:delText>
          </w:r>
        </w:del>
      </w:ins>
      <w:ins w:id="994" w:author="Eli D" w:date="2015-08-25T00:11:00Z">
        <w:del w:id="995" w:author="Alexey Shaytan" w:date="2015-08-31T16:13:00Z">
          <w:r w:rsidR="00831F6E" w:rsidRPr="00831F6E" w:rsidDel="00AA6F12">
            <w:rPr>
              <w:rFonts w:ascii="Times New Roman" w:eastAsia="Times New Roman" w:hAnsi="Times New Roman" w:cs="Times New Roman"/>
              <w:color w:val="183691"/>
              <w:sz w:val="24"/>
              <w:szCs w:val="24"/>
              <w:shd w:val="clear" w:color="auto" w:fill="FFFFFF"/>
              <w:rPrChange w:id="996" w:author="Eli D" w:date="2015-08-25T00:14:00Z">
                <w:rPr>
                  <w:rFonts w:ascii="Consolas" w:eastAsia="Times New Roman" w:hAnsi="Consolas" w:cs="Times New Roman"/>
                  <w:color w:val="183691"/>
                  <w:sz w:val="18"/>
                  <w:szCs w:val="18"/>
                  <w:shd w:val="clear" w:color="auto" w:fill="FFFFFF"/>
                </w:rPr>
              </w:rPrChange>
            </w:rPr>
            <w:delText>extrapolated</w:delText>
          </w:r>
        </w:del>
      </w:ins>
      <w:ins w:id="997" w:author="Eli D" w:date="2015-08-25T00:09:00Z">
        <w:del w:id="998" w:author="Alexey Shaytan" w:date="2015-08-31T16:13:00Z">
          <w:r w:rsidR="00D61793" w:rsidRPr="00831F6E" w:rsidDel="00AA6F12">
            <w:rPr>
              <w:rFonts w:ascii="Times New Roman" w:eastAsia="Times New Roman" w:hAnsi="Times New Roman" w:cs="Times New Roman"/>
              <w:color w:val="183691"/>
              <w:sz w:val="24"/>
              <w:szCs w:val="24"/>
              <w:shd w:val="clear" w:color="auto" w:fill="FFFFFF"/>
              <w:rPrChange w:id="999" w:author="Eli D" w:date="2015-08-25T00:14:00Z">
                <w:rPr>
                  <w:rFonts w:ascii="Consolas" w:eastAsia="Times New Roman" w:hAnsi="Consolas" w:cs="Times New Roman"/>
                  <w:color w:val="183691"/>
                  <w:sz w:val="18"/>
                  <w:szCs w:val="18"/>
                  <w:shd w:val="clear" w:color="auto" w:fill="FFFFFF"/>
                </w:rPr>
              </w:rPrChange>
            </w:rPr>
            <w:delText xml:space="preserve"> by averaging the colors of its children.</w:delText>
          </w:r>
        </w:del>
      </w:ins>
    </w:p>
    <w:p w14:paraId="4F18F70B" w14:textId="72ABAD4B" w:rsidR="00225A9D" w:rsidRPr="00750EC4" w:rsidDel="005A21B3" w:rsidRDefault="00225A9D" w:rsidP="00003CF5">
      <w:pPr>
        <w:spacing w:after="240" w:line="384" w:lineRule="atLeast"/>
        <w:ind w:firstLine="720"/>
        <w:jc w:val="both"/>
        <w:rPr>
          <w:del w:id="1000" w:author="Alexey Shaytan" w:date="2015-08-31T16:38:00Z"/>
          <w:rFonts w:ascii="Times New Roman" w:eastAsia="Times New Roman" w:hAnsi="Times New Roman" w:cs="Times New Roman"/>
          <w:color w:val="333333"/>
          <w:sz w:val="24"/>
          <w:szCs w:val="24"/>
        </w:rPr>
        <w:pPrChange w:id="1001" w:author="Alexey Shaytan" w:date="2015-08-31T16:39:00Z">
          <w:pPr>
            <w:spacing w:after="240" w:line="384" w:lineRule="atLeast"/>
            <w:ind w:firstLine="720"/>
          </w:pPr>
        </w:pPrChange>
      </w:pPr>
    </w:p>
    <w:p w14:paraId="1DF292FC" w14:textId="633F50F9" w:rsidR="00217356" w:rsidRPr="00750EC4" w:rsidDel="005A21B3" w:rsidRDefault="008860FF" w:rsidP="00003CF5">
      <w:pPr>
        <w:spacing w:after="240" w:line="384" w:lineRule="atLeast"/>
        <w:ind w:firstLine="720"/>
        <w:jc w:val="both"/>
        <w:rPr>
          <w:del w:id="1002" w:author="Alexey Shaytan" w:date="2015-08-31T16:38:00Z"/>
          <w:rFonts w:ascii="Times New Roman" w:eastAsia="Times New Roman" w:hAnsi="Times New Roman" w:cs="Times New Roman"/>
          <w:color w:val="333333"/>
          <w:sz w:val="24"/>
          <w:szCs w:val="24"/>
        </w:rPr>
        <w:pPrChange w:id="1003" w:author="Alexey Shaytan" w:date="2015-08-31T16:39:00Z">
          <w:pPr>
            <w:spacing w:after="240" w:line="384" w:lineRule="atLeast"/>
            <w:ind w:firstLine="720"/>
          </w:pPr>
        </w:pPrChange>
      </w:pPr>
      <w:del w:id="1004" w:author="Alexey Shaytan" w:date="2015-08-31T16:38:00Z">
        <w:r w:rsidRPr="00750EC4" w:rsidDel="005A21B3">
          <w:rPr>
            <w:rFonts w:ascii="Times New Roman" w:eastAsia="Times New Roman" w:hAnsi="Times New Roman" w:cs="Times New Roman"/>
            <w:color w:val="333333"/>
            <w:sz w:val="24"/>
            <w:szCs w:val="24"/>
          </w:rPr>
          <w:delText xml:space="preserve"> </w:delText>
        </w:r>
      </w:del>
    </w:p>
    <w:p w14:paraId="46440C2B" w14:textId="0CB8665B" w:rsidR="00217356" w:rsidRPr="00750EC4" w:rsidDel="005A21B3" w:rsidRDefault="00217356" w:rsidP="00003CF5">
      <w:pPr>
        <w:spacing w:before="240" w:after="240" w:line="240" w:lineRule="auto"/>
        <w:jc w:val="both"/>
        <w:outlineLvl w:val="3"/>
        <w:rPr>
          <w:del w:id="1005" w:author="Alexey Shaytan" w:date="2015-08-31T16:38:00Z"/>
          <w:rFonts w:ascii="Times New Roman" w:eastAsia="Times New Roman" w:hAnsi="Times New Roman" w:cs="Times New Roman"/>
          <w:b/>
          <w:bCs/>
          <w:color w:val="333333"/>
          <w:sz w:val="24"/>
          <w:szCs w:val="24"/>
        </w:rPr>
        <w:pPrChange w:id="1006" w:author="Alexey Shaytan" w:date="2015-08-31T16:39:00Z">
          <w:pPr>
            <w:spacing w:before="240" w:after="240" w:line="240" w:lineRule="auto"/>
            <w:outlineLvl w:val="3"/>
          </w:pPr>
        </w:pPrChange>
      </w:pPr>
      <w:del w:id="1007" w:author="Alexey Shaytan" w:date="2015-08-31T16:38:00Z">
        <w:r w:rsidRPr="00750EC4" w:rsidDel="005A21B3">
          <w:rPr>
            <w:rFonts w:ascii="Times New Roman" w:eastAsia="Times New Roman" w:hAnsi="Times New Roman" w:cs="Times New Roman"/>
            <w:b/>
            <w:bCs/>
            <w:color w:val="333333"/>
            <w:sz w:val="24"/>
            <w:szCs w:val="24"/>
          </w:rPr>
          <w:delText>Search</w:delText>
        </w:r>
        <w:r w:rsidR="00706B12" w:rsidRPr="00750EC4" w:rsidDel="005A21B3">
          <w:rPr>
            <w:rFonts w:ascii="Times New Roman" w:eastAsia="Times New Roman" w:hAnsi="Times New Roman" w:cs="Times New Roman"/>
            <w:b/>
            <w:bCs/>
            <w:color w:val="333333"/>
            <w:sz w:val="24"/>
            <w:szCs w:val="24"/>
          </w:rPr>
          <w:delText>ing the database</w:delText>
        </w:r>
      </w:del>
    </w:p>
    <w:p w14:paraId="3B93963A" w14:textId="7D965738" w:rsidR="00217356" w:rsidRPr="00750EC4" w:rsidDel="005A21B3" w:rsidRDefault="00706B12" w:rsidP="00003CF5">
      <w:pPr>
        <w:spacing w:after="240" w:line="384" w:lineRule="atLeast"/>
        <w:ind w:firstLine="720"/>
        <w:jc w:val="both"/>
        <w:rPr>
          <w:del w:id="1008" w:author="Alexey Shaytan" w:date="2015-08-31T16:38:00Z"/>
          <w:rFonts w:ascii="Times New Roman" w:eastAsia="Times New Roman" w:hAnsi="Times New Roman" w:cs="Times New Roman"/>
          <w:color w:val="333333"/>
          <w:sz w:val="24"/>
          <w:szCs w:val="24"/>
        </w:rPr>
        <w:pPrChange w:id="1009" w:author="Alexey Shaytan" w:date="2015-08-31T16:39:00Z">
          <w:pPr>
            <w:spacing w:after="240" w:line="384" w:lineRule="atLeast"/>
            <w:ind w:firstLine="720"/>
          </w:pPr>
        </w:pPrChange>
      </w:pPr>
      <w:moveFromRangeStart w:id="1010" w:author="Alexey Shaytan" w:date="2015-08-31T16:38:00Z" w:name="move302658419"/>
      <w:moveFrom w:id="1011" w:author="Alexey Shaytan" w:date="2015-08-31T16:38:00Z">
        <w:del w:id="1012" w:author="Alexey Shaytan" w:date="2015-08-31T16:38:00Z">
          <w:r w:rsidRPr="00750EC4" w:rsidDel="005A21B3">
            <w:rPr>
              <w:rFonts w:ascii="Times New Roman" w:eastAsia="Times New Roman" w:hAnsi="Times New Roman" w:cs="Times New Roman"/>
              <w:color w:val="333333"/>
              <w:sz w:val="24"/>
              <w:szCs w:val="24"/>
            </w:rPr>
            <w:delText xml:space="preserve">There are </w:delText>
          </w:r>
          <w:r w:rsidR="0099081A" w:rsidRPr="00750EC4" w:rsidDel="005A21B3">
            <w:rPr>
              <w:rFonts w:ascii="Times New Roman" w:eastAsia="Times New Roman" w:hAnsi="Times New Roman" w:cs="Times New Roman"/>
              <w:color w:val="333333"/>
              <w:sz w:val="24"/>
              <w:szCs w:val="24"/>
            </w:rPr>
            <w:delText>two types of search, basic search</w:delText>
          </w:r>
          <w:r w:rsidRPr="00750EC4" w:rsidDel="005A21B3">
            <w:rPr>
              <w:rFonts w:ascii="Times New Roman" w:eastAsia="Times New Roman" w:hAnsi="Times New Roman" w:cs="Times New Roman"/>
              <w:color w:val="333333"/>
              <w:sz w:val="24"/>
              <w:szCs w:val="24"/>
            </w:rPr>
            <w:delText xml:space="preserve"> and </w:delText>
          </w:r>
          <w:r w:rsidR="0099081A" w:rsidRPr="00750EC4" w:rsidDel="005A21B3">
            <w:rPr>
              <w:rFonts w:ascii="Times New Roman" w:eastAsia="Times New Roman" w:hAnsi="Times New Roman" w:cs="Times New Roman"/>
              <w:color w:val="333333"/>
              <w:sz w:val="24"/>
              <w:szCs w:val="24"/>
            </w:rPr>
            <w:delText>a</w:delText>
          </w:r>
          <w:r w:rsidRPr="00750EC4" w:rsidDel="005A21B3">
            <w:rPr>
              <w:rFonts w:ascii="Times New Roman" w:eastAsia="Times New Roman" w:hAnsi="Times New Roman" w:cs="Times New Roman"/>
              <w:color w:val="333333"/>
              <w:sz w:val="24"/>
              <w:szCs w:val="24"/>
            </w:rPr>
            <w:delText>dvanced search</w:delText>
          </w:r>
          <w:r w:rsidR="00217356" w:rsidRPr="00750EC4" w:rsidDel="005A21B3">
            <w:rPr>
              <w:rFonts w:ascii="Times New Roman" w:eastAsia="Times New Roman" w:hAnsi="Times New Roman" w:cs="Times New Roman"/>
              <w:color w:val="333333"/>
              <w:sz w:val="24"/>
              <w:szCs w:val="24"/>
            </w:rPr>
            <w:delText xml:space="preserve">. </w:delText>
          </w:r>
          <w:r w:rsidR="0099081A" w:rsidRPr="00750EC4" w:rsidDel="005A21B3">
            <w:rPr>
              <w:rFonts w:ascii="Times New Roman" w:eastAsia="Times New Roman" w:hAnsi="Times New Roman" w:cs="Times New Roman"/>
              <w:color w:val="333333"/>
              <w:sz w:val="24"/>
              <w:szCs w:val="24"/>
            </w:rPr>
            <w:delText>The basic f</w:delText>
          </w:r>
          <w:r w:rsidR="00217356" w:rsidRPr="00750EC4" w:rsidDel="005A21B3">
            <w:rPr>
              <w:rFonts w:ascii="Times New Roman" w:eastAsia="Times New Roman" w:hAnsi="Times New Roman" w:cs="Times New Roman"/>
              <w:color w:val="333333"/>
              <w:sz w:val="24"/>
              <w:szCs w:val="24"/>
            </w:rPr>
            <w:delText xml:space="preserve">ilter </w:delText>
          </w:r>
          <w:r w:rsidR="0099081A" w:rsidRPr="00750EC4" w:rsidDel="005A21B3">
            <w:rPr>
              <w:rFonts w:ascii="Times New Roman" w:eastAsia="Times New Roman" w:hAnsi="Times New Roman" w:cs="Times New Roman"/>
              <w:color w:val="333333"/>
              <w:sz w:val="24"/>
              <w:szCs w:val="24"/>
            </w:rPr>
            <w:delText xml:space="preserve">allows to search based on the key words </w:delText>
          </w:r>
          <w:r w:rsidR="00B70BF4" w:rsidRPr="00750EC4" w:rsidDel="005A21B3">
            <w:rPr>
              <w:rFonts w:ascii="Times New Roman" w:eastAsia="Times New Roman" w:hAnsi="Times New Roman" w:cs="Times New Roman"/>
              <w:color w:val="333333"/>
              <w:sz w:val="24"/>
              <w:szCs w:val="24"/>
            </w:rPr>
            <w:delText xml:space="preserve">from the </w:delText>
          </w:r>
          <w:r w:rsidR="0099081A" w:rsidRPr="00750EC4" w:rsidDel="005A21B3">
            <w:rPr>
              <w:rFonts w:ascii="Times New Roman" w:eastAsia="Times New Roman" w:hAnsi="Times New Roman" w:cs="Times New Roman"/>
              <w:color w:val="333333"/>
              <w:sz w:val="24"/>
              <w:szCs w:val="24"/>
            </w:rPr>
            <w:delText xml:space="preserve">taxonomic classification while an advanced filter provides options to search for specific histone types with a particular sequence motifs and </w:delText>
          </w:r>
          <w:r w:rsidR="00B70BF4" w:rsidRPr="00750EC4" w:rsidDel="005A21B3">
            <w:rPr>
              <w:rFonts w:ascii="Times New Roman" w:eastAsia="Times New Roman" w:hAnsi="Times New Roman" w:cs="Times New Roman"/>
              <w:color w:val="333333"/>
              <w:sz w:val="24"/>
              <w:szCs w:val="24"/>
            </w:rPr>
            <w:delText xml:space="preserve">to </w:delText>
          </w:r>
          <w:r w:rsidR="0099081A" w:rsidRPr="00750EC4" w:rsidDel="005A21B3">
            <w:rPr>
              <w:rFonts w:ascii="Times New Roman" w:eastAsia="Times New Roman" w:hAnsi="Times New Roman" w:cs="Times New Roman"/>
              <w:color w:val="333333"/>
              <w:sz w:val="24"/>
              <w:szCs w:val="24"/>
            </w:rPr>
            <w:delText xml:space="preserve">show only unique sequences from a given organism. </w:delText>
          </w:r>
        </w:del>
      </w:moveFrom>
    </w:p>
    <w:moveFromRangeEnd w:id="1010"/>
    <w:p w14:paraId="26384871" w14:textId="0B9CF24A" w:rsidR="0099081A" w:rsidRPr="00750EC4" w:rsidDel="005A21B3" w:rsidRDefault="0099081A" w:rsidP="00003CF5">
      <w:pPr>
        <w:spacing w:after="240" w:line="384" w:lineRule="atLeast"/>
        <w:ind w:firstLine="720"/>
        <w:jc w:val="both"/>
        <w:rPr>
          <w:del w:id="1013" w:author="Alexey Shaytan" w:date="2015-08-31T16:38:00Z"/>
          <w:rFonts w:ascii="Times New Roman" w:eastAsia="Times New Roman" w:hAnsi="Times New Roman" w:cs="Times New Roman"/>
          <w:color w:val="333333"/>
          <w:sz w:val="24"/>
          <w:szCs w:val="24"/>
        </w:rPr>
        <w:pPrChange w:id="1014" w:author="Alexey Shaytan" w:date="2015-08-31T16:39:00Z">
          <w:pPr>
            <w:spacing w:after="240" w:line="384" w:lineRule="atLeast"/>
            <w:ind w:firstLine="720"/>
          </w:pPr>
        </w:pPrChange>
      </w:pPr>
    </w:p>
    <w:p w14:paraId="7295A244" w14:textId="038E16E5" w:rsidR="00217356" w:rsidRPr="00750EC4" w:rsidDel="005A21B3" w:rsidRDefault="00217356" w:rsidP="00003CF5">
      <w:pPr>
        <w:pBdr>
          <w:bottom w:val="single" w:sz="6" w:space="4" w:color="EEEEEE"/>
        </w:pBdr>
        <w:spacing w:before="240" w:after="240" w:line="240" w:lineRule="auto"/>
        <w:jc w:val="both"/>
        <w:outlineLvl w:val="1"/>
        <w:rPr>
          <w:del w:id="1015" w:author="Alexey Shaytan" w:date="2015-08-31T16:38:00Z"/>
          <w:rFonts w:ascii="Times New Roman" w:eastAsia="Times New Roman" w:hAnsi="Times New Roman" w:cs="Times New Roman"/>
          <w:b/>
          <w:bCs/>
          <w:color w:val="333333"/>
          <w:sz w:val="24"/>
          <w:szCs w:val="24"/>
        </w:rPr>
        <w:pPrChange w:id="1016" w:author="Alexey Shaytan" w:date="2015-08-31T16:39:00Z">
          <w:pPr>
            <w:pBdr>
              <w:bottom w:val="single" w:sz="6" w:space="4" w:color="EEEEEE"/>
            </w:pBdr>
            <w:spacing w:before="240" w:after="240" w:line="240" w:lineRule="auto"/>
            <w:outlineLvl w:val="1"/>
          </w:pPr>
        </w:pPrChange>
      </w:pPr>
      <w:del w:id="1017" w:author="Alexey Shaytan" w:date="2015-08-31T16:38:00Z">
        <w:r w:rsidRPr="00750EC4" w:rsidDel="005A21B3">
          <w:rPr>
            <w:rFonts w:ascii="Times New Roman" w:eastAsia="Times New Roman" w:hAnsi="Times New Roman" w:cs="Times New Roman"/>
            <w:b/>
            <w:bCs/>
            <w:color w:val="333333"/>
            <w:sz w:val="24"/>
            <w:szCs w:val="24"/>
          </w:rPr>
          <w:delText>Conclusion</w:delText>
        </w:r>
      </w:del>
    </w:p>
    <w:p w14:paraId="68FA7F30" w14:textId="71948F00" w:rsidR="00217356" w:rsidRPr="00750EC4" w:rsidRDefault="008A06FD" w:rsidP="00003CF5">
      <w:pPr>
        <w:spacing w:after="240" w:line="384" w:lineRule="atLeast"/>
        <w:ind w:firstLine="720"/>
        <w:jc w:val="both"/>
        <w:rPr>
          <w:rFonts w:ascii="Times New Roman" w:hAnsi="Times New Roman" w:cs="Times New Roman"/>
          <w:sz w:val="24"/>
          <w:szCs w:val="24"/>
        </w:rPr>
        <w:pPrChange w:id="1018" w:author="Alexey Shaytan" w:date="2015-08-31T16:39:00Z">
          <w:pPr>
            <w:spacing w:after="240" w:line="384" w:lineRule="atLeast"/>
            <w:ind w:firstLine="720"/>
          </w:pPr>
        </w:pPrChange>
      </w:pPr>
      <w:del w:id="1019" w:author="Alexey Shaytan" w:date="2015-08-31T16:38:00Z">
        <w:r w:rsidRPr="00750EC4" w:rsidDel="005A21B3">
          <w:rPr>
            <w:rFonts w:ascii="Times New Roman" w:eastAsia="Times New Roman" w:hAnsi="Times New Roman" w:cs="Times New Roman"/>
            <w:color w:val="333333"/>
            <w:sz w:val="24"/>
            <w:szCs w:val="24"/>
          </w:rPr>
          <w:delText xml:space="preserve"> </w:delText>
        </w:r>
      </w:del>
      <w:r w:rsidRPr="00750EC4">
        <w:rPr>
          <w:rFonts w:ascii="Times New Roman" w:hAnsi="Times New Roman" w:cs="Times New Roman"/>
          <w:color w:val="2E2E2E"/>
          <w:sz w:val="24"/>
          <w:szCs w:val="24"/>
          <w:shd w:val="clear" w:color="auto" w:fill="FFFFFF"/>
        </w:rPr>
        <w:t xml:space="preserve">Despite considerable progress in sequencing and understanding the functions of histone variants, </w:t>
      </w:r>
      <w:r w:rsidR="00BD7068" w:rsidRPr="00750EC4">
        <w:rPr>
          <w:rFonts w:ascii="Times New Roman" w:hAnsi="Times New Roman" w:cs="Times New Roman"/>
          <w:color w:val="2E2E2E"/>
          <w:sz w:val="24"/>
          <w:szCs w:val="24"/>
          <w:shd w:val="clear" w:color="auto" w:fill="FFFFFF"/>
        </w:rPr>
        <w:t xml:space="preserve">many of them </w:t>
      </w:r>
      <w:r w:rsidR="00B70BF4" w:rsidRPr="00750EC4">
        <w:rPr>
          <w:rFonts w:ascii="Times New Roman" w:hAnsi="Times New Roman" w:cs="Times New Roman"/>
          <w:color w:val="2E2E2E"/>
          <w:sz w:val="24"/>
          <w:szCs w:val="24"/>
          <w:shd w:val="clear" w:color="auto" w:fill="FFFFFF"/>
        </w:rPr>
        <w:t>remain poorly</w:t>
      </w:r>
      <w:r w:rsidR="00BD7068" w:rsidRPr="00750EC4">
        <w:rPr>
          <w:rFonts w:ascii="Times New Roman" w:hAnsi="Times New Roman" w:cs="Times New Roman"/>
          <w:color w:val="2E2E2E"/>
          <w:sz w:val="24"/>
          <w:szCs w:val="24"/>
          <w:shd w:val="clear" w:color="auto" w:fill="FFFFFF"/>
        </w:rPr>
        <w:t xml:space="preserve"> annotated. Moreover, the specific molecular mechan</w:t>
      </w:r>
      <w:r w:rsidR="00B70BF4" w:rsidRPr="00750EC4">
        <w:rPr>
          <w:rFonts w:ascii="Times New Roman" w:hAnsi="Times New Roman" w:cs="Times New Roman"/>
          <w:color w:val="2E2E2E"/>
          <w:sz w:val="24"/>
          <w:szCs w:val="24"/>
          <w:shd w:val="clear" w:color="auto" w:fill="FFFFFF"/>
        </w:rPr>
        <w:t>isms of variants’</w:t>
      </w:r>
      <w:r w:rsidR="00BD7068" w:rsidRPr="00750EC4">
        <w:rPr>
          <w:rFonts w:ascii="Times New Roman" w:hAnsi="Times New Roman" w:cs="Times New Roman"/>
          <w:color w:val="2E2E2E"/>
          <w:sz w:val="24"/>
          <w:szCs w:val="24"/>
          <w:shd w:val="clear" w:color="auto" w:fill="FFFFFF"/>
        </w:rPr>
        <w:t xml:space="preserve"> action, deposition and eviction are still unknown. One of the reasons is that the</w:t>
      </w:r>
      <w:r w:rsidRPr="00750EC4">
        <w:rPr>
          <w:rFonts w:ascii="Times New Roman" w:hAnsi="Times New Roman" w:cs="Times New Roman"/>
          <w:color w:val="2E2E2E"/>
          <w:sz w:val="24"/>
          <w:szCs w:val="24"/>
          <w:shd w:val="clear" w:color="auto" w:fill="FFFFFF"/>
        </w:rPr>
        <w:t xml:space="preserve"> histone variants </w:t>
      </w:r>
      <w:r w:rsidR="00BD7068" w:rsidRPr="00750EC4">
        <w:rPr>
          <w:rFonts w:ascii="Times New Roman" w:hAnsi="Times New Roman" w:cs="Times New Roman"/>
          <w:color w:val="2E2E2E"/>
          <w:sz w:val="24"/>
          <w:szCs w:val="24"/>
          <w:shd w:val="clear" w:color="auto" w:fill="FFFFFF"/>
        </w:rPr>
        <w:t xml:space="preserve">are highly specific and at the same time </w:t>
      </w:r>
      <w:r w:rsidRPr="00750EC4">
        <w:rPr>
          <w:rFonts w:ascii="Times New Roman" w:hAnsi="Times New Roman" w:cs="Times New Roman"/>
          <w:color w:val="2E2E2E"/>
          <w:sz w:val="24"/>
          <w:szCs w:val="24"/>
          <w:shd w:val="clear" w:color="auto" w:fill="FFFFFF"/>
        </w:rPr>
        <w:t>multi-f</w:t>
      </w:r>
      <w:r w:rsidR="00BD7068" w:rsidRPr="00750EC4">
        <w:rPr>
          <w:rFonts w:ascii="Times New Roman" w:hAnsi="Times New Roman" w:cs="Times New Roman"/>
          <w:color w:val="2E2E2E"/>
          <w:sz w:val="24"/>
          <w:szCs w:val="24"/>
          <w:shd w:val="clear" w:color="auto" w:fill="FFFFFF"/>
        </w:rPr>
        <w:t xml:space="preserve">unctional and context dependent. The importance of studying the histone variants is difficult to overestimate; they are involved in regulation of many cellular processes and </w:t>
      </w:r>
      <w:r w:rsidR="00B70BF4" w:rsidRPr="00750EC4">
        <w:rPr>
          <w:rFonts w:ascii="Times New Roman" w:hAnsi="Times New Roman" w:cs="Times New Roman"/>
          <w:color w:val="2E2E2E"/>
          <w:sz w:val="24"/>
          <w:szCs w:val="24"/>
          <w:shd w:val="clear" w:color="auto" w:fill="FFFFFF"/>
        </w:rPr>
        <w:t xml:space="preserve">represent </w:t>
      </w:r>
      <w:r w:rsidR="00BD7068" w:rsidRPr="00750EC4">
        <w:rPr>
          <w:rFonts w:ascii="Times New Roman" w:hAnsi="Times New Roman" w:cs="Times New Roman"/>
          <w:color w:val="2E2E2E"/>
          <w:sz w:val="24"/>
          <w:szCs w:val="24"/>
          <w:shd w:val="clear" w:color="auto" w:fill="FFFFFF"/>
        </w:rPr>
        <w:t xml:space="preserve">emerging key players in cancer </w:t>
      </w:r>
      <w:r w:rsidR="001D0013">
        <w:rPr>
          <w:rFonts w:ascii="Times New Roman" w:hAnsi="Times New Roman" w:cs="Times New Roman"/>
          <w:color w:val="2E2E2E"/>
          <w:sz w:val="24"/>
          <w:szCs w:val="24"/>
          <w:shd w:val="clear" w:color="auto" w:fill="FFFFFF"/>
        </w:rPr>
        <w:fldChar w:fldCharType="begin">
          <w:fldData xml:space="preserve">PEVuZE5vdGU+PENpdGU+PEF1dGhvcj5WYXJkYWJhc3NvPC9BdXRob3I+PFllYXI+MjAxNTwvWWVh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</w:fldData>
        </w:fldChar>
      </w:r>
      <w:r w:rsidR="001D0013">
        <w:rPr>
          <w:rFonts w:ascii="Times New Roman" w:hAnsi="Times New Roman" w:cs="Times New Roman"/>
          <w:color w:val="2E2E2E"/>
          <w:sz w:val="24"/>
          <w:szCs w:val="24"/>
          <w:shd w:val="clear" w:color="auto" w:fill="FFFFFF"/>
        </w:rPr>
        <w:instrText xml:space="preserve"> ADDIN EN.CITE </w:instrText>
      </w:r>
      <w:r w:rsidR="001D0013">
        <w:rPr>
          <w:rFonts w:ascii="Times New Roman" w:hAnsi="Times New Roman" w:cs="Times New Roman"/>
          <w:color w:val="2E2E2E"/>
          <w:sz w:val="24"/>
          <w:szCs w:val="24"/>
          <w:shd w:val="clear" w:color="auto" w:fill="FFFFFF"/>
        </w:rPr>
        <w:fldChar w:fldCharType="begin">
          <w:fldData xml:space="preserve">PEVuZE5vdGU+PENpdGU+PEF1dGhvcj5WYXJkYWJhc3NvPC9BdXRob3I+PFllYXI+MjAxNTwvWWVh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</w:fldData>
        </w:fldChar>
      </w:r>
      <w:r w:rsidR="001D0013">
        <w:rPr>
          <w:rFonts w:ascii="Times New Roman" w:hAnsi="Times New Roman" w:cs="Times New Roman"/>
          <w:color w:val="2E2E2E"/>
          <w:sz w:val="24"/>
          <w:szCs w:val="24"/>
          <w:shd w:val="clear" w:color="auto" w:fill="FFFFFF"/>
        </w:rPr>
        <w:instrText xml:space="preserve"> ADDIN EN.CITE.DATA </w:instrText>
      </w:r>
      <w:r w:rsidR="001D0013">
        <w:rPr>
          <w:rFonts w:ascii="Times New Roman" w:hAnsi="Times New Roman" w:cs="Times New Roman"/>
          <w:color w:val="2E2E2E"/>
          <w:sz w:val="24"/>
          <w:szCs w:val="24"/>
          <w:shd w:val="clear" w:color="auto" w:fill="FFFFFF"/>
        </w:rPr>
      </w:r>
      <w:r w:rsidR="001D0013">
        <w:rPr>
          <w:rFonts w:ascii="Times New Roman" w:hAnsi="Times New Roman" w:cs="Times New Roman"/>
          <w:color w:val="2E2E2E"/>
          <w:sz w:val="24"/>
          <w:szCs w:val="24"/>
          <w:shd w:val="clear" w:color="auto" w:fill="FFFFFF"/>
        </w:rPr>
        <w:fldChar w:fldCharType="end"/>
      </w:r>
      <w:r w:rsidR="001D0013">
        <w:rPr>
          <w:rFonts w:ascii="Times New Roman" w:hAnsi="Times New Roman" w:cs="Times New Roman"/>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"_ENREF_18" \o "Vardabasso, 2015 #2887"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18</w:t>
      </w:r>
      <w:r w:rsidR="001D0013">
        <w:rPr>
          <w:rFonts w:ascii="Times New Roman" w:hAnsi="Times New Roman" w:cs="Times New Roman"/>
          <w:noProof/>
          <w:color w:val="2E2E2E"/>
          <w:sz w:val="24"/>
          <w:szCs w:val="24"/>
          <w:shd w:val="clear" w:color="auto" w:fill="FFFFFF"/>
        </w:rPr>
        <w:fldChar w:fldCharType="end"/>
      </w:r>
      <w:r w:rsidR="001D0013">
        <w:rPr>
          <w:rFonts w:ascii="Times New Roman" w:hAnsi="Times New Roman" w:cs="Times New Roman"/>
          <w:noProof/>
          <w:color w:val="2E2E2E"/>
          <w:sz w:val="24"/>
          <w:szCs w:val="24"/>
          <w:shd w:val="clear" w:color="auto" w:fill="FFFFFF"/>
        </w:rPr>
        <w:t>,</w:t>
      </w:r>
      <w:r w:rsidR="001D0013">
        <w:rPr>
          <w:rFonts w:ascii="Times New Roman" w:hAnsi="Times New Roman" w:cs="Times New Roman"/>
          <w:noProof/>
          <w:color w:val="2E2E2E"/>
          <w:sz w:val="24"/>
          <w:szCs w:val="24"/>
          <w:shd w:val="clear" w:color="auto" w:fill="FFFFFF"/>
        </w:rPr>
        <w:fldChar w:fldCharType="begin"/>
      </w:r>
      <w:r w:rsidR="001D0013">
        <w:rPr>
          <w:rFonts w:ascii="Times New Roman" w:hAnsi="Times New Roman" w:cs="Times New Roman"/>
          <w:noProof/>
          <w:color w:val="2E2E2E"/>
          <w:sz w:val="24"/>
          <w:szCs w:val="24"/>
          <w:shd w:val="clear" w:color="auto" w:fill="FFFFFF"/>
        </w:rPr>
        <w:instrText xml:space="preserve"> HYPERLINK \l "_ENREF_27" \o "Maze, 2014 #2315" </w:instrText>
      </w:r>
      <w:r w:rsidR="001D0013">
        <w:rPr>
          <w:rFonts w:ascii="Times New Roman" w:hAnsi="Times New Roman" w:cs="Times New Roman"/>
          <w:noProof/>
          <w:color w:val="2E2E2E"/>
          <w:sz w:val="24"/>
          <w:szCs w:val="24"/>
          <w:shd w:val="clear" w:color="auto" w:fill="FFFFFF"/>
        </w:rPr>
      </w:r>
      <w:r w:rsidR="001D0013">
        <w:rPr>
          <w:rFonts w:ascii="Times New Roman" w:hAnsi="Times New Roman" w:cs="Times New Roman"/>
          <w:noProof/>
          <w:color w:val="2E2E2E"/>
          <w:sz w:val="24"/>
          <w:szCs w:val="24"/>
          <w:shd w:val="clear" w:color="auto" w:fill="FFFFFF"/>
        </w:rPr>
        <w:fldChar w:fldCharType="separate"/>
      </w:r>
      <w:r w:rsidR="001D0013">
        <w:rPr>
          <w:rFonts w:ascii="Times New Roman" w:hAnsi="Times New Roman" w:cs="Times New Roman"/>
          <w:noProof/>
          <w:color w:val="2E2E2E"/>
          <w:sz w:val="24"/>
          <w:szCs w:val="24"/>
          <w:shd w:val="clear" w:color="auto" w:fill="FFFFFF"/>
        </w:rPr>
        <w:t>27</w:t>
      </w:r>
      <w:r w:rsidR="001D0013">
        <w:rPr>
          <w:rFonts w:ascii="Times New Roman" w:hAnsi="Times New Roman" w:cs="Times New Roman"/>
          <w:noProof/>
          <w:color w:val="2E2E2E"/>
          <w:sz w:val="24"/>
          <w:szCs w:val="24"/>
          <w:shd w:val="clear" w:color="auto" w:fill="FFFFFF"/>
        </w:rPr>
        <w:fldChar w:fldCharType="end"/>
      </w:r>
      <w:r w:rsidR="001D0013">
        <w:rPr>
          <w:rFonts w:ascii="Times New Roman" w:hAnsi="Times New Roman" w:cs="Times New Roman"/>
          <w:noProof/>
          <w:color w:val="2E2E2E"/>
          <w:sz w:val="24"/>
          <w:szCs w:val="24"/>
          <w:shd w:val="clear" w:color="auto" w:fill="FFFFFF"/>
        </w:rPr>
        <w:t>)</w:t>
      </w:r>
      <w:r w:rsidR="001D0013">
        <w:rPr>
          <w:rFonts w:ascii="Times New Roman" w:hAnsi="Times New Roman" w:cs="Times New Roman"/>
          <w:color w:val="2E2E2E"/>
          <w:sz w:val="24"/>
          <w:szCs w:val="24"/>
          <w:shd w:val="clear" w:color="auto" w:fill="FFFFFF"/>
        </w:rPr>
        <w:fldChar w:fldCharType="end"/>
      </w:r>
      <w:del w:id="1020" w:author="Alexey Shaytan" w:date="2015-08-31T17:46:00Z">
        <w:r w:rsidR="00BD7068" w:rsidRPr="00750EC4" w:rsidDel="001D0013">
          <w:rPr>
            <w:rFonts w:ascii="Times New Roman" w:hAnsi="Times New Roman" w:cs="Times New Roman"/>
            <w:color w:val="2E2E2E"/>
            <w:sz w:val="24"/>
            <w:szCs w:val="24"/>
            <w:shd w:val="clear" w:color="auto" w:fill="FFFFFF"/>
          </w:rPr>
          <w:delText>(</w:delText>
        </w:r>
        <w:r w:rsidR="00BD7068" w:rsidRPr="00750EC4" w:rsidDel="001D0013">
          <w:rPr>
            <w:rFonts w:ascii="Times New Roman" w:hAnsi="Times New Roman" w:cs="Times New Roman"/>
            <w:color w:val="575757"/>
            <w:sz w:val="24"/>
            <w:szCs w:val="24"/>
            <w:shd w:val="clear" w:color="auto" w:fill="FFFFFF"/>
          </w:rPr>
          <w:delText>26051178)</w:delText>
        </w:r>
      </w:del>
      <w:r w:rsidR="00BD7068" w:rsidRPr="00750EC4">
        <w:rPr>
          <w:rFonts w:ascii="Times New Roman" w:hAnsi="Times New Roman" w:cs="Times New Roman"/>
          <w:color w:val="575757"/>
          <w:sz w:val="24"/>
          <w:szCs w:val="24"/>
          <w:shd w:val="clear" w:color="auto" w:fill="FFFFFF"/>
        </w:rPr>
        <w:t>.</w:t>
      </w:r>
      <w:r w:rsidR="00BD7068" w:rsidRPr="00750EC4">
        <w:rPr>
          <w:rFonts w:ascii="Times New Roman" w:hAnsi="Times New Roman" w:cs="Times New Roman"/>
          <w:color w:val="2E2E2E"/>
          <w:sz w:val="24"/>
          <w:szCs w:val="24"/>
          <w:shd w:val="clear" w:color="auto" w:fill="FFFFFF"/>
        </w:rPr>
        <w:t xml:space="preserve">  </w:t>
      </w:r>
      <w:r w:rsidR="00B70BF4" w:rsidRPr="00750EC4">
        <w:rPr>
          <w:rFonts w:ascii="Times New Roman" w:hAnsi="Times New Roman" w:cs="Times New Roman"/>
          <w:color w:val="2E2E2E"/>
          <w:sz w:val="24"/>
          <w:szCs w:val="24"/>
          <w:shd w:val="clear" w:color="auto" w:fill="FFFFFF"/>
        </w:rPr>
        <w:t xml:space="preserve">To analyze all known histone variants, compare </w:t>
      </w:r>
      <w:r w:rsidR="00750EC4" w:rsidRPr="00750EC4">
        <w:rPr>
          <w:rFonts w:ascii="Times New Roman" w:hAnsi="Times New Roman" w:cs="Times New Roman"/>
          <w:color w:val="2E2E2E"/>
          <w:sz w:val="24"/>
          <w:szCs w:val="24"/>
          <w:shd w:val="clear" w:color="auto" w:fill="FFFFFF"/>
        </w:rPr>
        <w:t xml:space="preserve">them </w:t>
      </w:r>
      <w:r w:rsidR="00B70BF4" w:rsidRPr="00750EC4">
        <w:rPr>
          <w:rFonts w:ascii="Times New Roman" w:hAnsi="Times New Roman" w:cs="Times New Roman"/>
          <w:color w:val="2E2E2E"/>
          <w:sz w:val="24"/>
          <w:szCs w:val="24"/>
          <w:shd w:val="clear" w:color="auto" w:fill="FFFFFF"/>
        </w:rPr>
        <w:t>and interpret</w:t>
      </w:r>
      <w:r w:rsidR="00750EC4" w:rsidRPr="00750EC4">
        <w:rPr>
          <w:rFonts w:ascii="Times New Roman" w:hAnsi="Times New Roman" w:cs="Times New Roman"/>
          <w:color w:val="2E2E2E"/>
          <w:sz w:val="24"/>
          <w:szCs w:val="24"/>
          <w:shd w:val="clear" w:color="auto" w:fill="FFFFFF"/>
        </w:rPr>
        <w:t xml:space="preserve"> their functions would be </w:t>
      </w:r>
      <w:r w:rsidR="00B70BF4" w:rsidRPr="00750EC4">
        <w:rPr>
          <w:rFonts w:ascii="Times New Roman" w:hAnsi="Times New Roman" w:cs="Times New Roman"/>
          <w:color w:val="2E2E2E"/>
          <w:sz w:val="24"/>
          <w:szCs w:val="24"/>
          <w:shd w:val="clear" w:color="auto" w:fill="FFFFFF"/>
        </w:rPr>
        <w:t>challenging</w:t>
      </w:r>
      <w:r w:rsidR="00750EC4" w:rsidRPr="00750EC4">
        <w:rPr>
          <w:rFonts w:ascii="Times New Roman" w:hAnsi="Times New Roman" w:cs="Times New Roman"/>
          <w:color w:val="2E2E2E"/>
          <w:sz w:val="24"/>
          <w:szCs w:val="24"/>
          <w:shd w:val="clear" w:color="auto" w:fill="FFFFFF"/>
        </w:rPr>
        <w:t xml:space="preserve"> and timely</w:t>
      </w:r>
      <w:r w:rsidR="00B70BF4" w:rsidRPr="00750EC4">
        <w:rPr>
          <w:rFonts w:ascii="Times New Roman" w:hAnsi="Times New Roman" w:cs="Times New Roman"/>
          <w:color w:val="2E2E2E"/>
          <w:sz w:val="24"/>
          <w:szCs w:val="24"/>
          <w:shd w:val="clear" w:color="auto" w:fill="FFFFFF"/>
        </w:rPr>
        <w:t xml:space="preserve">. </w:t>
      </w:r>
      <w:r w:rsidR="00750EC4" w:rsidRPr="00750EC4">
        <w:rPr>
          <w:rFonts w:ascii="Times New Roman" w:hAnsi="Times New Roman" w:cs="Times New Roman"/>
          <w:color w:val="2E2E2E"/>
          <w:sz w:val="24"/>
          <w:szCs w:val="24"/>
          <w:shd w:val="clear" w:color="auto" w:fill="FFFFFF"/>
        </w:rPr>
        <w:t xml:space="preserve">To fulfill this goal we designed </w:t>
      </w:r>
      <w:r w:rsidR="00750EC4" w:rsidRPr="00750EC4">
        <w:rPr>
          <w:rFonts w:ascii="Times New Roman" w:eastAsia="Times New Roman" w:hAnsi="Times New Roman" w:cs="Times New Roman"/>
          <w:color w:val="333333"/>
          <w:sz w:val="24"/>
          <w:szCs w:val="24"/>
        </w:rPr>
        <w:t>t</w:t>
      </w:r>
      <w:r w:rsidR="00217356" w:rsidRPr="00750EC4">
        <w:rPr>
          <w:rFonts w:ascii="Times New Roman" w:eastAsia="Times New Roman" w:hAnsi="Times New Roman" w:cs="Times New Roman"/>
          <w:color w:val="333333"/>
          <w:sz w:val="24"/>
          <w:szCs w:val="24"/>
        </w:rPr>
        <w:t>he HistoneDB</w:t>
      </w:r>
      <w:r w:rsidR="00C40B58" w:rsidRPr="00750EC4">
        <w:rPr>
          <w:rFonts w:ascii="Times New Roman" w:eastAsia="Times New Roman" w:hAnsi="Times New Roman" w:cs="Times New Roman"/>
          <w:color w:val="333333"/>
          <w:sz w:val="24"/>
          <w:szCs w:val="24"/>
        </w:rPr>
        <w:t>2.0:</w:t>
      </w:r>
      <w:r w:rsidR="00750EC4" w:rsidRPr="00750EC4">
        <w:rPr>
          <w:rFonts w:ascii="Times New Roman" w:eastAsia="Times New Roman" w:hAnsi="Times New Roman" w:cs="Times New Roman"/>
          <w:color w:val="333333"/>
          <w:sz w:val="24"/>
          <w:szCs w:val="24"/>
        </w:rPr>
        <w:t xml:space="preserve"> to organize </w:t>
      </w:r>
      <w:r w:rsidR="00217356" w:rsidRPr="00750EC4">
        <w:rPr>
          <w:rFonts w:ascii="Times New Roman" w:eastAsia="Times New Roman" w:hAnsi="Times New Roman" w:cs="Times New Roman"/>
          <w:color w:val="333333"/>
          <w:sz w:val="24"/>
          <w:szCs w:val="24"/>
        </w:rPr>
        <w:t xml:space="preserve">histones </w:t>
      </w:r>
      <w:r w:rsidR="00C40B58" w:rsidRPr="00750EC4">
        <w:rPr>
          <w:rFonts w:ascii="Times New Roman" w:eastAsia="Times New Roman" w:hAnsi="Times New Roman" w:cs="Times New Roman"/>
          <w:color w:val="333333"/>
          <w:sz w:val="24"/>
          <w:szCs w:val="24"/>
        </w:rPr>
        <w:t>by variant; to provide</w:t>
      </w:r>
      <w:r w:rsidR="00217356" w:rsidRPr="00750EC4">
        <w:rPr>
          <w:rFonts w:ascii="Times New Roman" w:eastAsia="Times New Roman" w:hAnsi="Times New Roman" w:cs="Times New Roman"/>
          <w:color w:val="333333"/>
          <w:sz w:val="24"/>
          <w:szCs w:val="24"/>
        </w:rPr>
        <w:t xml:space="preserve"> reference alignments for each variant; </w:t>
      </w:r>
      <w:r w:rsidR="00C40B58" w:rsidRPr="00750EC4">
        <w:rPr>
          <w:rFonts w:ascii="Times New Roman" w:eastAsia="Times New Roman" w:hAnsi="Times New Roman" w:cs="Times New Roman"/>
          <w:color w:val="333333"/>
          <w:sz w:val="24"/>
          <w:szCs w:val="24"/>
        </w:rPr>
        <w:t xml:space="preserve">to offer curated annotations of variant specific features; to understand how </w:t>
      </w:r>
      <w:r w:rsidR="00217356" w:rsidRPr="00750EC4">
        <w:rPr>
          <w:rFonts w:ascii="Times New Roman" w:eastAsia="Times New Roman" w:hAnsi="Times New Roman" w:cs="Times New Roman"/>
          <w:color w:val="333333"/>
          <w:sz w:val="24"/>
          <w:szCs w:val="24"/>
        </w:rPr>
        <w:t xml:space="preserve">variants evolved; </w:t>
      </w:r>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find orthologs of variants in other species; and finally, </w:t>
      </w:r>
      <w:r w:rsidR="00C40B58" w:rsidRPr="00750EC4">
        <w:rPr>
          <w:rFonts w:ascii="Times New Roman" w:eastAsia="Times New Roman" w:hAnsi="Times New Roman" w:cs="Times New Roman"/>
          <w:color w:val="333333"/>
          <w:sz w:val="24"/>
          <w:szCs w:val="24"/>
        </w:rPr>
        <w:t xml:space="preserve">to </w:t>
      </w:r>
      <w:r w:rsidR="00217356" w:rsidRPr="00750EC4">
        <w:rPr>
          <w:rFonts w:ascii="Times New Roman" w:eastAsia="Times New Roman" w:hAnsi="Times New Roman" w:cs="Times New Roman"/>
          <w:color w:val="333333"/>
          <w:sz w:val="24"/>
          <w:szCs w:val="24"/>
        </w:rPr>
        <w:t xml:space="preserve">promote the new histone </w:t>
      </w:r>
      <w:del w:id="1021" w:author="Eli D" w:date="2015-08-25T00:12:00Z">
        <w:r w:rsidR="00217356" w:rsidRPr="00750EC4" w:rsidDel="00831F6E">
          <w:rPr>
            <w:rFonts w:ascii="Times New Roman" w:eastAsia="Times New Roman" w:hAnsi="Times New Roman" w:cs="Times New Roman"/>
            <w:color w:val="333333"/>
            <w:sz w:val="24"/>
            <w:szCs w:val="24"/>
          </w:rPr>
          <w:delText>varain</w:delText>
        </w:r>
        <w:r w:rsidR="00C40B58" w:rsidRPr="00750EC4" w:rsidDel="00831F6E">
          <w:rPr>
            <w:rFonts w:ascii="Times New Roman" w:eastAsia="Times New Roman" w:hAnsi="Times New Roman" w:cs="Times New Roman"/>
            <w:color w:val="333333"/>
            <w:sz w:val="24"/>
            <w:szCs w:val="24"/>
          </w:rPr>
          <w:delText>t</w:delText>
        </w:r>
      </w:del>
      <w:ins w:id="1022" w:author="Eli D" w:date="2015-08-25T00:12:00Z">
        <w:r w:rsidR="00831F6E" w:rsidRPr="00750EC4">
          <w:rPr>
            <w:rFonts w:ascii="Times New Roman" w:eastAsia="Times New Roman" w:hAnsi="Times New Roman" w:cs="Times New Roman"/>
            <w:color w:val="333333"/>
            <w:sz w:val="24"/>
            <w:szCs w:val="24"/>
          </w:rPr>
          <w:t>variant</w:t>
        </w:r>
      </w:ins>
      <w:r w:rsidR="00C40B58" w:rsidRPr="00750EC4">
        <w:rPr>
          <w:rFonts w:ascii="Times New Roman" w:eastAsia="Times New Roman" w:hAnsi="Times New Roman" w:cs="Times New Roman"/>
          <w:color w:val="333333"/>
          <w:sz w:val="24"/>
          <w:szCs w:val="24"/>
        </w:rPr>
        <w:t xml:space="preserve"> nomenclature</w:t>
      </w:r>
      <w:r w:rsidR="001D0013">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UmVjTnVtPjIyMDg8L1JlY051bT48RGlzcGxheVRleHQ+KDExKTwvRGlzcGxheVRleHQ+PHJlY29y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1D0013">
        <w:rPr>
          <w:rFonts w:ascii="Times New Roman" w:eastAsia="Times New Roman" w:hAnsi="Times New Roman" w:cs="Times New Roman"/>
          <w:color w:val="333333"/>
          <w:sz w:val="24"/>
          <w:szCs w:val="24"/>
        </w:rPr>
        <w:instrText xml:space="preserve"> ADDIN EN.CITE </w:instrText>
      </w:r>
      <w:r w:rsidR="001D0013">
        <w:rPr>
          <w:rFonts w:ascii="Times New Roman" w:eastAsia="Times New Roman" w:hAnsi="Times New Roman" w:cs="Times New Roman"/>
          <w:color w:val="333333"/>
          <w:sz w:val="24"/>
          <w:szCs w:val="24"/>
        </w:rPr>
        <w:fldChar w:fldCharType="begin">
          <w:fldData xml:space="preserve">PEVuZE5vdGU+PENpdGU+PEF1dGhvcj5UYWxiZXJ0PC9BdXRob3I+PFllYXI+MjAxMjwvWWVhcj48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</w:fldData>
        </w:fldChar>
      </w:r>
      <w:r w:rsidR="001D0013">
        <w:rPr>
          <w:rFonts w:ascii="Times New Roman" w:eastAsia="Times New Roman" w:hAnsi="Times New Roman" w:cs="Times New Roman"/>
          <w:color w:val="333333"/>
          <w:sz w:val="24"/>
          <w:szCs w:val="24"/>
        </w:rPr>
        <w:instrText xml:space="preserve"> ADDIN EN.CITE.DATA </w:instrText>
      </w:r>
      <w:r w:rsidR="001D0013">
        <w:rPr>
          <w:rFonts w:ascii="Times New Roman" w:eastAsia="Times New Roman" w:hAnsi="Times New Roman" w:cs="Times New Roman"/>
          <w:color w:val="333333"/>
          <w:sz w:val="24"/>
          <w:szCs w:val="24"/>
        </w:rPr>
      </w:r>
      <w:r w:rsidR="001D0013">
        <w:rPr>
          <w:rFonts w:ascii="Times New Roman" w:eastAsia="Times New Roman" w:hAnsi="Times New Roman" w:cs="Times New Roman"/>
          <w:color w:val="333333"/>
          <w:sz w:val="24"/>
          <w:szCs w:val="24"/>
        </w:rPr>
        <w:fldChar w:fldCharType="end"/>
      </w:r>
      <w:r w:rsidR="001D0013">
        <w:rPr>
          <w:rFonts w:ascii="Times New Roman" w:eastAsia="Times New Roman" w:hAnsi="Times New Roman" w:cs="Times New Roman"/>
          <w:color w:val="333333"/>
          <w:sz w:val="24"/>
          <w:szCs w:val="24"/>
        </w:rPr>
        <w:fldChar w:fldCharType="separate"/>
      </w:r>
      <w:r w:rsidR="001D0013">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noProof/>
          <w:color w:val="333333"/>
          <w:sz w:val="24"/>
          <w:szCs w:val="24"/>
        </w:rPr>
        <w:fldChar w:fldCharType="begin"/>
      </w:r>
      <w:r w:rsidR="001D0013">
        <w:rPr>
          <w:rFonts w:ascii="Times New Roman" w:eastAsia="Times New Roman" w:hAnsi="Times New Roman" w:cs="Times New Roman"/>
          <w:noProof/>
          <w:color w:val="333333"/>
          <w:sz w:val="24"/>
          <w:szCs w:val="24"/>
        </w:rPr>
        <w:instrText xml:space="preserve"> HYPERLINK \l "_ENREF_11" \o "Talbert, 2012 #86" </w:instrText>
      </w:r>
      <w:r w:rsidR="001D0013">
        <w:rPr>
          <w:rFonts w:ascii="Times New Roman" w:eastAsia="Times New Roman" w:hAnsi="Times New Roman" w:cs="Times New Roman"/>
          <w:noProof/>
          <w:color w:val="333333"/>
          <w:sz w:val="24"/>
          <w:szCs w:val="24"/>
        </w:rPr>
      </w:r>
      <w:r w:rsidR="001D0013">
        <w:rPr>
          <w:rFonts w:ascii="Times New Roman" w:eastAsia="Times New Roman" w:hAnsi="Times New Roman" w:cs="Times New Roman"/>
          <w:noProof/>
          <w:color w:val="333333"/>
          <w:sz w:val="24"/>
          <w:szCs w:val="24"/>
        </w:rPr>
        <w:fldChar w:fldCharType="separate"/>
      </w:r>
      <w:r w:rsidR="001D0013">
        <w:rPr>
          <w:rFonts w:ascii="Times New Roman" w:eastAsia="Times New Roman" w:hAnsi="Times New Roman" w:cs="Times New Roman"/>
          <w:noProof/>
          <w:color w:val="333333"/>
          <w:sz w:val="24"/>
          <w:szCs w:val="24"/>
        </w:rPr>
        <w:t>11</w:t>
      </w:r>
      <w:r w:rsidR="001D0013">
        <w:rPr>
          <w:rFonts w:ascii="Times New Roman" w:eastAsia="Times New Roman" w:hAnsi="Times New Roman" w:cs="Times New Roman"/>
          <w:noProof/>
          <w:color w:val="333333"/>
          <w:sz w:val="24"/>
          <w:szCs w:val="24"/>
        </w:rPr>
        <w:fldChar w:fldCharType="end"/>
      </w:r>
      <w:r w:rsidR="001D0013">
        <w:rPr>
          <w:rFonts w:ascii="Times New Roman" w:eastAsia="Times New Roman" w:hAnsi="Times New Roman" w:cs="Times New Roman"/>
          <w:noProof/>
          <w:color w:val="333333"/>
          <w:sz w:val="24"/>
          <w:szCs w:val="24"/>
        </w:rPr>
        <w:t>)</w:t>
      </w:r>
      <w:r w:rsidR="001D0013">
        <w:rPr>
          <w:rFonts w:ascii="Times New Roman" w:eastAsia="Times New Roman" w:hAnsi="Times New Roman" w:cs="Times New Roman"/>
          <w:color w:val="333333"/>
          <w:sz w:val="24"/>
          <w:szCs w:val="24"/>
        </w:rPr>
        <w:fldChar w:fldCharType="end"/>
      </w:r>
      <w:r w:rsidR="00217356" w:rsidRPr="00750EC4">
        <w:rPr>
          <w:rFonts w:ascii="Times New Roman" w:eastAsia="Times New Roman" w:hAnsi="Times New Roman" w:cs="Times New Roman"/>
          <w:color w:val="333333"/>
          <w:sz w:val="24"/>
          <w:szCs w:val="24"/>
        </w:rPr>
        <w:t>.</w:t>
      </w:r>
      <w:r w:rsidR="00C40B58" w:rsidRPr="00750EC4">
        <w:rPr>
          <w:rFonts w:ascii="Times New Roman" w:eastAsia="Times New Roman" w:hAnsi="Times New Roman" w:cs="Times New Roman"/>
          <w:color w:val="333333"/>
          <w:sz w:val="24"/>
          <w:szCs w:val="24"/>
        </w:rPr>
        <w:t xml:space="preserve"> </w:t>
      </w:r>
      <w:r w:rsidR="00217356" w:rsidRPr="00750EC4">
        <w:rPr>
          <w:rFonts w:ascii="Times New Roman" w:eastAsia="Times New Roman" w:hAnsi="Times New Roman" w:cs="Times New Roman"/>
          <w:color w:val="333333"/>
          <w:sz w:val="24"/>
          <w:szCs w:val="24"/>
        </w:rPr>
        <w:t>This database allow</w:t>
      </w:r>
      <w:r w:rsidR="00C40B58" w:rsidRPr="00750EC4">
        <w:rPr>
          <w:rFonts w:ascii="Times New Roman" w:eastAsia="Times New Roman" w:hAnsi="Times New Roman" w:cs="Times New Roman"/>
          <w:color w:val="333333"/>
          <w:sz w:val="24"/>
          <w:szCs w:val="24"/>
        </w:rPr>
        <w:t>s</w:t>
      </w:r>
      <w:r w:rsidR="00217356" w:rsidRPr="00750EC4">
        <w:rPr>
          <w:rFonts w:ascii="Times New Roman" w:eastAsia="Times New Roman" w:hAnsi="Times New Roman" w:cs="Times New Roman"/>
          <w:color w:val="333333"/>
          <w:sz w:val="24"/>
          <w:szCs w:val="24"/>
        </w:rPr>
        <w:t xml:space="preserve"> find</w:t>
      </w:r>
      <w:r w:rsidR="00750EC4" w:rsidRPr="00750EC4">
        <w:rPr>
          <w:rFonts w:ascii="Times New Roman" w:eastAsia="Times New Roman" w:hAnsi="Times New Roman" w:cs="Times New Roman"/>
          <w:color w:val="333333"/>
          <w:sz w:val="24"/>
          <w:szCs w:val="24"/>
        </w:rPr>
        <w:t>ing</w:t>
      </w:r>
      <w:r w:rsidR="00217356" w:rsidRPr="00750EC4">
        <w:rPr>
          <w:rFonts w:ascii="Times New Roman" w:eastAsia="Times New Roman" w:hAnsi="Times New Roman" w:cs="Times New Roman"/>
          <w:color w:val="333333"/>
          <w:sz w:val="24"/>
          <w:szCs w:val="24"/>
        </w:rPr>
        <w:t xml:space="preserve"> </w:t>
      </w:r>
      <w:r w:rsidR="00750EC4" w:rsidRPr="00750EC4">
        <w:rPr>
          <w:rFonts w:ascii="Times New Roman" w:eastAsia="Times New Roman" w:hAnsi="Times New Roman" w:cs="Times New Roman"/>
          <w:color w:val="333333"/>
          <w:sz w:val="24"/>
          <w:szCs w:val="24"/>
        </w:rPr>
        <w:t>and comparing</w:t>
      </w:r>
      <w:r w:rsidR="00C40B58" w:rsidRPr="00750EC4">
        <w:rPr>
          <w:rFonts w:ascii="Times New Roman" w:eastAsia="Times New Roman" w:hAnsi="Times New Roman" w:cs="Times New Roman"/>
          <w:color w:val="333333"/>
          <w:sz w:val="24"/>
          <w:szCs w:val="24"/>
        </w:rPr>
        <w:t xml:space="preserve"> </w:t>
      </w:r>
      <w:r w:rsidR="00750EC4" w:rsidRPr="00750EC4">
        <w:rPr>
          <w:rFonts w:ascii="Times New Roman" w:eastAsia="Times New Roman" w:hAnsi="Times New Roman" w:cs="Times New Roman"/>
          <w:color w:val="333333"/>
          <w:sz w:val="24"/>
          <w:szCs w:val="24"/>
        </w:rPr>
        <w:t>variant sequences</w:t>
      </w:r>
      <w:r w:rsidR="00217356" w:rsidRPr="00750EC4">
        <w:rPr>
          <w:rFonts w:ascii="Times New Roman" w:eastAsia="Times New Roman" w:hAnsi="Times New Roman" w:cs="Times New Roman"/>
          <w:color w:val="333333"/>
          <w:sz w:val="24"/>
          <w:szCs w:val="24"/>
        </w:rPr>
        <w:t xml:space="preserve"> from different organ</w:t>
      </w:r>
      <w:r w:rsidR="00C40B58" w:rsidRPr="00750EC4">
        <w:rPr>
          <w:rFonts w:ascii="Times New Roman" w:eastAsia="Times New Roman" w:hAnsi="Times New Roman" w:cs="Times New Roman"/>
          <w:color w:val="333333"/>
          <w:sz w:val="24"/>
          <w:szCs w:val="24"/>
        </w:rPr>
        <w:t>i</w:t>
      </w:r>
      <w:r w:rsidR="00217356" w:rsidRPr="00750EC4">
        <w:rPr>
          <w:rFonts w:ascii="Times New Roman" w:eastAsia="Times New Roman" w:hAnsi="Times New Roman" w:cs="Times New Roman"/>
          <w:color w:val="333333"/>
          <w:sz w:val="24"/>
          <w:szCs w:val="24"/>
        </w:rPr>
        <w:t xml:space="preserve">sms </w:t>
      </w:r>
      <w:r w:rsidR="00C40B58" w:rsidRPr="00750EC4">
        <w:rPr>
          <w:rFonts w:ascii="Times New Roman" w:eastAsia="Times New Roman" w:hAnsi="Times New Roman" w:cs="Times New Roman"/>
          <w:color w:val="333333"/>
          <w:sz w:val="24"/>
          <w:szCs w:val="24"/>
        </w:rPr>
        <w:t xml:space="preserve">or between </w:t>
      </w:r>
      <w:r w:rsidR="00750EC4" w:rsidRPr="00750EC4">
        <w:rPr>
          <w:rFonts w:ascii="Times New Roman" w:eastAsia="Times New Roman" w:hAnsi="Times New Roman" w:cs="Times New Roman"/>
          <w:color w:val="333333"/>
          <w:sz w:val="24"/>
          <w:szCs w:val="24"/>
        </w:rPr>
        <w:t xml:space="preserve">histone </w:t>
      </w:r>
      <w:r w:rsidR="00C40B58" w:rsidRPr="00750EC4">
        <w:rPr>
          <w:rFonts w:ascii="Times New Roman" w:eastAsia="Times New Roman" w:hAnsi="Times New Roman" w:cs="Times New Roman"/>
          <w:color w:val="333333"/>
          <w:sz w:val="24"/>
          <w:szCs w:val="24"/>
        </w:rPr>
        <w:t>variant</w:t>
      </w:r>
      <w:r w:rsidR="00750EC4" w:rsidRPr="00750EC4">
        <w:rPr>
          <w:rFonts w:ascii="Times New Roman" w:eastAsia="Times New Roman" w:hAnsi="Times New Roman" w:cs="Times New Roman"/>
          <w:color w:val="333333"/>
          <w:sz w:val="24"/>
          <w:szCs w:val="24"/>
        </w:rPr>
        <w:t>s</w:t>
      </w:r>
      <w:r w:rsidR="00C40B58" w:rsidRPr="00750EC4">
        <w:rPr>
          <w:rFonts w:ascii="Times New Roman" w:eastAsia="Times New Roman" w:hAnsi="Times New Roman" w:cs="Times New Roman"/>
          <w:color w:val="333333"/>
          <w:sz w:val="24"/>
          <w:szCs w:val="24"/>
        </w:rPr>
        <w:t xml:space="preserve"> and </w:t>
      </w:r>
      <w:r w:rsidR="00750EC4" w:rsidRPr="00750EC4">
        <w:rPr>
          <w:rFonts w:ascii="Times New Roman" w:eastAsia="Times New Roman" w:hAnsi="Times New Roman" w:cs="Times New Roman"/>
          <w:color w:val="333333"/>
          <w:sz w:val="24"/>
          <w:szCs w:val="24"/>
        </w:rPr>
        <w:t xml:space="preserve">corresponding </w:t>
      </w:r>
      <w:r w:rsidR="00C40B58" w:rsidRPr="00750EC4">
        <w:rPr>
          <w:rFonts w:ascii="Times New Roman" w:eastAsia="Times New Roman" w:hAnsi="Times New Roman" w:cs="Times New Roman"/>
          <w:color w:val="333333"/>
          <w:sz w:val="24"/>
          <w:szCs w:val="24"/>
        </w:rPr>
        <w:t>canonical histones</w:t>
      </w:r>
      <w:r w:rsidR="00750EC4" w:rsidRPr="00750EC4">
        <w:rPr>
          <w:rFonts w:ascii="Times New Roman" w:eastAsia="Times New Roman" w:hAnsi="Times New Roman" w:cs="Times New Roman"/>
          <w:color w:val="333333"/>
          <w:sz w:val="24"/>
          <w:szCs w:val="24"/>
        </w:rPr>
        <w:t>. This in turn will help</w:t>
      </w:r>
      <w:ins w:id="1023" w:author="Alexey Shaytan" w:date="2015-08-31T17:48:00Z">
        <w:r w:rsidR="001D0013">
          <w:rPr>
            <w:rFonts w:ascii="Times New Roman" w:eastAsia="Times New Roman" w:hAnsi="Times New Roman" w:cs="Times New Roman"/>
            <w:color w:val="333333"/>
            <w:sz w:val="24"/>
            <w:szCs w:val="24"/>
          </w:rPr>
          <w:t>s</w:t>
        </w:r>
      </w:ins>
      <w:r w:rsidR="00C40B58" w:rsidRPr="00750EC4">
        <w:rPr>
          <w:rFonts w:ascii="Times New Roman" w:eastAsia="Times New Roman" w:hAnsi="Times New Roman" w:cs="Times New Roman"/>
          <w:color w:val="333333"/>
          <w:sz w:val="24"/>
          <w:szCs w:val="24"/>
        </w:rPr>
        <w:t xml:space="preserve"> to understand the </w:t>
      </w:r>
      <w:r w:rsidR="00750EC4" w:rsidRPr="00750EC4">
        <w:rPr>
          <w:rFonts w:ascii="Times New Roman" w:eastAsia="Times New Roman" w:hAnsi="Times New Roman" w:cs="Times New Roman"/>
          <w:color w:val="333333"/>
          <w:sz w:val="24"/>
          <w:szCs w:val="24"/>
        </w:rPr>
        <w:t xml:space="preserve">origin of </w:t>
      </w:r>
      <w:r w:rsidR="00C40B58" w:rsidRPr="00750EC4">
        <w:rPr>
          <w:rFonts w:ascii="Times New Roman" w:eastAsia="Times New Roman" w:hAnsi="Times New Roman" w:cs="Times New Roman"/>
          <w:color w:val="333333"/>
          <w:sz w:val="24"/>
          <w:szCs w:val="24"/>
        </w:rPr>
        <w:t xml:space="preserve">functional specificity of variants and to guide the </w:t>
      </w:r>
      <w:r w:rsidR="00217356" w:rsidRPr="00750EC4">
        <w:rPr>
          <w:rFonts w:ascii="Times New Roman" w:eastAsia="Times New Roman" w:hAnsi="Times New Roman" w:cs="Times New Roman"/>
          <w:color w:val="333333"/>
          <w:sz w:val="24"/>
          <w:szCs w:val="24"/>
        </w:rPr>
        <w:t>3D model</w:t>
      </w:r>
      <w:del w:id="1024" w:author="Alexey Shaytan" w:date="2015-08-31T17:48:00Z">
        <w:r w:rsidR="00217356" w:rsidRPr="00750EC4" w:rsidDel="003E652B">
          <w:rPr>
            <w:rFonts w:ascii="Times New Roman" w:eastAsia="Times New Roman" w:hAnsi="Times New Roman" w:cs="Times New Roman"/>
            <w:color w:val="333333"/>
            <w:sz w:val="24"/>
            <w:szCs w:val="24"/>
          </w:rPr>
          <w:delText>l</w:delText>
        </w:r>
      </w:del>
      <w:r w:rsidR="00217356" w:rsidRPr="00750EC4">
        <w:rPr>
          <w:rFonts w:ascii="Times New Roman" w:eastAsia="Times New Roman" w:hAnsi="Times New Roman" w:cs="Times New Roman"/>
          <w:color w:val="333333"/>
          <w:sz w:val="24"/>
          <w:szCs w:val="24"/>
        </w:rPr>
        <w:t>ing</w:t>
      </w:r>
      <w:r w:rsidR="00C40B58" w:rsidRPr="00750EC4">
        <w:rPr>
          <w:rFonts w:ascii="Times New Roman" w:eastAsia="Times New Roman" w:hAnsi="Times New Roman" w:cs="Times New Roman"/>
          <w:color w:val="333333"/>
          <w:sz w:val="24"/>
          <w:szCs w:val="24"/>
        </w:rPr>
        <w:t xml:space="preserve"> of variant nucleosomes</w:t>
      </w:r>
      <w:r w:rsidR="00217356" w:rsidRPr="00750EC4">
        <w:rPr>
          <w:rFonts w:ascii="Times New Roman" w:eastAsia="Times New Roman" w:hAnsi="Times New Roman" w:cs="Times New Roman"/>
          <w:color w:val="333333"/>
          <w:sz w:val="24"/>
          <w:szCs w:val="24"/>
        </w:rPr>
        <w:t>. The database can be easily e</w:t>
      </w:r>
      <w:r w:rsidR="00C40B58" w:rsidRPr="00750EC4">
        <w:rPr>
          <w:rFonts w:ascii="Times New Roman" w:eastAsia="Times New Roman" w:hAnsi="Times New Roman" w:cs="Times New Roman"/>
          <w:color w:val="333333"/>
          <w:sz w:val="24"/>
          <w:szCs w:val="24"/>
        </w:rPr>
        <w:t xml:space="preserve">xtended to include new variants and annotate them based on the similarity to the existing annotated variants. </w:t>
      </w:r>
      <w:r w:rsidR="00217356" w:rsidRPr="00750EC4">
        <w:rPr>
          <w:rFonts w:ascii="Times New Roman" w:eastAsia="Times New Roman" w:hAnsi="Times New Roman" w:cs="Times New Roman"/>
          <w:color w:val="333333"/>
          <w:sz w:val="24"/>
          <w:szCs w:val="24"/>
        </w:rPr>
        <w:t xml:space="preserve"> </w:t>
      </w:r>
    </w:p>
    <w:p w14:paraId="552749EB" w14:textId="77777777" w:rsidR="008A06FD" w:rsidRPr="00750EC4" w:rsidRDefault="008A06FD" w:rsidP="00003CF5">
      <w:pPr>
        <w:spacing w:after="240" w:line="384" w:lineRule="atLeast"/>
        <w:jc w:val="both"/>
        <w:rPr>
          <w:rFonts w:ascii="Times New Roman" w:eastAsia="Times New Roman" w:hAnsi="Times New Roman" w:cs="Times New Roman"/>
          <w:color w:val="333333"/>
          <w:sz w:val="24"/>
          <w:szCs w:val="24"/>
        </w:rPr>
        <w:pPrChange w:id="1025" w:author="Alexey Shaytan" w:date="2015-08-31T16:39:00Z">
          <w:pPr>
            <w:spacing w:after="240" w:line="384" w:lineRule="atLeast"/>
          </w:pPr>
        </w:pPrChange>
      </w:pPr>
    </w:p>
    <w:p w14:paraId="2D6C136A" w14:textId="77777777" w:rsidR="00C40B58" w:rsidRPr="00750EC4" w:rsidRDefault="00C40B58" w:rsidP="00003CF5">
      <w:pPr>
        <w:spacing w:after="240" w:line="384" w:lineRule="atLeast"/>
        <w:jc w:val="both"/>
        <w:rPr>
          <w:rFonts w:ascii="Times New Roman" w:eastAsia="Times New Roman" w:hAnsi="Times New Roman" w:cs="Times New Roman"/>
          <w:b/>
          <w:color w:val="333333"/>
          <w:sz w:val="24"/>
          <w:szCs w:val="24"/>
        </w:rPr>
        <w:pPrChange w:id="1026" w:author="Alexey Shaytan" w:date="2015-08-31T16:39:00Z">
          <w:pPr>
            <w:spacing w:after="240" w:line="384" w:lineRule="atLeast"/>
          </w:pPr>
        </w:pPrChange>
      </w:pPr>
      <w:r w:rsidRPr="00750EC4">
        <w:rPr>
          <w:rFonts w:ascii="Times New Roman" w:eastAsia="Times New Roman" w:hAnsi="Times New Roman" w:cs="Times New Roman"/>
          <w:b/>
          <w:color w:val="333333"/>
          <w:sz w:val="24"/>
          <w:szCs w:val="24"/>
        </w:rPr>
        <w:t>Acknowledgements</w:t>
      </w:r>
    </w:p>
    <w:p w14:paraId="531FFEF8" w14:textId="77EC84ED" w:rsidR="00217356" w:rsidRPr="00750EC4" w:rsidRDefault="00217356" w:rsidP="00003CF5">
      <w:pPr>
        <w:spacing w:after="240" w:line="384" w:lineRule="atLeast"/>
        <w:jc w:val="both"/>
        <w:rPr>
          <w:rFonts w:ascii="Times New Roman" w:eastAsia="Times New Roman" w:hAnsi="Times New Roman" w:cs="Times New Roman"/>
          <w:color w:val="333333"/>
          <w:sz w:val="24"/>
          <w:szCs w:val="24"/>
        </w:rPr>
        <w:pPrChange w:id="1027" w:author="Alexey Shaytan" w:date="2015-08-31T16:39:00Z">
          <w:pPr>
            <w:spacing w:after="240" w:line="384" w:lineRule="atLeast"/>
          </w:pPr>
        </w:pPrChange>
      </w:pPr>
      <w:proofErr w:type="gramStart"/>
      <w:r w:rsidRPr="00750EC4">
        <w:rPr>
          <w:rFonts w:ascii="Times New Roman" w:eastAsia="Times New Roman" w:hAnsi="Times New Roman" w:cs="Times New Roman"/>
          <w:color w:val="333333"/>
          <w:sz w:val="24"/>
          <w:szCs w:val="24"/>
        </w:rPr>
        <w:t>This work was supported by the Intramural Research Program of the National</w:t>
      </w:r>
      <w:r w:rsidR="00C40B58" w:rsidRPr="00750EC4">
        <w:rPr>
          <w:rFonts w:ascii="Times New Roman" w:eastAsia="Times New Roman" w:hAnsi="Times New Roman" w:cs="Times New Roman"/>
          <w:color w:val="333333"/>
          <w:sz w:val="24"/>
          <w:szCs w:val="24"/>
        </w:rPr>
        <w:t xml:space="preserve"> Library of Medicine, NIH</w:t>
      </w:r>
      <w:proofErr w:type="gramEnd"/>
      <w:r w:rsidR="00C40B58" w:rsidRPr="00750EC4">
        <w:rPr>
          <w:rFonts w:ascii="Times New Roman" w:eastAsia="Times New Roman" w:hAnsi="Times New Roman" w:cs="Times New Roman"/>
          <w:color w:val="333333"/>
          <w:sz w:val="24"/>
          <w:szCs w:val="24"/>
        </w:rPr>
        <w:t>. AS was</w:t>
      </w:r>
      <w:r w:rsidRPr="00750EC4">
        <w:rPr>
          <w:rFonts w:ascii="Times New Roman" w:eastAsia="Times New Roman" w:hAnsi="Times New Roman" w:cs="Times New Roman"/>
          <w:color w:val="333333"/>
          <w:sz w:val="24"/>
          <w:szCs w:val="24"/>
        </w:rPr>
        <w:t xml:space="preserve"> supported </w:t>
      </w:r>
      <w:r w:rsidR="00C40B58" w:rsidRPr="00750EC4">
        <w:rPr>
          <w:rFonts w:ascii="Times New Roman" w:eastAsia="Times New Roman" w:hAnsi="Times New Roman" w:cs="Times New Roman"/>
          <w:color w:val="333333"/>
          <w:sz w:val="24"/>
          <w:szCs w:val="24"/>
        </w:rPr>
        <w:t xml:space="preserve">in part </w:t>
      </w:r>
      <w:r w:rsidRPr="00750EC4">
        <w:rPr>
          <w:rFonts w:ascii="Times New Roman" w:eastAsia="Times New Roman" w:hAnsi="Times New Roman" w:cs="Times New Roman"/>
          <w:color w:val="333333"/>
          <w:sz w:val="24"/>
          <w:szCs w:val="24"/>
        </w:rPr>
        <w:t>by the US-Russia Collaboration in the Biomedical Sciences NIH visiting fellows program.</w:t>
      </w:r>
      <w:r w:rsidR="00C40B58" w:rsidRPr="00750EC4">
        <w:rPr>
          <w:rFonts w:ascii="Times New Roman" w:eastAsia="Times New Roman" w:hAnsi="Times New Roman" w:cs="Times New Roman"/>
          <w:color w:val="333333"/>
          <w:sz w:val="24"/>
          <w:szCs w:val="24"/>
        </w:rPr>
        <w:t xml:space="preserve"> </w:t>
      </w:r>
      <w:r w:rsidRPr="00750EC4">
        <w:rPr>
          <w:rFonts w:ascii="Times New Roman" w:eastAsia="Times New Roman" w:hAnsi="Times New Roman" w:cs="Times New Roman"/>
          <w:color w:val="333333"/>
          <w:sz w:val="24"/>
          <w:szCs w:val="24"/>
        </w:rPr>
        <w:t xml:space="preserve">We would like to thank Franco Simonetti for discussions about Django and the IT support </w:t>
      </w:r>
      <w:r w:rsidR="00C40B58" w:rsidRPr="00750EC4">
        <w:rPr>
          <w:rFonts w:ascii="Times New Roman" w:eastAsia="Times New Roman" w:hAnsi="Times New Roman" w:cs="Times New Roman"/>
          <w:color w:val="333333"/>
          <w:sz w:val="24"/>
          <w:szCs w:val="24"/>
        </w:rPr>
        <w:t xml:space="preserve">team </w:t>
      </w:r>
      <w:r w:rsidRPr="00750EC4">
        <w:rPr>
          <w:rFonts w:ascii="Times New Roman" w:eastAsia="Times New Roman" w:hAnsi="Times New Roman" w:cs="Times New Roman"/>
          <w:color w:val="333333"/>
          <w:sz w:val="24"/>
          <w:szCs w:val="24"/>
        </w:rPr>
        <w:t xml:space="preserve">at NCBI for </w:t>
      </w:r>
      <w:r w:rsidR="00C40B58" w:rsidRPr="00750EC4">
        <w:rPr>
          <w:rFonts w:ascii="Times New Roman" w:eastAsia="Times New Roman" w:hAnsi="Times New Roman" w:cs="Times New Roman"/>
          <w:color w:val="333333"/>
          <w:sz w:val="24"/>
          <w:szCs w:val="24"/>
        </w:rPr>
        <w:t xml:space="preserve">the </w:t>
      </w:r>
      <w:del w:id="1028" w:author="Eli D" w:date="2015-08-25T00:16:00Z">
        <w:r w:rsidR="00C40B58" w:rsidRPr="00750EC4" w:rsidDel="00831F6E">
          <w:rPr>
            <w:rFonts w:ascii="Times New Roman" w:eastAsia="Times New Roman" w:hAnsi="Times New Roman" w:cs="Times New Roman"/>
            <w:color w:val="333333"/>
            <w:sz w:val="24"/>
            <w:szCs w:val="24"/>
          </w:rPr>
          <w:delText>troublshoo</w:delText>
        </w:r>
        <w:r w:rsidRPr="00750EC4" w:rsidDel="00831F6E">
          <w:rPr>
            <w:rFonts w:ascii="Times New Roman" w:eastAsia="Times New Roman" w:hAnsi="Times New Roman" w:cs="Times New Roman"/>
            <w:color w:val="333333"/>
            <w:sz w:val="24"/>
            <w:szCs w:val="24"/>
          </w:rPr>
          <w:delText>ting</w:delText>
        </w:r>
      </w:del>
      <w:ins w:id="1029" w:author="Eli D" w:date="2015-08-25T00:16:00Z">
        <w:r w:rsidR="00831F6E" w:rsidRPr="00750EC4">
          <w:rPr>
            <w:rFonts w:ascii="Times New Roman" w:eastAsia="Times New Roman" w:hAnsi="Times New Roman" w:cs="Times New Roman"/>
            <w:color w:val="333333"/>
            <w:sz w:val="24"/>
            <w:szCs w:val="24"/>
          </w:rPr>
          <w:t>troubleshooting</w:t>
        </w:r>
      </w:ins>
      <w:r w:rsidRPr="00750EC4">
        <w:rPr>
          <w:rFonts w:ascii="Times New Roman" w:eastAsia="Times New Roman" w:hAnsi="Times New Roman" w:cs="Times New Roman"/>
          <w:color w:val="333333"/>
          <w:sz w:val="24"/>
          <w:szCs w:val="24"/>
        </w:rPr>
        <w:t xml:space="preserve"> </w:t>
      </w:r>
      <w:r w:rsidR="00C40B58" w:rsidRPr="00750EC4">
        <w:rPr>
          <w:rFonts w:ascii="Times New Roman" w:eastAsia="Times New Roman" w:hAnsi="Times New Roman" w:cs="Times New Roman"/>
          <w:color w:val="333333"/>
          <w:sz w:val="24"/>
          <w:szCs w:val="24"/>
        </w:rPr>
        <w:t xml:space="preserve">the </w:t>
      </w:r>
      <w:r w:rsidRPr="00750EC4">
        <w:rPr>
          <w:rFonts w:ascii="Times New Roman" w:eastAsia="Times New Roman" w:hAnsi="Times New Roman" w:cs="Times New Roman"/>
          <w:color w:val="333333"/>
          <w:sz w:val="24"/>
          <w:szCs w:val="24"/>
        </w:rPr>
        <w:t>server r</w:t>
      </w:r>
      <w:r w:rsidR="00C40B58" w:rsidRPr="00750EC4">
        <w:rPr>
          <w:rFonts w:ascii="Times New Roman" w:eastAsia="Times New Roman" w:hAnsi="Times New Roman" w:cs="Times New Roman"/>
          <w:color w:val="333333"/>
          <w:sz w:val="24"/>
          <w:szCs w:val="24"/>
        </w:rPr>
        <w:t>e</w:t>
      </w:r>
      <w:r w:rsidRPr="00750EC4">
        <w:rPr>
          <w:rFonts w:ascii="Times New Roman" w:eastAsia="Times New Roman" w:hAnsi="Times New Roman" w:cs="Times New Roman"/>
          <w:color w:val="333333"/>
          <w:sz w:val="24"/>
          <w:szCs w:val="24"/>
        </w:rPr>
        <w:t>l</w:t>
      </w:r>
      <w:r w:rsidR="00C40B58" w:rsidRPr="00750EC4">
        <w:rPr>
          <w:rFonts w:ascii="Times New Roman" w:eastAsia="Times New Roman" w:hAnsi="Times New Roman" w:cs="Times New Roman"/>
          <w:color w:val="333333"/>
          <w:sz w:val="24"/>
          <w:szCs w:val="24"/>
        </w:rPr>
        <w:t>a</w:t>
      </w:r>
      <w:r w:rsidRPr="00750EC4">
        <w:rPr>
          <w:rFonts w:ascii="Times New Roman" w:eastAsia="Times New Roman" w:hAnsi="Times New Roman" w:cs="Times New Roman"/>
          <w:color w:val="333333"/>
          <w:sz w:val="24"/>
          <w:szCs w:val="24"/>
        </w:rPr>
        <w:t>ted issues.</w:t>
      </w:r>
    </w:p>
    <w:p w14:paraId="0A07FC3F" w14:textId="77777777" w:rsidR="00037F7A" w:rsidRPr="00750EC4" w:rsidRDefault="00037F7A">
      <w:pPr>
        <w:rPr>
          <w:rFonts w:ascii="Times New Roman" w:eastAsia="Times New Roman" w:hAnsi="Times New Roman" w:cs="Times New Roman"/>
          <w:color w:val="333333"/>
          <w:sz w:val="24"/>
          <w:szCs w:val="24"/>
        </w:rPr>
      </w:pPr>
      <w:r w:rsidRPr="00750EC4">
        <w:rPr>
          <w:rFonts w:ascii="Times New Roman" w:eastAsia="Times New Roman" w:hAnsi="Times New Roman" w:cs="Times New Roman"/>
          <w:color w:val="333333"/>
          <w:sz w:val="24"/>
          <w:szCs w:val="24"/>
        </w:rPr>
        <w:br w:type="page"/>
      </w:r>
    </w:p>
    <w:p w14:paraId="6F64BE5F" w14:textId="609FA906" w:rsidR="00037F7A" w:rsidRPr="005A21B3" w:rsidRDefault="00037F7A" w:rsidP="00037F7A">
      <w:pPr>
        <w:spacing w:after="240" w:line="384" w:lineRule="atLeast"/>
        <w:rPr>
          <w:rFonts w:ascii="Times New Roman" w:eastAsia="Times New Roman" w:hAnsi="Times New Roman" w:cs="Times New Roman"/>
          <w:color w:val="333333"/>
          <w:sz w:val="24"/>
          <w:szCs w:val="24"/>
          <w:highlight w:val="green"/>
          <w:rPrChange w:id="1030" w:author="Alexey Shaytan" w:date="2015-08-31T16:38:00Z">
            <w:rPr>
              <w:rFonts w:ascii="Times New Roman" w:eastAsia="Times New Roman" w:hAnsi="Times New Roman" w:cs="Times New Roman"/>
              <w:color w:val="333333"/>
              <w:sz w:val="24"/>
              <w:szCs w:val="24"/>
            </w:rPr>
          </w:rPrChange>
        </w:rPr>
      </w:pPr>
      <w:r w:rsidRPr="005A21B3">
        <w:rPr>
          <w:rFonts w:ascii="Times New Roman" w:eastAsia="Times New Roman" w:hAnsi="Times New Roman" w:cs="Times New Roman"/>
          <w:color w:val="333333"/>
          <w:sz w:val="24"/>
          <w:szCs w:val="24"/>
          <w:highlight w:val="green"/>
          <w:rPrChange w:id="1031" w:author="Alexey Shaytan" w:date="2015-08-31T16:38:00Z">
            <w:rPr>
              <w:rFonts w:ascii="Times New Roman" w:eastAsia="Times New Roman" w:hAnsi="Times New Roman" w:cs="Times New Roman"/>
              <w:color w:val="333333"/>
              <w:sz w:val="24"/>
              <w:szCs w:val="24"/>
            </w:rPr>
          </w:rPrChange>
        </w:rPr>
        <w:lastRenderedPageBreak/>
        <w:t xml:space="preserve">Fig 1. </w:t>
      </w:r>
      <w:proofErr w:type="gramStart"/>
      <w:r w:rsidRPr="005A21B3">
        <w:rPr>
          <w:rFonts w:ascii="Times New Roman" w:eastAsia="Times New Roman" w:hAnsi="Times New Roman" w:cs="Times New Roman"/>
          <w:color w:val="333333"/>
          <w:sz w:val="24"/>
          <w:szCs w:val="24"/>
          <w:highlight w:val="green"/>
          <w:rPrChange w:id="1032" w:author="Alexey Shaytan" w:date="2015-08-31T16:38:00Z">
            <w:rPr>
              <w:rFonts w:ascii="Times New Roman" w:eastAsia="Times New Roman" w:hAnsi="Times New Roman" w:cs="Times New Roman"/>
              <w:color w:val="333333"/>
              <w:sz w:val="24"/>
              <w:szCs w:val="24"/>
            </w:rPr>
          </w:rPrChange>
        </w:rPr>
        <w:t>The Nucleosome core particle.</w:t>
      </w:r>
      <w:proofErr w:type="gramEnd"/>
      <w:r w:rsidRPr="005A21B3">
        <w:rPr>
          <w:rFonts w:ascii="Times New Roman" w:eastAsia="Times New Roman" w:hAnsi="Times New Roman" w:cs="Times New Roman"/>
          <w:color w:val="333333"/>
          <w:sz w:val="24"/>
          <w:szCs w:val="24"/>
          <w:highlight w:val="green"/>
          <w:rPrChange w:id="1033" w:author="Alexey Shaytan" w:date="2015-08-31T16:38:00Z">
            <w:rPr>
              <w:rFonts w:ascii="Times New Roman" w:eastAsia="Times New Roman" w:hAnsi="Times New Roman" w:cs="Times New Roman"/>
              <w:color w:val="333333"/>
              <w:sz w:val="24"/>
              <w:szCs w:val="24"/>
            </w:rPr>
          </w:rPrChange>
        </w:rPr>
        <w:t xml:space="preserve"> H2A is yellow, H2B is red, H3 is blue, and H4 is green. H1 is not shown. Figure created by </w:t>
      </w:r>
    </w:p>
    <w:p w14:paraId="06E83947" w14:textId="77777777" w:rsidR="00037F7A" w:rsidRPr="005A21B3" w:rsidRDefault="00037F7A" w:rsidP="00217356">
      <w:pPr>
        <w:spacing w:after="240" w:line="384" w:lineRule="atLeast"/>
        <w:rPr>
          <w:rFonts w:ascii="Times New Roman" w:eastAsia="Times New Roman" w:hAnsi="Times New Roman" w:cs="Times New Roman"/>
          <w:color w:val="333333"/>
          <w:sz w:val="24"/>
          <w:szCs w:val="24"/>
          <w:highlight w:val="green"/>
          <w:rPrChange w:id="1034" w:author="Alexey Shaytan" w:date="2015-08-31T16:38:00Z">
            <w:rPr>
              <w:rFonts w:ascii="Times New Roman" w:eastAsia="Times New Roman" w:hAnsi="Times New Roman" w:cs="Times New Roman"/>
              <w:color w:val="333333"/>
              <w:sz w:val="24"/>
              <w:szCs w:val="24"/>
            </w:rPr>
          </w:rPrChange>
        </w:rPr>
      </w:pPr>
    </w:p>
    <w:p w14:paraId="15EA0886" w14:textId="096DF7C7" w:rsidR="0082292E" w:rsidRPr="00750EC4" w:rsidRDefault="001E5C03" w:rsidP="00217356">
      <w:pPr>
        <w:spacing w:after="240" w:line="384" w:lineRule="atLeast"/>
        <w:rPr>
          <w:rFonts w:ascii="Times New Roman" w:eastAsia="Times New Roman" w:hAnsi="Times New Roman" w:cs="Times New Roman"/>
          <w:color w:val="333333"/>
          <w:sz w:val="24"/>
          <w:szCs w:val="24"/>
        </w:rPr>
      </w:pPr>
      <w:r w:rsidRPr="005A21B3">
        <w:rPr>
          <w:rFonts w:ascii="Times New Roman" w:eastAsia="Times New Roman" w:hAnsi="Times New Roman" w:cs="Times New Roman"/>
          <w:color w:val="333333"/>
          <w:sz w:val="24"/>
          <w:szCs w:val="24"/>
          <w:highlight w:val="green"/>
          <w:rPrChange w:id="1035" w:author="Alexey Shaytan" w:date="2015-08-31T16:38:00Z">
            <w:rPr>
              <w:rFonts w:ascii="Times New Roman" w:eastAsia="Times New Roman" w:hAnsi="Times New Roman" w:cs="Times New Roman"/>
              <w:color w:val="333333"/>
              <w:sz w:val="24"/>
              <w:szCs w:val="24"/>
            </w:rPr>
          </w:rPrChange>
        </w:rPr>
        <w:t>Figures: slide#4, slide#6, #7, phylogenetic tree, ROC curve</w:t>
      </w:r>
      <w:ins w:id="1036" w:author="Eli D" w:date="2015-08-25T00:42:00Z">
        <w:r w:rsidR="00143081" w:rsidRPr="005A21B3">
          <w:rPr>
            <w:rFonts w:ascii="Times New Roman" w:eastAsia="Times New Roman" w:hAnsi="Times New Roman" w:cs="Times New Roman"/>
            <w:color w:val="333333"/>
            <w:sz w:val="24"/>
            <w:szCs w:val="24"/>
            <w:highlight w:val="green"/>
            <w:rPrChange w:id="1037" w:author="Alexey Shaytan" w:date="2015-08-31T16:38:00Z">
              <w:rPr>
                <w:rFonts w:ascii="Times New Roman" w:eastAsia="Times New Roman" w:hAnsi="Times New Roman" w:cs="Times New Roman"/>
                <w:color w:val="333333"/>
                <w:sz w:val="24"/>
                <w:szCs w:val="24"/>
              </w:rPr>
            </w:rPrChange>
          </w:rPr>
          <w:t xml:space="preserve">, </w:t>
        </w:r>
        <w:proofErr w:type="gramStart"/>
        <w:r w:rsidR="00143081" w:rsidRPr="005A21B3">
          <w:rPr>
            <w:rFonts w:ascii="Times New Roman" w:eastAsia="Times New Roman" w:hAnsi="Times New Roman" w:cs="Times New Roman"/>
            <w:color w:val="333333"/>
            <w:sz w:val="24"/>
            <w:szCs w:val="24"/>
            <w:highlight w:val="green"/>
            <w:rPrChange w:id="1038" w:author="Alexey Shaytan" w:date="2015-08-31T16:38:00Z">
              <w:rPr>
                <w:rFonts w:ascii="Times New Roman" w:eastAsia="Times New Roman" w:hAnsi="Times New Roman" w:cs="Times New Roman"/>
                <w:color w:val="333333"/>
                <w:sz w:val="24"/>
                <w:szCs w:val="24"/>
              </w:rPr>
            </w:rPrChange>
          </w:rPr>
          <w:t>database</w:t>
        </w:r>
        <w:proofErr w:type="gramEnd"/>
        <w:r w:rsidR="00143081" w:rsidRPr="005A21B3">
          <w:rPr>
            <w:rFonts w:ascii="Times New Roman" w:eastAsia="Times New Roman" w:hAnsi="Times New Roman" w:cs="Times New Roman"/>
            <w:color w:val="333333"/>
            <w:sz w:val="24"/>
            <w:szCs w:val="24"/>
            <w:highlight w:val="green"/>
            <w:rPrChange w:id="1039" w:author="Alexey Shaytan" w:date="2015-08-31T16:38:00Z">
              <w:rPr>
                <w:rFonts w:ascii="Times New Roman" w:eastAsia="Times New Roman" w:hAnsi="Times New Roman" w:cs="Times New Roman"/>
                <w:color w:val="333333"/>
                <w:sz w:val="24"/>
                <w:szCs w:val="24"/>
              </w:rPr>
            </w:rPrChange>
          </w:rPr>
          <w:t xml:space="preserve"> schema</w:t>
        </w:r>
      </w:ins>
    </w:p>
    <w:p w14:paraId="4E55CB34" w14:textId="77777777" w:rsidR="00217356" w:rsidRPr="00750EC4" w:rsidRDefault="00217356" w:rsidP="00217356">
      <w:pPr>
        <w:pBdr>
          <w:bottom w:val="single" w:sz="6" w:space="4" w:color="EEEEEE"/>
        </w:pBdr>
        <w:spacing w:before="240" w:after="100" w:afterAutospacing="1" w:line="240" w:lineRule="auto"/>
        <w:outlineLvl w:val="1"/>
        <w:rPr>
          <w:rFonts w:ascii="Times New Roman" w:eastAsia="Times New Roman" w:hAnsi="Times New Roman" w:cs="Times New Roman"/>
          <w:b/>
          <w:bCs/>
          <w:color w:val="333333"/>
          <w:sz w:val="24"/>
          <w:szCs w:val="24"/>
        </w:rPr>
      </w:pPr>
      <w:r w:rsidRPr="00750EC4">
        <w:rPr>
          <w:rFonts w:ascii="Times New Roman" w:eastAsia="Times New Roman" w:hAnsi="Times New Roman" w:cs="Times New Roman"/>
          <w:b/>
          <w:bCs/>
          <w:color w:val="333333"/>
          <w:sz w:val="24"/>
          <w:szCs w:val="24"/>
        </w:rPr>
        <w:t>References</w:t>
      </w:r>
    </w:p>
    <w:bookmarkStart w:id="1040" w:name="_GoBack"/>
    <w:bookmarkEnd w:id="1040"/>
    <w:p w14:paraId="20614FD1" w14:textId="12FF1E73" w:rsidR="00F071B1" w:rsidRPr="00F071B1" w:rsidDel="003E652B" w:rsidRDefault="00F071B1">
      <w:pPr>
        <w:pStyle w:val="NormalWeb"/>
        <w:ind w:left="480" w:hanging="480"/>
        <w:divId w:val="1642730926"/>
        <w:rPr>
          <w:del w:id="1041" w:author="Alexey Shaytan" w:date="2015-08-31T17:49:00Z"/>
          <w:rFonts w:eastAsiaTheme="minorEastAsia"/>
          <w:noProof/>
        </w:rPr>
      </w:pPr>
      <w:ins w:id="1042" w:author="Eli D" w:date="2015-08-25T00:36:00Z">
        <w:del w:id="1043" w:author="Alexey Shaytan" w:date="2015-08-31T17:49:00Z">
          <w:r w:rsidDel="003E652B">
            <w:fldChar w:fldCharType="begin" w:fldLock="1"/>
          </w:r>
          <w:r w:rsidDel="003E652B">
            <w:delInstrText xml:space="preserve">ADDIN Mendeley Bibliography CSL_BIBLIOGRAPHY </w:delInstrText>
          </w:r>
        </w:del>
      </w:ins>
      <w:del w:id="1044" w:author="Alexey Shaytan" w:date="2015-08-31T17:49:00Z">
        <w:r w:rsidDel="003E652B">
          <w:fldChar w:fldCharType="separate"/>
        </w:r>
        <w:r w:rsidRPr="00F071B1" w:rsidDel="003E652B">
          <w:rPr>
            <w:noProof/>
          </w:rPr>
          <w:delText xml:space="preserve">1. Mariño-Ramírez,L., Levine,K.M., Morales,M., Zhang,S., Moreland,R.T., Baxevanis,A.D. and Landsman,D. (2011) The Histone Database: an integrated resource for histones and histone fold-containing proteins. </w:delText>
        </w:r>
        <w:r w:rsidRPr="00F071B1" w:rsidDel="003E652B">
          <w:rPr>
            <w:i/>
            <w:iCs/>
            <w:noProof/>
          </w:rPr>
          <w:delText>Database (Oxford).</w:delText>
        </w:r>
        <w:r w:rsidRPr="00F071B1" w:rsidDel="003E652B">
          <w:rPr>
            <w:noProof/>
          </w:rPr>
          <w:delText xml:space="preserve">, </w:delText>
        </w:r>
        <w:r w:rsidRPr="00F071B1" w:rsidDel="003E652B">
          <w:rPr>
            <w:b/>
            <w:bCs/>
            <w:noProof/>
          </w:rPr>
          <w:delText>2011</w:delText>
        </w:r>
        <w:r w:rsidRPr="00F071B1" w:rsidDel="003E652B">
          <w:rPr>
            <w:noProof/>
          </w:rPr>
          <w:delText>, bar048.</w:delText>
        </w:r>
      </w:del>
    </w:p>
    <w:p w14:paraId="503FD46D" w14:textId="3B7A3BB3" w:rsidR="00F071B1" w:rsidRPr="00F071B1" w:rsidDel="003E652B" w:rsidRDefault="00F071B1">
      <w:pPr>
        <w:pStyle w:val="NormalWeb"/>
        <w:ind w:left="480" w:hanging="480"/>
        <w:divId w:val="1642730926"/>
        <w:rPr>
          <w:del w:id="1045" w:author="Alexey Shaytan" w:date="2015-08-31T17:49:00Z"/>
          <w:noProof/>
        </w:rPr>
      </w:pPr>
      <w:del w:id="1046" w:author="Alexey Shaytan" w:date="2015-08-31T17:49:00Z">
        <w:r w:rsidRPr="00F071B1" w:rsidDel="003E652B">
          <w:rPr>
            <w:noProof/>
          </w:rPr>
          <w:delText xml:space="preserve">2. Talbert,P.B., Ahmad,K., Almouzni,G., Ausió,J., Berger,F., Bhalla,P.L., Bonner,W.M., Cande,W.Z., Chadwick,B.P., Chan,S.W.L., </w:delText>
        </w:r>
        <w:r w:rsidRPr="00F071B1" w:rsidDel="003E652B">
          <w:rPr>
            <w:i/>
            <w:iCs/>
            <w:noProof/>
          </w:rPr>
          <w:delText>et al.</w:delText>
        </w:r>
        <w:r w:rsidRPr="00F071B1" w:rsidDel="003E652B">
          <w:rPr>
            <w:noProof/>
          </w:rPr>
          <w:delText xml:space="preserve"> (2012) A unified phylogeny-based nomenclature for histone variants. </w:delText>
        </w:r>
        <w:r w:rsidRPr="00F071B1" w:rsidDel="003E652B">
          <w:rPr>
            <w:i/>
            <w:iCs/>
            <w:noProof/>
          </w:rPr>
          <w:delText>Epigenetics Chromatin</w:delText>
        </w:r>
        <w:r w:rsidRPr="00F071B1" w:rsidDel="003E652B">
          <w:rPr>
            <w:noProof/>
          </w:rPr>
          <w:delText xml:space="preserve">, </w:delText>
        </w:r>
        <w:r w:rsidRPr="00F071B1" w:rsidDel="003E652B">
          <w:rPr>
            <w:b/>
            <w:bCs/>
            <w:noProof/>
          </w:rPr>
          <w:delText>5</w:delText>
        </w:r>
        <w:r w:rsidRPr="00F071B1" w:rsidDel="003E652B">
          <w:rPr>
            <w:noProof/>
          </w:rPr>
          <w:delText>, 7.</w:delText>
        </w:r>
      </w:del>
    </w:p>
    <w:p w14:paraId="3BC528B9" w14:textId="674E281B" w:rsidR="00F071B1" w:rsidRPr="00F071B1" w:rsidDel="003E652B" w:rsidRDefault="00F071B1">
      <w:pPr>
        <w:pStyle w:val="NormalWeb"/>
        <w:ind w:left="480" w:hanging="480"/>
        <w:divId w:val="1642730926"/>
        <w:rPr>
          <w:del w:id="1047" w:author="Alexey Shaytan" w:date="2015-08-31T17:49:00Z"/>
          <w:noProof/>
        </w:rPr>
      </w:pPr>
      <w:del w:id="1048" w:author="Alexey Shaytan" w:date="2015-08-31T17:49:00Z">
        <w:r w:rsidRPr="00F071B1" w:rsidDel="003E652B">
          <w:rPr>
            <w:noProof/>
          </w:rPr>
          <w:delText xml:space="preserve">3. Edgar,R.C. (2004) MUSCLE: Multiple sequence alignment with high accuracy and high throughput. </w:delText>
        </w:r>
        <w:r w:rsidRPr="00F071B1" w:rsidDel="003E652B">
          <w:rPr>
            <w:i/>
            <w:iCs/>
            <w:noProof/>
          </w:rPr>
          <w:delText>Nucleic Acids Res.</w:delText>
        </w:r>
        <w:r w:rsidRPr="00F071B1" w:rsidDel="003E652B">
          <w:rPr>
            <w:noProof/>
          </w:rPr>
          <w:delText xml:space="preserve">, </w:delText>
        </w:r>
        <w:r w:rsidRPr="00F071B1" w:rsidDel="003E652B">
          <w:rPr>
            <w:b/>
            <w:bCs/>
            <w:noProof/>
          </w:rPr>
          <w:delText>32</w:delText>
        </w:r>
        <w:r w:rsidRPr="00F071B1" w:rsidDel="003E652B">
          <w:rPr>
            <w:noProof/>
          </w:rPr>
          <w:delText>, 1792–1797.</w:delText>
        </w:r>
      </w:del>
    </w:p>
    <w:p w14:paraId="15B813DB" w14:textId="30FD30D9" w:rsidR="00F071B1" w:rsidRPr="00F071B1" w:rsidDel="003E652B" w:rsidRDefault="00F071B1">
      <w:pPr>
        <w:pStyle w:val="NormalWeb"/>
        <w:ind w:left="480" w:hanging="480"/>
        <w:divId w:val="1642730926"/>
        <w:rPr>
          <w:del w:id="1049" w:author="Alexey Shaytan" w:date="2015-08-31T17:49:00Z"/>
          <w:noProof/>
        </w:rPr>
      </w:pPr>
      <w:del w:id="1050" w:author="Alexey Shaytan" w:date="2015-08-31T17:49:00Z">
        <w:r w:rsidRPr="00F071B1" w:rsidDel="003E652B">
          <w:rPr>
            <w:noProof/>
          </w:rPr>
          <w:delText xml:space="preserve">4. Eddy,S.R. (2011) Accelerated Profile HMM Searches. </w:delText>
        </w:r>
        <w:r w:rsidRPr="00F071B1" w:rsidDel="003E652B">
          <w:rPr>
            <w:i/>
            <w:iCs/>
            <w:noProof/>
          </w:rPr>
          <w:delText>PLoS Comput. Biol.</w:delText>
        </w:r>
        <w:r w:rsidRPr="00F071B1" w:rsidDel="003E652B">
          <w:rPr>
            <w:noProof/>
          </w:rPr>
          <w:delText xml:space="preserve">, </w:delText>
        </w:r>
        <w:r w:rsidRPr="00F071B1" w:rsidDel="003E652B">
          <w:rPr>
            <w:b/>
            <w:bCs/>
            <w:noProof/>
          </w:rPr>
          <w:delText>7</w:delText>
        </w:r>
        <w:r w:rsidRPr="00F071B1" w:rsidDel="003E652B">
          <w:rPr>
            <w:noProof/>
          </w:rPr>
          <w:delText>, e1002195.</w:delText>
        </w:r>
      </w:del>
    </w:p>
    <w:p w14:paraId="51DE7972" w14:textId="3E4C8C06" w:rsidR="00F071B1" w:rsidRPr="00F071B1" w:rsidDel="003E652B" w:rsidRDefault="00F071B1">
      <w:pPr>
        <w:pStyle w:val="NormalWeb"/>
        <w:ind w:left="480" w:hanging="480"/>
        <w:divId w:val="1642730926"/>
        <w:rPr>
          <w:del w:id="1051" w:author="Alexey Shaytan" w:date="2015-08-31T17:49:00Z"/>
          <w:noProof/>
        </w:rPr>
      </w:pPr>
      <w:del w:id="1052" w:author="Alexey Shaytan" w:date="2015-08-31T17:49:00Z">
        <w:r w:rsidRPr="00F071B1" w:rsidDel="003E652B">
          <w:rPr>
            <w:noProof/>
          </w:rPr>
          <w:delText xml:space="preserve">5. Eirín-López,J.M., González-Romero,R., Dryhurst,D., Ishibashi,T. and Ausió,J. (2009) The evolutionary differentiation of two histone H2A.Z variants in chordates (H2A.Z-1 and H2A.Z-2) is mediated by a stepwise mutation process that affects three amino acid residues. </w:delText>
        </w:r>
        <w:r w:rsidRPr="00F071B1" w:rsidDel="003E652B">
          <w:rPr>
            <w:i/>
            <w:iCs/>
            <w:noProof/>
          </w:rPr>
          <w:delText>BMC Evol. Biol.</w:delText>
        </w:r>
        <w:r w:rsidRPr="00F071B1" w:rsidDel="003E652B">
          <w:rPr>
            <w:noProof/>
          </w:rPr>
          <w:delText xml:space="preserve">, </w:delText>
        </w:r>
        <w:r w:rsidRPr="00F071B1" w:rsidDel="003E652B">
          <w:rPr>
            <w:b/>
            <w:bCs/>
            <w:noProof/>
          </w:rPr>
          <w:delText>9</w:delText>
        </w:r>
        <w:r w:rsidRPr="00F071B1" w:rsidDel="003E652B">
          <w:rPr>
            <w:noProof/>
          </w:rPr>
          <w:delText>, 31.</w:delText>
        </w:r>
      </w:del>
    </w:p>
    <w:p w14:paraId="5EE5EFCA" w14:textId="78D3340B" w:rsidR="00F071B1" w:rsidRPr="00F071B1" w:rsidDel="003E652B" w:rsidRDefault="00F071B1">
      <w:pPr>
        <w:pStyle w:val="NormalWeb"/>
        <w:ind w:left="480" w:hanging="480"/>
        <w:divId w:val="1642730926"/>
        <w:rPr>
          <w:del w:id="1053" w:author="Alexey Shaytan" w:date="2015-08-31T17:49:00Z"/>
          <w:noProof/>
        </w:rPr>
      </w:pPr>
      <w:del w:id="1054" w:author="Alexey Shaytan" w:date="2015-08-31T17:49:00Z">
        <w:r w:rsidRPr="00F071B1" w:rsidDel="003E652B">
          <w:rPr>
            <w:noProof/>
          </w:rPr>
          <w:delText xml:space="preserve">6. Shaytan,A.K., Landsman,D. and Panchenko,A.R. (2015) Nucleosome adaptability conferred by sequence and structural variations in histone H2A-H2B dimers. </w:delText>
        </w:r>
        <w:r w:rsidRPr="00F071B1" w:rsidDel="003E652B">
          <w:rPr>
            <w:i/>
            <w:iCs/>
            <w:noProof/>
          </w:rPr>
          <w:delText>Curr. Opin. Struct. Biol.</w:delText>
        </w:r>
        <w:r w:rsidRPr="00F071B1" w:rsidDel="003E652B">
          <w:rPr>
            <w:noProof/>
          </w:rPr>
          <w:delText xml:space="preserve">, </w:delText>
        </w:r>
        <w:r w:rsidRPr="00F071B1" w:rsidDel="003E652B">
          <w:rPr>
            <w:b/>
            <w:bCs/>
            <w:noProof/>
          </w:rPr>
          <w:delText>32C</w:delText>
        </w:r>
        <w:r w:rsidRPr="00F071B1" w:rsidDel="003E652B">
          <w:rPr>
            <w:noProof/>
          </w:rPr>
          <w:delText>, 48–57.</w:delText>
        </w:r>
      </w:del>
    </w:p>
    <w:p w14:paraId="362D0F5F" w14:textId="2439B53F" w:rsidR="00F071B1" w:rsidRPr="00F071B1" w:rsidDel="003E652B" w:rsidRDefault="00F071B1">
      <w:pPr>
        <w:pStyle w:val="NormalWeb"/>
        <w:ind w:left="480" w:hanging="480"/>
        <w:divId w:val="1642730926"/>
        <w:rPr>
          <w:del w:id="1055" w:author="Alexey Shaytan" w:date="2015-08-31T17:49:00Z"/>
          <w:noProof/>
        </w:rPr>
      </w:pPr>
      <w:del w:id="1056" w:author="Alexey Shaytan" w:date="2015-08-31T17:49:00Z">
        <w:r w:rsidRPr="00F071B1" w:rsidDel="003E652B">
          <w:rPr>
            <w:noProof/>
          </w:rPr>
          <w:delText xml:space="preserve">7. Postberg,J., Forcob,S., Chang,W.-J. and Lipps,H.J. (2010) The evolutionary history of histone H3 suggests a deep eukaryotic root of chromatin modifying mechanisms. </w:delText>
        </w:r>
        <w:r w:rsidRPr="00F071B1" w:rsidDel="003E652B">
          <w:rPr>
            <w:i/>
            <w:iCs/>
            <w:noProof/>
          </w:rPr>
          <w:delText>BMC Evol. Biol.</w:delText>
        </w:r>
        <w:r w:rsidRPr="00F071B1" w:rsidDel="003E652B">
          <w:rPr>
            <w:noProof/>
          </w:rPr>
          <w:delText xml:space="preserve">, </w:delText>
        </w:r>
        <w:r w:rsidRPr="00F071B1" w:rsidDel="003E652B">
          <w:rPr>
            <w:b/>
            <w:bCs/>
            <w:noProof/>
          </w:rPr>
          <w:delText>10</w:delText>
        </w:r>
        <w:r w:rsidRPr="00F071B1" w:rsidDel="003E652B">
          <w:rPr>
            <w:noProof/>
          </w:rPr>
          <w:delText>, 259.</w:delText>
        </w:r>
      </w:del>
    </w:p>
    <w:p w14:paraId="79B37411" w14:textId="514AD73A" w:rsidR="00F071B1" w:rsidRPr="00F071B1" w:rsidDel="003E652B" w:rsidRDefault="00F071B1">
      <w:pPr>
        <w:pStyle w:val="NormalWeb"/>
        <w:ind w:left="480" w:hanging="480"/>
        <w:divId w:val="1642730926"/>
        <w:rPr>
          <w:del w:id="1057" w:author="Alexey Shaytan" w:date="2015-08-31T17:49:00Z"/>
          <w:noProof/>
        </w:rPr>
      </w:pPr>
      <w:del w:id="1058" w:author="Alexey Shaytan" w:date="2015-08-31T17:49:00Z">
        <w:r w:rsidRPr="00F071B1" w:rsidDel="003E652B">
          <w:rPr>
            <w:noProof/>
          </w:rPr>
          <w:delText xml:space="preserve">8. Thatcher,T.H. and Gorovsky,M.A. (1994) Phylogenetic analysis of the core histones H2A, H2B, H3, and H4. </w:delText>
        </w:r>
        <w:r w:rsidRPr="00F071B1" w:rsidDel="003E652B">
          <w:rPr>
            <w:i/>
            <w:iCs/>
            <w:noProof/>
          </w:rPr>
          <w:delText>Nucleic Acids Res.</w:delText>
        </w:r>
        <w:r w:rsidRPr="00F071B1" w:rsidDel="003E652B">
          <w:rPr>
            <w:noProof/>
          </w:rPr>
          <w:delText xml:space="preserve">, </w:delText>
        </w:r>
        <w:r w:rsidRPr="00F071B1" w:rsidDel="003E652B">
          <w:rPr>
            <w:b/>
            <w:bCs/>
            <w:noProof/>
          </w:rPr>
          <w:delText>22</w:delText>
        </w:r>
        <w:r w:rsidRPr="00F071B1" w:rsidDel="003E652B">
          <w:rPr>
            <w:noProof/>
          </w:rPr>
          <w:delText>, 174–179.</w:delText>
        </w:r>
      </w:del>
    </w:p>
    <w:p w14:paraId="7478B818" w14:textId="44656391" w:rsidR="00F071B1" w:rsidRPr="00F071B1" w:rsidDel="003E652B" w:rsidRDefault="00F071B1">
      <w:pPr>
        <w:pStyle w:val="NormalWeb"/>
        <w:ind w:left="480" w:hanging="480"/>
        <w:divId w:val="1642730926"/>
        <w:rPr>
          <w:del w:id="1059" w:author="Alexey Shaytan" w:date="2015-08-31T17:49:00Z"/>
          <w:noProof/>
        </w:rPr>
      </w:pPr>
      <w:del w:id="1060" w:author="Alexey Shaytan" w:date="2015-08-31T17:49:00Z">
        <w:r w:rsidRPr="00F071B1" w:rsidDel="003E652B">
          <w:rPr>
            <w:noProof/>
          </w:rPr>
          <w:delText xml:space="preserve">9. Ranwez,V., Clairon,N., Delsuc,F., Pourali,S., Auberval,N., Diser,S. and Berry,V. (2009) PhyloExplorer: a web server to validate, explore and query phylogenetic trees. </w:delText>
        </w:r>
        <w:r w:rsidRPr="00F071B1" w:rsidDel="003E652B">
          <w:rPr>
            <w:i/>
            <w:iCs/>
            <w:noProof/>
          </w:rPr>
          <w:delText>BMC Evol. Biol.</w:delText>
        </w:r>
        <w:r w:rsidRPr="00F071B1" w:rsidDel="003E652B">
          <w:rPr>
            <w:noProof/>
          </w:rPr>
          <w:delText xml:space="preserve">, </w:delText>
        </w:r>
        <w:r w:rsidRPr="00F071B1" w:rsidDel="003E652B">
          <w:rPr>
            <w:b/>
            <w:bCs/>
            <w:noProof/>
          </w:rPr>
          <w:delText>9</w:delText>
        </w:r>
        <w:r w:rsidRPr="00F071B1" w:rsidDel="003E652B">
          <w:rPr>
            <w:noProof/>
          </w:rPr>
          <w:delText>, 108.</w:delText>
        </w:r>
      </w:del>
    </w:p>
    <w:p w14:paraId="563B5DBD" w14:textId="239EC36E" w:rsidR="00F071B1" w:rsidRPr="00F071B1" w:rsidDel="003E652B" w:rsidRDefault="00F071B1">
      <w:pPr>
        <w:pStyle w:val="NormalWeb"/>
        <w:ind w:left="480" w:hanging="480"/>
        <w:divId w:val="1642730926"/>
        <w:rPr>
          <w:del w:id="1061" w:author="Alexey Shaytan" w:date="2015-08-31T17:49:00Z"/>
          <w:noProof/>
        </w:rPr>
      </w:pPr>
      <w:del w:id="1062" w:author="Alexey Shaytan" w:date="2015-08-31T17:49:00Z">
        <w:r w:rsidRPr="00F071B1" w:rsidDel="003E652B">
          <w:rPr>
            <w:noProof/>
          </w:rPr>
          <w:delText xml:space="preserve">10. Smits,S. a. and Ouverney,C.C. (2010) jsPhyloSVG: A javascript library for visualizing interactive and vector-based phylogenetic trees on the web. </w:delText>
        </w:r>
        <w:r w:rsidRPr="00F071B1" w:rsidDel="003E652B">
          <w:rPr>
            <w:i/>
            <w:iCs/>
            <w:noProof/>
          </w:rPr>
          <w:delText>PLoS One</w:delText>
        </w:r>
        <w:r w:rsidRPr="00F071B1" w:rsidDel="003E652B">
          <w:rPr>
            <w:noProof/>
          </w:rPr>
          <w:delText xml:space="preserve">, </w:delText>
        </w:r>
        <w:r w:rsidRPr="00F071B1" w:rsidDel="003E652B">
          <w:rPr>
            <w:b/>
            <w:bCs/>
            <w:noProof/>
          </w:rPr>
          <w:delText>5</w:delText>
        </w:r>
        <w:r w:rsidRPr="00F071B1" w:rsidDel="003E652B">
          <w:rPr>
            <w:noProof/>
          </w:rPr>
          <w:delText>, 6–9.</w:delText>
        </w:r>
      </w:del>
    </w:p>
    <w:p w14:paraId="3E880097" w14:textId="0E986CFE" w:rsidR="00F071B1" w:rsidRPr="00F071B1" w:rsidDel="003E652B" w:rsidRDefault="00F071B1">
      <w:pPr>
        <w:pStyle w:val="NormalWeb"/>
        <w:ind w:left="480" w:hanging="480"/>
        <w:divId w:val="1642730926"/>
        <w:rPr>
          <w:del w:id="1063" w:author="Alexey Shaytan" w:date="2015-08-31T17:49:00Z"/>
          <w:noProof/>
        </w:rPr>
      </w:pPr>
      <w:del w:id="1064" w:author="Alexey Shaytan" w:date="2015-08-31T17:49:00Z">
        <w:r w:rsidRPr="00F071B1" w:rsidDel="003E652B">
          <w:rPr>
            <w:noProof/>
          </w:rPr>
          <w:lastRenderedPageBreak/>
          <w:delText xml:space="preserve">11. Larkin,M. a., Blackshields,G., Brown,N.P., Chenna,R., Mcgettigan,P. a., McWilliam,H., Valentin,F., Wallace,I.M., Wilm, a., Lopez,R., </w:delText>
        </w:r>
        <w:r w:rsidRPr="00F071B1" w:rsidDel="003E652B">
          <w:rPr>
            <w:i/>
            <w:iCs/>
            <w:noProof/>
          </w:rPr>
          <w:delText>et al.</w:delText>
        </w:r>
        <w:r w:rsidRPr="00F071B1" w:rsidDel="003E652B">
          <w:rPr>
            <w:noProof/>
          </w:rPr>
          <w:delText xml:space="preserve"> (2007) Clustal W and Clustal X version 2.0. </w:delText>
        </w:r>
        <w:r w:rsidRPr="00F071B1" w:rsidDel="003E652B">
          <w:rPr>
            <w:i/>
            <w:iCs/>
            <w:noProof/>
          </w:rPr>
          <w:delText>Bioinformatics</w:delText>
        </w:r>
        <w:r w:rsidRPr="00F071B1" w:rsidDel="003E652B">
          <w:rPr>
            <w:noProof/>
          </w:rPr>
          <w:delText xml:space="preserve">, </w:delText>
        </w:r>
        <w:r w:rsidRPr="00F071B1" w:rsidDel="003E652B">
          <w:rPr>
            <w:b/>
            <w:bCs/>
            <w:noProof/>
          </w:rPr>
          <w:delText>23</w:delText>
        </w:r>
        <w:r w:rsidRPr="00F071B1" w:rsidDel="003E652B">
          <w:rPr>
            <w:noProof/>
          </w:rPr>
          <w:delText>, 2947–2948.</w:delText>
        </w:r>
      </w:del>
    </w:p>
    <w:p w14:paraId="028B6E09" w14:textId="6C91E685" w:rsidR="00F071B1" w:rsidRPr="00F071B1" w:rsidDel="003E652B" w:rsidRDefault="00F071B1">
      <w:pPr>
        <w:pStyle w:val="NormalWeb"/>
        <w:ind w:left="480" w:hanging="480"/>
        <w:divId w:val="1642730926"/>
        <w:rPr>
          <w:del w:id="1065" w:author="Alexey Shaytan" w:date="2015-08-31T17:49:00Z"/>
          <w:noProof/>
        </w:rPr>
      </w:pPr>
      <w:del w:id="1066" w:author="Alexey Shaytan" w:date="2015-08-31T17:49:00Z">
        <w:r w:rsidRPr="00F071B1" w:rsidDel="003E652B">
          <w:rPr>
            <w:noProof/>
          </w:rPr>
          <w:delText xml:space="preserve">12. Gómez,J., García,L.J., Salazar,G. a., Villaveces,J., Gore,S., García,A., Martín,M.J., Launay,G., Alcántara,R., Del-Toro,N., </w:delText>
        </w:r>
        <w:r w:rsidRPr="00F071B1" w:rsidDel="003E652B">
          <w:rPr>
            <w:i/>
            <w:iCs/>
            <w:noProof/>
          </w:rPr>
          <w:delText>et al.</w:delText>
        </w:r>
        <w:r w:rsidRPr="00F071B1" w:rsidDel="003E652B">
          <w:rPr>
            <w:noProof/>
          </w:rPr>
          <w:delText xml:space="preserve"> (2013) BioJS: An open source JavaScript framework for biological data visualization. </w:delText>
        </w:r>
        <w:r w:rsidRPr="00F071B1" w:rsidDel="003E652B">
          <w:rPr>
            <w:i/>
            <w:iCs/>
            <w:noProof/>
          </w:rPr>
          <w:delText>Bioinformatics</w:delText>
        </w:r>
        <w:r w:rsidRPr="00F071B1" w:rsidDel="003E652B">
          <w:rPr>
            <w:noProof/>
          </w:rPr>
          <w:delText xml:space="preserve">, </w:delText>
        </w:r>
        <w:r w:rsidRPr="00F071B1" w:rsidDel="003E652B">
          <w:rPr>
            <w:b/>
            <w:bCs/>
            <w:noProof/>
          </w:rPr>
          <w:delText>29</w:delText>
        </w:r>
        <w:r w:rsidRPr="00F071B1" w:rsidDel="003E652B">
          <w:rPr>
            <w:noProof/>
          </w:rPr>
          <w:delText>, 1103–1104.</w:delText>
        </w:r>
      </w:del>
    </w:p>
    <w:p w14:paraId="0B1E20E5" w14:textId="652375F6" w:rsidR="00ED2DD9" w:rsidDel="003E652B" w:rsidRDefault="00F071B1" w:rsidP="00F071B1">
      <w:pPr>
        <w:pStyle w:val="NormalWeb"/>
        <w:ind w:left="480" w:hanging="480"/>
        <w:divId w:val="198208560"/>
        <w:rPr>
          <w:del w:id="1067" w:author="Alexey Shaytan" w:date="2015-08-31T17:49:00Z"/>
        </w:rPr>
      </w:pPr>
      <w:ins w:id="1068" w:author="Eli D" w:date="2015-08-25T00:36:00Z">
        <w:del w:id="1069" w:author="Alexey Shaytan" w:date="2015-08-31T17:49:00Z">
          <w:r w:rsidDel="003E652B">
            <w:fldChar w:fldCharType="end"/>
          </w:r>
        </w:del>
      </w:ins>
    </w:p>
    <w:p w14:paraId="4C9BB6FE" w14:textId="1C715D99" w:rsidR="00ED2DD9" w:rsidDel="003E652B" w:rsidRDefault="00ED2DD9" w:rsidP="00F071B1">
      <w:pPr>
        <w:pStyle w:val="NormalWeb"/>
        <w:ind w:left="480" w:hanging="480"/>
        <w:divId w:val="198208560"/>
        <w:rPr>
          <w:del w:id="1070" w:author="Alexey Shaytan" w:date="2015-08-31T17:49:00Z"/>
        </w:rPr>
      </w:pPr>
    </w:p>
    <w:p w14:paraId="3C111890" w14:textId="77777777" w:rsidR="001D0013" w:rsidRDefault="00ED2DD9" w:rsidP="001D0013">
      <w:pPr>
        <w:pStyle w:val="NormalWeb"/>
        <w:spacing w:after="0"/>
        <w:ind w:left="720" w:hanging="720"/>
        <w:rPr>
          <w:noProof/>
        </w:rPr>
      </w:pPr>
      <w:r>
        <w:fldChar w:fldCharType="begin"/>
      </w:r>
      <w:r>
        <w:instrText xml:space="preserve"> ADDIN EN.REFLIST </w:instrText>
      </w:r>
      <w:r>
        <w:fldChar w:fldCharType="separate"/>
      </w:r>
      <w:bookmarkStart w:id="1071" w:name="_ENREF_1"/>
      <w:r w:rsidR="001D0013">
        <w:rPr>
          <w:noProof/>
        </w:rPr>
        <w:t>1.</w:t>
      </w:r>
      <w:r w:rsidR="001D0013">
        <w:rPr>
          <w:noProof/>
        </w:rPr>
        <w:tab/>
        <w:t xml:space="preserve">Kornberg, R.D. (1974) Chromatin structure: a repeating unit of histones and DNA. </w:t>
      </w:r>
      <w:r w:rsidR="001D0013" w:rsidRPr="001D0013">
        <w:rPr>
          <w:i/>
          <w:noProof/>
        </w:rPr>
        <w:t>Science</w:t>
      </w:r>
      <w:r w:rsidR="001D0013">
        <w:rPr>
          <w:noProof/>
        </w:rPr>
        <w:t xml:space="preserve">, </w:t>
      </w:r>
      <w:r w:rsidR="001D0013" w:rsidRPr="001D0013">
        <w:rPr>
          <w:b/>
          <w:noProof/>
        </w:rPr>
        <w:t>184</w:t>
      </w:r>
      <w:r w:rsidR="001D0013">
        <w:rPr>
          <w:noProof/>
        </w:rPr>
        <w:t>, 868-871.</w:t>
      </w:r>
      <w:bookmarkEnd w:id="1071"/>
    </w:p>
    <w:p w14:paraId="2ED20457" w14:textId="77777777" w:rsidR="001D0013" w:rsidRDefault="001D0013" w:rsidP="001D0013">
      <w:pPr>
        <w:pStyle w:val="NormalWeb"/>
        <w:spacing w:after="0"/>
        <w:ind w:left="720" w:hanging="720"/>
        <w:rPr>
          <w:noProof/>
        </w:rPr>
      </w:pPr>
      <w:bookmarkStart w:id="1072" w:name="_ENREF_2"/>
      <w:r>
        <w:rPr>
          <w:noProof/>
        </w:rPr>
        <w:t>2.</w:t>
      </w:r>
      <w:r>
        <w:rPr>
          <w:noProof/>
        </w:rPr>
        <w:tab/>
        <w:t>Luger, K., Mader, A.W., Richmond, R.K.</w:t>
      </w:r>
      <w:r w:rsidRPr="001D0013">
        <w:rPr>
          <w:i/>
          <w:noProof/>
        </w:rPr>
        <w:t>, et al.</w:t>
      </w:r>
      <w:r>
        <w:rPr>
          <w:noProof/>
        </w:rPr>
        <w:t xml:space="preserve"> (1997) Crystal structure of the nucleosome core particle at 2.8 A resolution. </w:t>
      </w:r>
      <w:r w:rsidRPr="001D0013">
        <w:rPr>
          <w:i/>
          <w:noProof/>
        </w:rPr>
        <w:t>Nature</w:t>
      </w:r>
      <w:r>
        <w:rPr>
          <w:noProof/>
        </w:rPr>
        <w:t xml:space="preserve">, </w:t>
      </w:r>
      <w:r w:rsidRPr="001D0013">
        <w:rPr>
          <w:b/>
          <w:noProof/>
        </w:rPr>
        <w:t>389</w:t>
      </w:r>
      <w:r>
        <w:rPr>
          <w:noProof/>
        </w:rPr>
        <w:t>, 251-260.</w:t>
      </w:r>
      <w:bookmarkEnd w:id="1072"/>
    </w:p>
    <w:p w14:paraId="17751D90" w14:textId="77777777" w:rsidR="001D0013" w:rsidRDefault="001D0013" w:rsidP="001D0013">
      <w:pPr>
        <w:pStyle w:val="NormalWeb"/>
        <w:spacing w:after="0"/>
        <w:ind w:left="720" w:hanging="720"/>
        <w:rPr>
          <w:noProof/>
        </w:rPr>
      </w:pPr>
      <w:bookmarkStart w:id="1073" w:name="_ENREF_3"/>
      <w:r>
        <w:rPr>
          <w:noProof/>
        </w:rPr>
        <w:t>3.</w:t>
      </w:r>
      <w:r>
        <w:rPr>
          <w:noProof/>
        </w:rPr>
        <w:tab/>
        <w:t>Harshman, S.W., Young, N.L., Parthun, M.R.</w:t>
      </w:r>
      <w:r w:rsidRPr="001D0013">
        <w:rPr>
          <w:i/>
          <w:noProof/>
        </w:rPr>
        <w:t>, et al.</w:t>
      </w:r>
      <w:r>
        <w:rPr>
          <w:noProof/>
        </w:rPr>
        <w:t xml:space="preserve"> (2013) H1 histones: current perspectives and challenges. </w:t>
      </w:r>
      <w:r w:rsidRPr="001D0013">
        <w:rPr>
          <w:i/>
          <w:noProof/>
        </w:rPr>
        <w:t>Nucleic acids research</w:t>
      </w:r>
      <w:r>
        <w:rPr>
          <w:noProof/>
        </w:rPr>
        <w:t xml:space="preserve">, </w:t>
      </w:r>
      <w:r w:rsidRPr="001D0013">
        <w:rPr>
          <w:b/>
          <w:noProof/>
        </w:rPr>
        <w:t>41</w:t>
      </w:r>
      <w:r>
        <w:rPr>
          <w:noProof/>
        </w:rPr>
        <w:t>, 9593-9609.</w:t>
      </w:r>
      <w:bookmarkEnd w:id="1073"/>
    </w:p>
    <w:p w14:paraId="359502B0" w14:textId="77777777" w:rsidR="001D0013" w:rsidRDefault="001D0013" w:rsidP="001D0013">
      <w:pPr>
        <w:pStyle w:val="NormalWeb"/>
        <w:spacing w:after="0"/>
        <w:ind w:left="720" w:hanging="720"/>
        <w:rPr>
          <w:noProof/>
        </w:rPr>
      </w:pPr>
      <w:bookmarkStart w:id="1074" w:name="_ENREF_4"/>
      <w:r>
        <w:rPr>
          <w:noProof/>
        </w:rPr>
        <w:t>4.</w:t>
      </w:r>
      <w:r>
        <w:rPr>
          <w:noProof/>
        </w:rPr>
        <w:tab/>
        <w:t xml:space="preserve">Tan, S., Davey, C.A. (2011) Nucleosome structural studies. </w:t>
      </w:r>
      <w:r w:rsidRPr="001D0013">
        <w:rPr>
          <w:i/>
          <w:noProof/>
        </w:rPr>
        <w:t>Current opinion in structural biology</w:t>
      </w:r>
      <w:r>
        <w:rPr>
          <w:noProof/>
        </w:rPr>
        <w:t xml:space="preserve">, </w:t>
      </w:r>
      <w:r w:rsidRPr="001D0013">
        <w:rPr>
          <w:b/>
          <w:noProof/>
        </w:rPr>
        <w:t>21</w:t>
      </w:r>
      <w:r>
        <w:rPr>
          <w:noProof/>
        </w:rPr>
        <w:t>, 128-136.</w:t>
      </w:r>
      <w:bookmarkEnd w:id="1074"/>
    </w:p>
    <w:p w14:paraId="5A1FF014" w14:textId="77777777" w:rsidR="001D0013" w:rsidRDefault="001D0013" w:rsidP="001D0013">
      <w:pPr>
        <w:pStyle w:val="NormalWeb"/>
        <w:spacing w:after="0"/>
        <w:ind w:left="720" w:hanging="720"/>
        <w:rPr>
          <w:noProof/>
        </w:rPr>
      </w:pPr>
      <w:bookmarkStart w:id="1075" w:name="_ENREF_5"/>
      <w:r>
        <w:rPr>
          <w:noProof/>
        </w:rPr>
        <w:t>5.</w:t>
      </w:r>
      <w:r>
        <w:rPr>
          <w:noProof/>
        </w:rPr>
        <w:tab/>
        <w:t xml:space="preserve">Luger, K., Dechassa, M.L., Tremethick, D.J. (2012) New insights into nucleosome and chromatin structure: an ordered state or a disordered affair? </w:t>
      </w:r>
      <w:r w:rsidRPr="001D0013">
        <w:rPr>
          <w:i/>
          <w:noProof/>
        </w:rPr>
        <w:t>Nat Rev Mol Cell Bio</w:t>
      </w:r>
      <w:r>
        <w:rPr>
          <w:noProof/>
        </w:rPr>
        <w:t xml:space="preserve">, </w:t>
      </w:r>
      <w:r w:rsidRPr="001D0013">
        <w:rPr>
          <w:b/>
          <w:noProof/>
        </w:rPr>
        <w:t>13</w:t>
      </w:r>
      <w:r>
        <w:rPr>
          <w:noProof/>
        </w:rPr>
        <w:t>, 436-447.</w:t>
      </w:r>
      <w:bookmarkEnd w:id="1075"/>
    </w:p>
    <w:p w14:paraId="4E12F243" w14:textId="77777777" w:rsidR="001D0013" w:rsidRDefault="001D0013" w:rsidP="001D0013">
      <w:pPr>
        <w:pStyle w:val="NormalWeb"/>
        <w:spacing w:after="0"/>
        <w:ind w:left="720" w:hanging="720"/>
        <w:rPr>
          <w:noProof/>
        </w:rPr>
      </w:pPr>
      <w:bookmarkStart w:id="1076" w:name="_ENREF_6"/>
      <w:r>
        <w:rPr>
          <w:noProof/>
        </w:rPr>
        <w:t>6.</w:t>
      </w:r>
      <w:r>
        <w:rPr>
          <w:noProof/>
        </w:rPr>
        <w:tab/>
        <w:t xml:space="preserve">Talbert, P.B., Henikoff, S. (2014) Environmental responses mediated by histone variants. </w:t>
      </w:r>
      <w:r w:rsidRPr="001D0013">
        <w:rPr>
          <w:i/>
          <w:noProof/>
        </w:rPr>
        <w:t>Trends in cell biology</w:t>
      </w:r>
      <w:r>
        <w:rPr>
          <w:noProof/>
        </w:rPr>
        <w:t>.</w:t>
      </w:r>
      <w:bookmarkEnd w:id="1076"/>
    </w:p>
    <w:p w14:paraId="2E901A5A" w14:textId="77777777" w:rsidR="001D0013" w:rsidRDefault="001D0013" w:rsidP="001D0013">
      <w:pPr>
        <w:pStyle w:val="NormalWeb"/>
        <w:spacing w:after="0"/>
        <w:ind w:left="720" w:hanging="720"/>
        <w:rPr>
          <w:noProof/>
        </w:rPr>
      </w:pPr>
      <w:bookmarkStart w:id="1077" w:name="_ENREF_7"/>
      <w:r>
        <w:rPr>
          <w:noProof/>
        </w:rPr>
        <w:t>7.</w:t>
      </w:r>
      <w:r>
        <w:rPr>
          <w:noProof/>
        </w:rPr>
        <w:tab/>
        <w:t xml:space="preserve">Talbert, P.B., Henikoff, S. (2010) Histone variants--ancient wrap artists of the epigenome. </w:t>
      </w:r>
      <w:r w:rsidRPr="001D0013">
        <w:rPr>
          <w:i/>
          <w:noProof/>
        </w:rPr>
        <w:t>Nature reviews. Molecular cell biology</w:t>
      </w:r>
      <w:r>
        <w:rPr>
          <w:noProof/>
        </w:rPr>
        <w:t xml:space="preserve">, </w:t>
      </w:r>
      <w:r w:rsidRPr="001D0013">
        <w:rPr>
          <w:b/>
          <w:noProof/>
        </w:rPr>
        <w:t>11</w:t>
      </w:r>
      <w:r>
        <w:rPr>
          <w:noProof/>
        </w:rPr>
        <w:t>, 264-275.</w:t>
      </w:r>
      <w:bookmarkEnd w:id="1077"/>
    </w:p>
    <w:p w14:paraId="41FA4867" w14:textId="77777777" w:rsidR="001D0013" w:rsidRDefault="001D0013" w:rsidP="001D0013">
      <w:pPr>
        <w:pStyle w:val="NormalWeb"/>
        <w:spacing w:after="0"/>
        <w:ind w:left="720" w:hanging="720"/>
        <w:rPr>
          <w:noProof/>
        </w:rPr>
      </w:pPr>
      <w:bookmarkStart w:id="1078" w:name="_ENREF_8"/>
      <w:r>
        <w:rPr>
          <w:noProof/>
        </w:rPr>
        <w:t>8.</w:t>
      </w:r>
      <w:r>
        <w:rPr>
          <w:noProof/>
        </w:rPr>
        <w:tab/>
        <w:t xml:space="preserve">Marzluff, W.F., Wagner, E.J., Duronio, R.J. (2008) Metabolism and regulation of canonical histone mRNAs: life without a poly(A) tail. </w:t>
      </w:r>
      <w:r w:rsidRPr="001D0013">
        <w:rPr>
          <w:i/>
          <w:noProof/>
        </w:rPr>
        <w:t>Nature reviews. Genetics</w:t>
      </w:r>
      <w:r>
        <w:rPr>
          <w:noProof/>
        </w:rPr>
        <w:t xml:space="preserve">, </w:t>
      </w:r>
      <w:r w:rsidRPr="001D0013">
        <w:rPr>
          <w:b/>
          <w:noProof/>
        </w:rPr>
        <w:t>9</w:t>
      </w:r>
      <w:r>
        <w:rPr>
          <w:noProof/>
        </w:rPr>
        <w:t>, 843-854.</w:t>
      </w:r>
      <w:bookmarkEnd w:id="1078"/>
    </w:p>
    <w:p w14:paraId="25B8557C" w14:textId="77777777" w:rsidR="001D0013" w:rsidRDefault="001D0013" w:rsidP="001D0013">
      <w:pPr>
        <w:pStyle w:val="NormalWeb"/>
        <w:spacing w:after="0"/>
        <w:ind w:left="720" w:hanging="720"/>
        <w:rPr>
          <w:noProof/>
        </w:rPr>
      </w:pPr>
      <w:bookmarkStart w:id="1079" w:name="_ENREF_9"/>
      <w:r>
        <w:rPr>
          <w:noProof/>
        </w:rPr>
        <w:t>9.</w:t>
      </w:r>
      <w:r>
        <w:rPr>
          <w:noProof/>
        </w:rPr>
        <w:tab/>
        <w:t>Zovkic, I.B., Paulukaitis, B.S., Day, J.J.</w:t>
      </w:r>
      <w:r w:rsidRPr="001D0013">
        <w:rPr>
          <w:i/>
          <w:noProof/>
        </w:rPr>
        <w:t>, et al.</w:t>
      </w:r>
      <w:r>
        <w:rPr>
          <w:noProof/>
        </w:rPr>
        <w:t xml:space="preserve"> (2014) Histone H2A.Z subunit exchange controls consolidation of recent and remote memory. </w:t>
      </w:r>
      <w:r w:rsidRPr="001D0013">
        <w:rPr>
          <w:i/>
          <w:noProof/>
        </w:rPr>
        <w:t>Nature</w:t>
      </w:r>
      <w:r>
        <w:rPr>
          <w:noProof/>
        </w:rPr>
        <w:t>.</w:t>
      </w:r>
      <w:bookmarkEnd w:id="1079"/>
    </w:p>
    <w:p w14:paraId="3F020DCB" w14:textId="77777777" w:rsidR="001D0013" w:rsidRDefault="001D0013" w:rsidP="001D0013">
      <w:pPr>
        <w:pStyle w:val="NormalWeb"/>
        <w:spacing w:after="0"/>
        <w:ind w:left="720" w:hanging="720"/>
        <w:rPr>
          <w:noProof/>
        </w:rPr>
      </w:pPr>
      <w:bookmarkStart w:id="1080" w:name="_ENREF_10"/>
      <w:r>
        <w:rPr>
          <w:noProof/>
        </w:rPr>
        <w:t>10.</w:t>
      </w:r>
      <w:r>
        <w:rPr>
          <w:noProof/>
        </w:rPr>
        <w:tab/>
        <w:t xml:space="preserve">Santoro, S.W., Dulac, C. (2012) The activity-dependent histone variant H2BE modulates the life span of olfactory neurons. </w:t>
      </w:r>
      <w:r w:rsidRPr="001D0013">
        <w:rPr>
          <w:i/>
          <w:noProof/>
        </w:rPr>
        <w:t>eLife</w:t>
      </w:r>
      <w:r>
        <w:rPr>
          <w:noProof/>
        </w:rPr>
        <w:t xml:space="preserve">, </w:t>
      </w:r>
      <w:r w:rsidRPr="001D0013">
        <w:rPr>
          <w:b/>
          <w:noProof/>
        </w:rPr>
        <w:t>1</w:t>
      </w:r>
      <w:r>
        <w:rPr>
          <w:noProof/>
        </w:rPr>
        <w:t>, e00070.</w:t>
      </w:r>
      <w:bookmarkEnd w:id="1080"/>
    </w:p>
    <w:p w14:paraId="21EF92BE" w14:textId="77777777" w:rsidR="001D0013" w:rsidRDefault="001D0013" w:rsidP="001D0013">
      <w:pPr>
        <w:pStyle w:val="NormalWeb"/>
        <w:spacing w:after="0"/>
        <w:ind w:left="720" w:hanging="720"/>
        <w:rPr>
          <w:noProof/>
        </w:rPr>
      </w:pPr>
      <w:bookmarkStart w:id="1081" w:name="_ENREF_11"/>
      <w:r>
        <w:rPr>
          <w:noProof/>
        </w:rPr>
        <w:t>11.</w:t>
      </w:r>
      <w:r>
        <w:rPr>
          <w:noProof/>
        </w:rPr>
        <w:tab/>
        <w:t>Talbert, P.B., Ahmad, K., Almouzni, G.</w:t>
      </w:r>
      <w:r w:rsidRPr="001D0013">
        <w:rPr>
          <w:i/>
          <w:noProof/>
        </w:rPr>
        <w:t>, et al.</w:t>
      </w:r>
      <w:r>
        <w:rPr>
          <w:noProof/>
        </w:rPr>
        <w:t xml:space="preserve"> (2012) A unified phylogeny-based nomenclature for histone variants. </w:t>
      </w:r>
      <w:r w:rsidRPr="001D0013">
        <w:rPr>
          <w:i/>
          <w:noProof/>
        </w:rPr>
        <w:t>Epigenetics &amp; chromatin</w:t>
      </w:r>
      <w:r>
        <w:rPr>
          <w:noProof/>
        </w:rPr>
        <w:t xml:space="preserve">, </w:t>
      </w:r>
      <w:r w:rsidRPr="001D0013">
        <w:rPr>
          <w:b/>
          <w:noProof/>
        </w:rPr>
        <w:t>5</w:t>
      </w:r>
      <w:r>
        <w:rPr>
          <w:noProof/>
        </w:rPr>
        <w:t>, 7.</w:t>
      </w:r>
      <w:bookmarkEnd w:id="1081"/>
    </w:p>
    <w:p w14:paraId="52AD76DF" w14:textId="77777777" w:rsidR="001D0013" w:rsidRDefault="001D0013" w:rsidP="001D0013">
      <w:pPr>
        <w:pStyle w:val="NormalWeb"/>
        <w:spacing w:after="0"/>
        <w:ind w:left="720" w:hanging="720"/>
        <w:rPr>
          <w:noProof/>
        </w:rPr>
      </w:pPr>
      <w:bookmarkStart w:id="1082" w:name="_ENREF_12"/>
      <w:r>
        <w:rPr>
          <w:noProof/>
        </w:rPr>
        <w:t>12.</w:t>
      </w:r>
      <w:r>
        <w:rPr>
          <w:noProof/>
        </w:rPr>
        <w:tab/>
        <w:t>Eirin-Lopez, J.M., Gonzalez-Romero, R., Dryhurst, D.</w:t>
      </w:r>
      <w:r w:rsidRPr="001D0013">
        <w:rPr>
          <w:i/>
          <w:noProof/>
        </w:rPr>
        <w:t>, et al.</w:t>
      </w:r>
      <w:r>
        <w:rPr>
          <w:noProof/>
        </w:rPr>
        <w:t xml:space="preserve"> (2009) Long-Term Evolution of Histone Families: Old Notions and New Insights into Their Mechanisms of Diversification Across Eukaryotes. </w:t>
      </w:r>
      <w:r w:rsidRPr="001D0013">
        <w:rPr>
          <w:i/>
          <w:noProof/>
        </w:rPr>
        <w:t>Evolutionary Biology: Concept, Modeling, and Application</w:t>
      </w:r>
      <w:r>
        <w:rPr>
          <w:noProof/>
        </w:rPr>
        <w:t>, 139-162.</w:t>
      </w:r>
      <w:bookmarkEnd w:id="1082"/>
    </w:p>
    <w:p w14:paraId="5BF6C74A" w14:textId="77777777" w:rsidR="001D0013" w:rsidRDefault="001D0013" w:rsidP="001D0013">
      <w:pPr>
        <w:pStyle w:val="NormalWeb"/>
        <w:spacing w:after="0"/>
        <w:ind w:left="720" w:hanging="720"/>
        <w:rPr>
          <w:noProof/>
        </w:rPr>
      </w:pPr>
      <w:bookmarkStart w:id="1083" w:name="_ENREF_13"/>
      <w:r>
        <w:rPr>
          <w:noProof/>
        </w:rPr>
        <w:t>13.</w:t>
      </w:r>
      <w:r>
        <w:rPr>
          <w:noProof/>
        </w:rPr>
        <w:tab/>
        <w:t xml:space="preserve">Malik, H.S., Henikoff, S. (2003) Phylogenomics of the nucleosome. </w:t>
      </w:r>
      <w:r w:rsidRPr="001D0013">
        <w:rPr>
          <w:i/>
          <w:noProof/>
        </w:rPr>
        <w:t>Nature structural biology</w:t>
      </w:r>
      <w:r>
        <w:rPr>
          <w:noProof/>
        </w:rPr>
        <w:t xml:space="preserve">, </w:t>
      </w:r>
      <w:r w:rsidRPr="001D0013">
        <w:rPr>
          <w:b/>
          <w:noProof/>
        </w:rPr>
        <w:t>10</w:t>
      </w:r>
      <w:r>
        <w:rPr>
          <w:noProof/>
        </w:rPr>
        <w:t>, 882-891.</w:t>
      </w:r>
      <w:bookmarkEnd w:id="1083"/>
    </w:p>
    <w:p w14:paraId="3E81A0D0" w14:textId="77777777" w:rsidR="001D0013" w:rsidRDefault="001D0013" w:rsidP="001D0013">
      <w:pPr>
        <w:pStyle w:val="NormalWeb"/>
        <w:spacing w:after="0"/>
        <w:ind w:left="720" w:hanging="720"/>
        <w:rPr>
          <w:noProof/>
        </w:rPr>
      </w:pPr>
      <w:bookmarkStart w:id="1084" w:name="_ENREF_14"/>
      <w:r>
        <w:rPr>
          <w:noProof/>
        </w:rPr>
        <w:t>14.</w:t>
      </w:r>
      <w:r>
        <w:rPr>
          <w:noProof/>
        </w:rPr>
        <w:tab/>
        <w:t xml:space="preserve">Baxevanis, A.D., Landsman, D. (1996) Histone Sequence Database: a compilation of highly-conserved nucleoprotein sequences. </w:t>
      </w:r>
      <w:r w:rsidRPr="001D0013">
        <w:rPr>
          <w:i/>
          <w:noProof/>
        </w:rPr>
        <w:t>Nucleic acids research</w:t>
      </w:r>
      <w:r>
        <w:rPr>
          <w:noProof/>
        </w:rPr>
        <w:t xml:space="preserve">, </w:t>
      </w:r>
      <w:r w:rsidRPr="001D0013">
        <w:rPr>
          <w:b/>
          <w:noProof/>
        </w:rPr>
        <w:t>24</w:t>
      </w:r>
      <w:r>
        <w:rPr>
          <w:noProof/>
        </w:rPr>
        <w:t>, 245-247.</w:t>
      </w:r>
      <w:bookmarkEnd w:id="1084"/>
    </w:p>
    <w:p w14:paraId="28E43BEC" w14:textId="77777777" w:rsidR="001D0013" w:rsidRDefault="001D0013" w:rsidP="001D0013">
      <w:pPr>
        <w:pStyle w:val="NormalWeb"/>
        <w:spacing w:after="0"/>
        <w:ind w:left="720" w:hanging="720"/>
        <w:rPr>
          <w:noProof/>
        </w:rPr>
      </w:pPr>
      <w:bookmarkStart w:id="1085" w:name="_ENREF_15"/>
      <w:r>
        <w:rPr>
          <w:noProof/>
        </w:rPr>
        <w:t>15.</w:t>
      </w:r>
      <w:r>
        <w:rPr>
          <w:noProof/>
        </w:rPr>
        <w:tab/>
        <w:t>Sullivan, S., Sink, D.W., Trout, K.L.</w:t>
      </w:r>
      <w:r w:rsidRPr="001D0013">
        <w:rPr>
          <w:i/>
          <w:noProof/>
        </w:rPr>
        <w:t>, et al.</w:t>
      </w:r>
      <w:r>
        <w:rPr>
          <w:noProof/>
        </w:rPr>
        <w:t xml:space="preserve"> (2002) The Histone Database. </w:t>
      </w:r>
      <w:r w:rsidRPr="001D0013">
        <w:rPr>
          <w:i/>
          <w:noProof/>
        </w:rPr>
        <w:t>Nucleic acids research</w:t>
      </w:r>
      <w:r>
        <w:rPr>
          <w:noProof/>
        </w:rPr>
        <w:t xml:space="preserve">, </w:t>
      </w:r>
      <w:r w:rsidRPr="001D0013">
        <w:rPr>
          <w:b/>
          <w:noProof/>
        </w:rPr>
        <w:t>30</w:t>
      </w:r>
      <w:r>
        <w:rPr>
          <w:noProof/>
        </w:rPr>
        <w:t>, 341-342.</w:t>
      </w:r>
      <w:bookmarkEnd w:id="1085"/>
    </w:p>
    <w:p w14:paraId="659258BE" w14:textId="77777777" w:rsidR="001D0013" w:rsidRDefault="001D0013" w:rsidP="001D0013">
      <w:pPr>
        <w:pStyle w:val="NormalWeb"/>
        <w:spacing w:after="0"/>
        <w:ind w:left="720" w:hanging="720"/>
        <w:rPr>
          <w:noProof/>
        </w:rPr>
      </w:pPr>
      <w:bookmarkStart w:id="1086" w:name="_ENREF_16"/>
      <w:r>
        <w:rPr>
          <w:noProof/>
        </w:rPr>
        <w:t>16.</w:t>
      </w:r>
      <w:r>
        <w:rPr>
          <w:noProof/>
        </w:rPr>
        <w:tab/>
        <w:t>Marino-Ramirez, L., Levine, K.M., Morales, M.</w:t>
      </w:r>
      <w:r w:rsidRPr="001D0013">
        <w:rPr>
          <w:i/>
          <w:noProof/>
        </w:rPr>
        <w:t>, et al.</w:t>
      </w:r>
      <w:r>
        <w:rPr>
          <w:noProof/>
        </w:rPr>
        <w:t xml:space="preserve"> (2011) The Histone Database: an integrated resource for histones and histone fold-containing proteins. </w:t>
      </w:r>
      <w:r w:rsidRPr="001D0013">
        <w:rPr>
          <w:i/>
          <w:noProof/>
        </w:rPr>
        <w:t>Database : the journal of biological databases and curation</w:t>
      </w:r>
      <w:r>
        <w:rPr>
          <w:noProof/>
        </w:rPr>
        <w:t xml:space="preserve">, </w:t>
      </w:r>
      <w:r w:rsidRPr="001D0013">
        <w:rPr>
          <w:b/>
          <w:noProof/>
        </w:rPr>
        <w:t>2011</w:t>
      </w:r>
      <w:r>
        <w:rPr>
          <w:noProof/>
        </w:rPr>
        <w:t>, bar048.</w:t>
      </w:r>
      <w:bookmarkEnd w:id="1086"/>
    </w:p>
    <w:p w14:paraId="6295B1B3" w14:textId="77777777" w:rsidR="001D0013" w:rsidRDefault="001D0013" w:rsidP="001D0013">
      <w:pPr>
        <w:pStyle w:val="NormalWeb"/>
        <w:spacing w:after="0"/>
        <w:ind w:left="720" w:hanging="720"/>
        <w:rPr>
          <w:noProof/>
        </w:rPr>
      </w:pPr>
      <w:bookmarkStart w:id="1087" w:name="_ENREF_17"/>
      <w:r>
        <w:rPr>
          <w:noProof/>
        </w:rPr>
        <w:t>17.</w:t>
      </w:r>
      <w:r>
        <w:rPr>
          <w:noProof/>
        </w:rPr>
        <w:tab/>
        <w:t xml:space="preserve">Edgar, R.C. (2004) MUSCLE: multiple sequence alignment with high accuracy and high throughput. </w:t>
      </w:r>
      <w:r w:rsidRPr="001D0013">
        <w:rPr>
          <w:i/>
          <w:noProof/>
        </w:rPr>
        <w:t>Nucleic acids research</w:t>
      </w:r>
      <w:r>
        <w:rPr>
          <w:noProof/>
        </w:rPr>
        <w:t xml:space="preserve">, </w:t>
      </w:r>
      <w:r w:rsidRPr="001D0013">
        <w:rPr>
          <w:b/>
          <w:noProof/>
        </w:rPr>
        <w:t>32</w:t>
      </w:r>
      <w:r>
        <w:rPr>
          <w:noProof/>
        </w:rPr>
        <w:t>, 1792-1797.</w:t>
      </w:r>
      <w:bookmarkEnd w:id="1087"/>
    </w:p>
    <w:p w14:paraId="56490BD6" w14:textId="77777777" w:rsidR="001D0013" w:rsidRDefault="001D0013" w:rsidP="001D0013">
      <w:pPr>
        <w:pStyle w:val="NormalWeb"/>
        <w:spacing w:after="0"/>
        <w:ind w:left="720" w:hanging="720"/>
        <w:rPr>
          <w:noProof/>
        </w:rPr>
      </w:pPr>
      <w:bookmarkStart w:id="1088" w:name="_ENREF_18"/>
      <w:r>
        <w:rPr>
          <w:noProof/>
        </w:rPr>
        <w:t>18.</w:t>
      </w:r>
      <w:r>
        <w:rPr>
          <w:noProof/>
        </w:rPr>
        <w:tab/>
        <w:t>Vardabasso, C., Gaspar-Maia, A., Hasson, D.</w:t>
      </w:r>
      <w:r w:rsidRPr="001D0013">
        <w:rPr>
          <w:i/>
          <w:noProof/>
        </w:rPr>
        <w:t>, et al.</w:t>
      </w:r>
      <w:r>
        <w:rPr>
          <w:noProof/>
        </w:rPr>
        <w:t xml:space="preserve"> (2015) Histone Variant H2A.Z.2 Mediates Proliferation and Drug Sensitivity of Malignant Melanoma. </w:t>
      </w:r>
      <w:r w:rsidRPr="001D0013">
        <w:rPr>
          <w:i/>
          <w:noProof/>
        </w:rPr>
        <w:t>Molecular cell</w:t>
      </w:r>
      <w:r>
        <w:rPr>
          <w:noProof/>
        </w:rPr>
        <w:t xml:space="preserve">, </w:t>
      </w:r>
      <w:r w:rsidRPr="001D0013">
        <w:rPr>
          <w:b/>
          <w:noProof/>
        </w:rPr>
        <w:t>59</w:t>
      </w:r>
      <w:r>
        <w:rPr>
          <w:noProof/>
        </w:rPr>
        <w:t>, 75-88.</w:t>
      </w:r>
      <w:bookmarkEnd w:id="1088"/>
    </w:p>
    <w:p w14:paraId="03134178" w14:textId="77777777" w:rsidR="001D0013" w:rsidRDefault="001D0013" w:rsidP="001D0013">
      <w:pPr>
        <w:pStyle w:val="NormalWeb"/>
        <w:spacing w:after="0"/>
        <w:ind w:left="720" w:hanging="720"/>
        <w:rPr>
          <w:noProof/>
        </w:rPr>
      </w:pPr>
      <w:bookmarkStart w:id="1089" w:name="_ENREF_19"/>
      <w:r>
        <w:rPr>
          <w:noProof/>
        </w:rPr>
        <w:t>19.</w:t>
      </w:r>
      <w:r>
        <w:rPr>
          <w:noProof/>
        </w:rPr>
        <w:tab/>
        <w:t xml:space="preserve">Shaytan, A.K., Landsman, D., Panchenko, A.R. (2015) Nucleosome adaptability conferred by sequence and structural variations in histone H2A-H2B dimers. </w:t>
      </w:r>
      <w:r w:rsidRPr="001D0013">
        <w:rPr>
          <w:i/>
          <w:noProof/>
        </w:rPr>
        <w:t>Current opinion in structural biology</w:t>
      </w:r>
      <w:r>
        <w:rPr>
          <w:noProof/>
        </w:rPr>
        <w:t xml:space="preserve">, </w:t>
      </w:r>
      <w:r w:rsidRPr="001D0013">
        <w:rPr>
          <w:b/>
          <w:noProof/>
        </w:rPr>
        <w:t>32C</w:t>
      </w:r>
      <w:r>
        <w:rPr>
          <w:noProof/>
        </w:rPr>
        <w:t>, 48-57.</w:t>
      </w:r>
      <w:bookmarkEnd w:id="1089"/>
    </w:p>
    <w:p w14:paraId="79C791ED" w14:textId="77777777" w:rsidR="001D0013" w:rsidRDefault="001D0013" w:rsidP="001D0013">
      <w:pPr>
        <w:pStyle w:val="NormalWeb"/>
        <w:spacing w:after="0"/>
        <w:ind w:left="720" w:hanging="720"/>
        <w:rPr>
          <w:noProof/>
        </w:rPr>
      </w:pPr>
      <w:bookmarkStart w:id="1090" w:name="_ENREF_20"/>
      <w:r>
        <w:rPr>
          <w:noProof/>
        </w:rPr>
        <w:t>20.</w:t>
      </w:r>
      <w:r>
        <w:rPr>
          <w:noProof/>
        </w:rPr>
        <w:tab/>
        <w:t>Postberg, J., Forcob, S., Chang, W.J.</w:t>
      </w:r>
      <w:r w:rsidRPr="001D0013">
        <w:rPr>
          <w:i/>
          <w:noProof/>
        </w:rPr>
        <w:t>, et al.</w:t>
      </w:r>
      <w:r>
        <w:rPr>
          <w:noProof/>
        </w:rPr>
        <w:t xml:space="preserve"> (2010) The evolutionary history of histone H3 suggests a deep eukaryotic root of chromatin modifying mechanisms. </w:t>
      </w:r>
      <w:r w:rsidRPr="001D0013">
        <w:rPr>
          <w:i/>
          <w:noProof/>
        </w:rPr>
        <w:t>BMC evolutionary biology</w:t>
      </w:r>
      <w:r>
        <w:rPr>
          <w:noProof/>
        </w:rPr>
        <w:t xml:space="preserve">, </w:t>
      </w:r>
      <w:r w:rsidRPr="001D0013">
        <w:rPr>
          <w:b/>
          <w:noProof/>
        </w:rPr>
        <w:t>10</w:t>
      </w:r>
      <w:r>
        <w:rPr>
          <w:noProof/>
        </w:rPr>
        <w:t>, 259.</w:t>
      </w:r>
      <w:bookmarkEnd w:id="1090"/>
    </w:p>
    <w:p w14:paraId="4E95F0C1" w14:textId="77777777" w:rsidR="001D0013" w:rsidRDefault="001D0013" w:rsidP="001D0013">
      <w:pPr>
        <w:pStyle w:val="NormalWeb"/>
        <w:spacing w:after="0"/>
        <w:ind w:left="720" w:hanging="720"/>
        <w:rPr>
          <w:noProof/>
        </w:rPr>
      </w:pPr>
      <w:bookmarkStart w:id="1091" w:name="_ENREF_21"/>
      <w:r>
        <w:rPr>
          <w:noProof/>
        </w:rPr>
        <w:t>21.</w:t>
      </w:r>
      <w:r>
        <w:rPr>
          <w:noProof/>
        </w:rPr>
        <w:tab/>
        <w:t xml:space="preserve">Eddy, S.R. (2011) Accelerated Profile HMM Searches. </w:t>
      </w:r>
      <w:r w:rsidRPr="001D0013">
        <w:rPr>
          <w:i/>
          <w:noProof/>
        </w:rPr>
        <w:t>PLoS computational biology</w:t>
      </w:r>
      <w:r>
        <w:rPr>
          <w:noProof/>
        </w:rPr>
        <w:t xml:space="preserve">, </w:t>
      </w:r>
      <w:r w:rsidRPr="001D0013">
        <w:rPr>
          <w:b/>
          <w:noProof/>
        </w:rPr>
        <w:t>7</w:t>
      </w:r>
      <w:r>
        <w:rPr>
          <w:noProof/>
        </w:rPr>
        <w:t>, e1002195.</w:t>
      </w:r>
      <w:bookmarkEnd w:id="1091"/>
    </w:p>
    <w:p w14:paraId="0F439ED7" w14:textId="77777777" w:rsidR="001D0013" w:rsidRDefault="001D0013" w:rsidP="001D0013">
      <w:pPr>
        <w:pStyle w:val="NormalWeb"/>
        <w:spacing w:after="0"/>
        <w:ind w:left="720" w:hanging="720"/>
        <w:rPr>
          <w:noProof/>
        </w:rPr>
      </w:pPr>
      <w:bookmarkStart w:id="1092" w:name="_ENREF_22"/>
      <w:r>
        <w:rPr>
          <w:noProof/>
        </w:rPr>
        <w:t>22.</w:t>
      </w:r>
      <w:r>
        <w:rPr>
          <w:noProof/>
        </w:rPr>
        <w:tab/>
        <w:t>Ranwez, V., Clairon, N., Delsuc, F.</w:t>
      </w:r>
      <w:r w:rsidRPr="001D0013">
        <w:rPr>
          <w:i/>
          <w:noProof/>
        </w:rPr>
        <w:t>, et al.</w:t>
      </w:r>
      <w:r>
        <w:rPr>
          <w:noProof/>
        </w:rPr>
        <w:t xml:space="preserve"> (2009) PhyloExplorer: a web server to validate, explore and query phylogenetic trees. </w:t>
      </w:r>
      <w:r w:rsidRPr="001D0013">
        <w:rPr>
          <w:i/>
          <w:noProof/>
        </w:rPr>
        <w:t>BMC evolutionary biology</w:t>
      </w:r>
      <w:r>
        <w:rPr>
          <w:noProof/>
        </w:rPr>
        <w:t xml:space="preserve">, </w:t>
      </w:r>
      <w:r w:rsidRPr="001D0013">
        <w:rPr>
          <w:b/>
          <w:noProof/>
        </w:rPr>
        <w:t>9</w:t>
      </w:r>
      <w:r>
        <w:rPr>
          <w:noProof/>
        </w:rPr>
        <w:t>, 108.</w:t>
      </w:r>
      <w:bookmarkEnd w:id="1092"/>
    </w:p>
    <w:p w14:paraId="0FBD05B4" w14:textId="77777777" w:rsidR="001D0013" w:rsidRDefault="001D0013" w:rsidP="001D0013">
      <w:pPr>
        <w:pStyle w:val="NormalWeb"/>
        <w:spacing w:after="0"/>
        <w:ind w:left="720" w:hanging="720"/>
        <w:rPr>
          <w:noProof/>
        </w:rPr>
      </w:pPr>
      <w:bookmarkStart w:id="1093" w:name="_ENREF_23"/>
      <w:r>
        <w:rPr>
          <w:noProof/>
        </w:rPr>
        <w:t>23.</w:t>
      </w:r>
      <w:r>
        <w:rPr>
          <w:noProof/>
        </w:rPr>
        <w:tab/>
        <w:t xml:space="preserve">Smits, S.A., Ouverney, C.C. (2010) jsPhyloSVG: a javascript library for visualizing interactive and vector-based phylogenetic trees on the web. </w:t>
      </w:r>
      <w:r w:rsidRPr="001D0013">
        <w:rPr>
          <w:i/>
          <w:noProof/>
        </w:rPr>
        <w:t>PloS one</w:t>
      </w:r>
      <w:r>
        <w:rPr>
          <w:noProof/>
        </w:rPr>
        <w:t xml:space="preserve">, </w:t>
      </w:r>
      <w:r w:rsidRPr="001D0013">
        <w:rPr>
          <w:b/>
          <w:noProof/>
        </w:rPr>
        <w:t>5</w:t>
      </w:r>
      <w:r>
        <w:rPr>
          <w:noProof/>
        </w:rPr>
        <w:t>, e12267.</w:t>
      </w:r>
      <w:bookmarkEnd w:id="1093"/>
    </w:p>
    <w:p w14:paraId="7E6A88A1" w14:textId="77777777" w:rsidR="001D0013" w:rsidRDefault="001D0013" w:rsidP="001D0013">
      <w:pPr>
        <w:pStyle w:val="NormalWeb"/>
        <w:spacing w:after="0"/>
        <w:ind w:left="720" w:hanging="720"/>
        <w:rPr>
          <w:noProof/>
        </w:rPr>
      </w:pPr>
      <w:bookmarkStart w:id="1094" w:name="_ENREF_24"/>
      <w:r>
        <w:rPr>
          <w:noProof/>
        </w:rPr>
        <w:t>24.</w:t>
      </w:r>
      <w:r>
        <w:rPr>
          <w:noProof/>
        </w:rPr>
        <w:tab/>
        <w:t>Larkin, M.A., Blackshields, G., Brown, N.P.</w:t>
      </w:r>
      <w:r w:rsidRPr="001D0013">
        <w:rPr>
          <w:i/>
          <w:noProof/>
        </w:rPr>
        <w:t>, et al.</w:t>
      </w:r>
      <w:r>
        <w:rPr>
          <w:noProof/>
        </w:rPr>
        <w:t xml:space="preserve"> (2007) Clustal W and Clustal X version 2.0. </w:t>
      </w:r>
      <w:r w:rsidRPr="001D0013">
        <w:rPr>
          <w:i/>
          <w:noProof/>
        </w:rPr>
        <w:t>Bioinformatics</w:t>
      </w:r>
      <w:r>
        <w:rPr>
          <w:noProof/>
        </w:rPr>
        <w:t xml:space="preserve">, </w:t>
      </w:r>
      <w:r w:rsidRPr="001D0013">
        <w:rPr>
          <w:b/>
          <w:noProof/>
        </w:rPr>
        <w:t>23</w:t>
      </w:r>
      <w:r>
        <w:rPr>
          <w:noProof/>
        </w:rPr>
        <w:t>, 2947-2948.</w:t>
      </w:r>
      <w:bookmarkEnd w:id="1094"/>
    </w:p>
    <w:p w14:paraId="0775B03F" w14:textId="77777777" w:rsidR="001D0013" w:rsidRDefault="001D0013" w:rsidP="001D0013">
      <w:pPr>
        <w:pStyle w:val="NormalWeb"/>
        <w:spacing w:after="0"/>
        <w:ind w:left="720" w:hanging="720"/>
        <w:rPr>
          <w:noProof/>
        </w:rPr>
      </w:pPr>
      <w:bookmarkStart w:id="1095" w:name="_ENREF_25"/>
      <w:r>
        <w:rPr>
          <w:noProof/>
        </w:rPr>
        <w:t>25.</w:t>
      </w:r>
      <w:r>
        <w:rPr>
          <w:noProof/>
        </w:rPr>
        <w:tab/>
        <w:t>Cock, P.J., Antao, T., Chang, J.T.</w:t>
      </w:r>
      <w:r w:rsidRPr="001D0013">
        <w:rPr>
          <w:i/>
          <w:noProof/>
        </w:rPr>
        <w:t>, et al.</w:t>
      </w:r>
      <w:r>
        <w:rPr>
          <w:noProof/>
        </w:rPr>
        <w:t xml:space="preserve"> (2009) Biopython: freely available Python tools for computational molecular biology and bioinformatics. </w:t>
      </w:r>
      <w:r w:rsidRPr="001D0013">
        <w:rPr>
          <w:i/>
          <w:noProof/>
        </w:rPr>
        <w:t>Bioinformatics</w:t>
      </w:r>
      <w:r>
        <w:rPr>
          <w:noProof/>
        </w:rPr>
        <w:t xml:space="preserve">, </w:t>
      </w:r>
      <w:r w:rsidRPr="001D0013">
        <w:rPr>
          <w:b/>
          <w:noProof/>
        </w:rPr>
        <w:t>25</w:t>
      </w:r>
      <w:r>
        <w:rPr>
          <w:noProof/>
        </w:rPr>
        <w:t>, 1422-1423.</w:t>
      </w:r>
      <w:bookmarkEnd w:id="1095"/>
    </w:p>
    <w:p w14:paraId="58DA3785" w14:textId="77777777" w:rsidR="001D0013" w:rsidRDefault="001D0013" w:rsidP="001D0013">
      <w:pPr>
        <w:pStyle w:val="NormalWeb"/>
        <w:spacing w:after="0"/>
        <w:ind w:left="720" w:hanging="720"/>
        <w:rPr>
          <w:noProof/>
        </w:rPr>
      </w:pPr>
      <w:bookmarkStart w:id="1096" w:name="_ENREF_26"/>
      <w:r>
        <w:rPr>
          <w:noProof/>
        </w:rPr>
        <w:t>26.</w:t>
      </w:r>
      <w:r>
        <w:rPr>
          <w:noProof/>
        </w:rPr>
        <w:tab/>
        <w:t>Gomez, J., Garcia, L.J., Salazar, G.A.</w:t>
      </w:r>
      <w:r w:rsidRPr="001D0013">
        <w:rPr>
          <w:i/>
          <w:noProof/>
        </w:rPr>
        <w:t>, et al.</w:t>
      </w:r>
      <w:r>
        <w:rPr>
          <w:noProof/>
        </w:rPr>
        <w:t xml:space="preserve"> (2013) BioJS: an open source JavaScript framework for biological data visualization. </w:t>
      </w:r>
      <w:r w:rsidRPr="001D0013">
        <w:rPr>
          <w:i/>
          <w:noProof/>
        </w:rPr>
        <w:t>Bioinformatics</w:t>
      </w:r>
      <w:r>
        <w:rPr>
          <w:noProof/>
        </w:rPr>
        <w:t xml:space="preserve">, </w:t>
      </w:r>
      <w:r w:rsidRPr="001D0013">
        <w:rPr>
          <w:b/>
          <w:noProof/>
        </w:rPr>
        <w:t>29</w:t>
      </w:r>
      <w:r>
        <w:rPr>
          <w:noProof/>
        </w:rPr>
        <w:t>, 1103-1104.</w:t>
      </w:r>
      <w:bookmarkEnd w:id="1096"/>
    </w:p>
    <w:p w14:paraId="3EB4D800" w14:textId="77777777" w:rsidR="001D0013" w:rsidRDefault="001D0013" w:rsidP="001D0013">
      <w:pPr>
        <w:pStyle w:val="NormalWeb"/>
        <w:ind w:left="720" w:hanging="720"/>
        <w:rPr>
          <w:noProof/>
        </w:rPr>
      </w:pPr>
      <w:bookmarkStart w:id="1097" w:name="_ENREF_27"/>
      <w:r>
        <w:rPr>
          <w:noProof/>
        </w:rPr>
        <w:t>27.</w:t>
      </w:r>
      <w:r>
        <w:rPr>
          <w:noProof/>
        </w:rPr>
        <w:tab/>
        <w:t>Maze, I., Noh, K.M., Soshnev, A.A.</w:t>
      </w:r>
      <w:r w:rsidRPr="001D0013">
        <w:rPr>
          <w:i/>
          <w:noProof/>
        </w:rPr>
        <w:t>, et al.</w:t>
      </w:r>
      <w:r>
        <w:rPr>
          <w:noProof/>
        </w:rPr>
        <w:t xml:space="preserve"> (2014) Every amino acid matters: essential contributions of histone variants to mammalian development and disease. </w:t>
      </w:r>
      <w:r w:rsidRPr="001D0013">
        <w:rPr>
          <w:i/>
          <w:noProof/>
        </w:rPr>
        <w:t>Nature reviews. Genetics</w:t>
      </w:r>
      <w:r>
        <w:rPr>
          <w:noProof/>
        </w:rPr>
        <w:t xml:space="preserve">, </w:t>
      </w:r>
      <w:r w:rsidRPr="001D0013">
        <w:rPr>
          <w:b/>
          <w:noProof/>
        </w:rPr>
        <w:t>15</w:t>
      </w:r>
      <w:r>
        <w:rPr>
          <w:noProof/>
        </w:rPr>
        <w:t>, 259-271.</w:t>
      </w:r>
      <w:bookmarkEnd w:id="1097"/>
    </w:p>
    <w:p w14:paraId="0651EC54" w14:textId="4690DE81" w:rsidR="001D0013" w:rsidRDefault="001D0013" w:rsidP="001D0013">
      <w:pPr>
        <w:pStyle w:val="NormalWeb"/>
        <w:rPr>
          <w:noProof/>
        </w:rPr>
      </w:pPr>
    </w:p>
    <w:p w14:paraId="4C617184" w14:textId="3B5350DC" w:rsidR="008A06FD" w:rsidRPr="00750EC4" w:rsidRDefault="00ED2DD9" w:rsidP="00F071B1">
      <w:pPr>
        <w:pStyle w:val="NormalWeb"/>
        <w:ind w:left="480" w:hanging="480"/>
        <w:divId w:val="198208560"/>
      </w:pPr>
      <w:r>
        <w:fldChar w:fldCharType="end"/>
      </w:r>
    </w:p>
    <w:sectPr w:rsidR="008A06FD" w:rsidRPr="00750EC4">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ey Shaytan" w:date="2015-08-28T00:30:00Z" w:initials="AS">
    <w:p w14:paraId="244B9B87" w14:textId="09FF7AF1" w:rsidR="001D0013" w:rsidRDefault="001D0013">
      <w:pPr>
        <w:pStyle w:val="CommentText"/>
      </w:pPr>
      <w:r>
        <w:rPr>
          <w:rStyle w:val="CommentReference"/>
        </w:rPr>
        <w:annotationRef/>
      </w:r>
      <w:r>
        <w:t>The first word should be the name of the data base according to the guidelines</w:t>
      </w:r>
    </w:p>
  </w:comment>
  <w:comment w:id="269" w:author="Alexey Shaytan" w:date="2015-08-31T14:34:00Z" w:initials="AS">
    <w:p w14:paraId="0D49719C" w14:textId="7D6B30FD" w:rsidR="001D0013" w:rsidRDefault="001D0013">
      <w:pPr>
        <w:pStyle w:val="CommentText"/>
      </w:pPr>
      <w:ins w:id="272" w:author="Alexey Shaytan" w:date="2015-08-31T14:34:00Z">
        <w:r>
          <w:rPr>
            <w:rStyle w:val="CommentReference"/>
          </w:rPr>
          <w:annotationRef/>
        </w:r>
      </w:ins>
      <w:r>
        <w:t>Will be updated</w:t>
      </w:r>
    </w:p>
  </w:comment>
  <w:comment w:id="347" w:author="Alexey Shaytan" w:date="2015-08-31T14:57:00Z" w:initials="AS">
    <w:p w14:paraId="12D5870A" w14:textId="367CA54E" w:rsidR="001D0013" w:rsidRDefault="001D0013">
      <w:pPr>
        <w:pStyle w:val="CommentText"/>
      </w:pPr>
      <w:r>
        <w:rPr>
          <w:rStyle w:val="CommentReference"/>
        </w:rPr>
        <w:annotationRef/>
      </w:r>
      <w:r>
        <w:t xml:space="preserve">I’m not sure </w:t>
      </w:r>
    </w:p>
  </w:comment>
  <w:comment w:id="375" w:author="Panchenko, Anna (NIH/NLM/NCBI) [E]" w:date="2015-08-31T14:50:00Z" w:initials="PA([">
    <w:p w14:paraId="7F755968" w14:textId="77777777" w:rsidR="001D0013" w:rsidRDefault="001D0013" w:rsidP="00A51A2F">
      <w:pPr>
        <w:pStyle w:val="CommentText"/>
      </w:pPr>
      <w:r>
        <w:rPr>
          <w:rStyle w:val="CommentReference"/>
        </w:rPr>
        <w:annotationRef/>
      </w:r>
      <w:r>
        <w:t>I don’t see this variant in database</w:t>
      </w:r>
    </w:p>
  </w:comment>
  <w:comment w:id="435" w:author="Alexey Shaytan" w:date="2015-08-31T15:29:00Z" w:initials="AS">
    <w:p w14:paraId="3A2050A6" w14:textId="481B5B35" w:rsidR="001D0013" w:rsidRDefault="001D0013">
      <w:pPr>
        <w:pStyle w:val="CommentText"/>
      </w:pPr>
      <w:ins w:id="442" w:author="Alexey Shaytan" w:date="2015-08-31T15:29:00Z">
        <w:r>
          <w:rPr>
            <w:rStyle w:val="CommentReference"/>
          </w:rPr>
          <w:annotationRef/>
        </w:r>
      </w:ins>
      <w:r>
        <w:t>We might modify that.</w:t>
      </w:r>
    </w:p>
  </w:comment>
  <w:comment w:id="470" w:author="Panchenko, Anna (NIH/NLM/NCBI) [E]" w:date="2015-08-31T15:36:00Z" w:initials="PA([">
    <w:p w14:paraId="70069351" w14:textId="77777777" w:rsidR="001D0013" w:rsidRDefault="001D0013" w:rsidP="007A37F9">
      <w:pPr>
        <w:pStyle w:val="CommentText"/>
      </w:pPr>
      <w:r>
        <w:rPr>
          <w:rStyle w:val="CommentReference"/>
        </w:rPr>
        <w:annotationRef/>
      </w:r>
      <w:r>
        <w:t>Refseq?</w:t>
      </w:r>
    </w:p>
  </w:comment>
  <w:comment w:id="733" w:author="Panchenko, Anna (NIH/NLM/NCBI) [E]" w:date="2015-08-24T15:50:00Z" w:initials="PA([">
    <w:p w14:paraId="6453F59D" w14:textId="77777777" w:rsidR="001D0013" w:rsidRDefault="001D0013">
      <w:pPr>
        <w:pStyle w:val="CommentText"/>
      </w:pPr>
      <w:r>
        <w:rPr>
          <w:rStyle w:val="CommentReference"/>
        </w:rPr>
        <w:annotationRef/>
      </w:r>
      <w:r>
        <w:t>What does it mean?</w:t>
      </w:r>
    </w:p>
  </w:comment>
  <w:comment w:id="734" w:author="Eli D" w:date="2015-08-24T22:49:00Z" w:initials="ED">
    <w:p w14:paraId="2E2B15CD" w14:textId="11D1A8A5" w:rsidR="001D0013" w:rsidRDefault="001D0013">
      <w:pPr>
        <w:pStyle w:val="CommentText"/>
      </w:pPr>
      <w:r>
        <w:rPr>
          <w:rStyle w:val="CommentReference"/>
        </w:rPr>
        <w:annotationRef/>
      </w:r>
      <w:r>
        <w:t>You can combine all profile into one file so you can do one accelerated search. Hmmpress is a program in hmmer suite that does this</w:t>
      </w:r>
    </w:p>
  </w:comment>
  <w:comment w:id="784" w:author="Panchenko, Anna (NIH/NLM/NCBI) [E]" w:date="2015-08-24T20:02:00Z" w:initials="PA([">
    <w:p w14:paraId="16454E23" w14:textId="047424BB" w:rsidR="001D0013" w:rsidRDefault="001D0013">
      <w:pPr>
        <w:pStyle w:val="CommentText"/>
      </w:pPr>
      <w:r>
        <w:rPr>
          <w:rStyle w:val="CommentReference"/>
        </w:rPr>
        <w:annotationRef/>
      </w:r>
      <w:r>
        <w:t>I don’t see this variant in database</w:t>
      </w:r>
    </w:p>
  </w:comment>
  <w:comment w:id="806" w:author="Panchenko, Anna (NIH/NLM/NCBI) [E]" w:date="2015-08-24T20:03:00Z" w:initials="PA([">
    <w:p w14:paraId="76B1BAC0" w14:textId="310377B6" w:rsidR="001D0013" w:rsidRDefault="001D0013">
      <w:pPr>
        <w:pStyle w:val="CommentText"/>
      </w:pPr>
      <w:r>
        <w:rPr>
          <w:rStyle w:val="CommentReference"/>
        </w:rPr>
        <w:annotationRef/>
      </w:r>
      <w:r>
        <w:t>We should add more</w:t>
      </w:r>
    </w:p>
  </w:comment>
  <w:comment w:id="837" w:author="Panchenko, Anna (NIH/NLM/NCBI) [E]" w:date="2015-08-24T16:03:00Z" w:initials="PA([">
    <w:p w14:paraId="04026ADF" w14:textId="77777777" w:rsidR="001D0013" w:rsidRDefault="001D0013">
      <w:pPr>
        <w:pStyle w:val="CommentText"/>
      </w:pPr>
      <w:r>
        <w:rPr>
          <w:rStyle w:val="CommentReference"/>
        </w:rPr>
        <w:annotationRef/>
      </w:r>
      <w:r>
        <w:t>Refseq?</w:t>
      </w:r>
    </w:p>
  </w:comment>
  <w:comment w:id="847" w:author="Panchenko, Anna (NIH/NLM/NCBI) [E]" w:date="2015-08-24T18:53:00Z" w:initials="PA([">
    <w:p w14:paraId="74B7DC6C" w14:textId="4F50F926" w:rsidR="001D0013" w:rsidRDefault="001D0013">
      <w:pPr>
        <w:pStyle w:val="CommentText"/>
      </w:pPr>
      <w:r>
        <w:rPr>
          <w:rStyle w:val="CommentReference"/>
        </w:rPr>
        <w:annotationRef/>
      </w:r>
      <w:r>
        <w:t>Curated?</w:t>
      </w:r>
    </w:p>
  </w:comment>
  <w:comment w:id="877" w:author="Panchenko, Anna (NIH/NLM/NCBI) [E]" w:date="2015-08-24T18:52:00Z" w:initials="PA([">
    <w:p w14:paraId="583A5DE2" w14:textId="00C1DBF7" w:rsidR="001D0013" w:rsidRDefault="001D0013">
      <w:pPr>
        <w:pStyle w:val="CommentText"/>
      </w:pPr>
      <w:r>
        <w:rPr>
          <w:rStyle w:val="CommentReference"/>
        </w:rPr>
        <w:annotationRef/>
      </w:r>
      <w:r>
        <w:t>Which one is it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53F59D" w15:done="0"/>
  <w15:commentEx w15:paraId="16454E23" w15:done="0"/>
  <w15:commentEx w15:paraId="76B1BAC0" w15:done="0"/>
  <w15:commentEx w15:paraId="04026ADF" w15:done="0"/>
  <w15:commentEx w15:paraId="74B7DC6C" w15:done="0"/>
  <w15:commentEx w15:paraId="583A5DE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35327" w14:textId="77777777" w:rsidR="001D0013" w:rsidRDefault="001D0013" w:rsidP="00177334">
      <w:pPr>
        <w:spacing w:after="0" w:line="240" w:lineRule="auto"/>
      </w:pPr>
      <w:r>
        <w:separator/>
      </w:r>
    </w:p>
  </w:endnote>
  <w:endnote w:type="continuationSeparator" w:id="0">
    <w:p w14:paraId="29BED211" w14:textId="77777777" w:rsidR="001D0013" w:rsidRDefault="001D0013" w:rsidP="0017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Arial"/>
    <w:charset w:val="CC"/>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457601"/>
      <w:docPartObj>
        <w:docPartGallery w:val="Page Numbers (Bottom of Page)"/>
        <w:docPartUnique/>
      </w:docPartObj>
    </w:sdtPr>
    <w:sdtEndPr>
      <w:rPr>
        <w:noProof/>
      </w:rPr>
    </w:sdtEndPr>
    <w:sdtContent>
      <w:p w14:paraId="08F19C99" w14:textId="77777777" w:rsidR="001D0013" w:rsidRDefault="001D0013">
        <w:pPr>
          <w:pStyle w:val="Footer"/>
          <w:jc w:val="center"/>
        </w:pPr>
        <w:r>
          <w:fldChar w:fldCharType="begin"/>
        </w:r>
        <w:r>
          <w:instrText xml:space="preserve"> PAGE   \* MERGEFORMAT </w:instrText>
        </w:r>
        <w:r>
          <w:fldChar w:fldCharType="separate"/>
        </w:r>
        <w:r w:rsidR="003E652B">
          <w:rPr>
            <w:noProof/>
          </w:rPr>
          <w:t>1</w:t>
        </w:r>
        <w:r>
          <w:rPr>
            <w:noProof/>
          </w:rPr>
          <w:fldChar w:fldCharType="end"/>
        </w:r>
      </w:p>
    </w:sdtContent>
  </w:sdt>
  <w:p w14:paraId="38116051" w14:textId="77777777" w:rsidR="001D0013" w:rsidRDefault="001D00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F82F6" w14:textId="77777777" w:rsidR="001D0013" w:rsidRDefault="001D0013" w:rsidP="00177334">
      <w:pPr>
        <w:spacing w:after="0" w:line="240" w:lineRule="auto"/>
      </w:pPr>
      <w:r>
        <w:separator/>
      </w:r>
    </w:p>
  </w:footnote>
  <w:footnote w:type="continuationSeparator" w:id="0">
    <w:p w14:paraId="18895411" w14:textId="77777777" w:rsidR="001D0013" w:rsidRDefault="001D0013" w:rsidP="001773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17630"/>
    <w:multiLevelType w:val="hybridMultilevel"/>
    <w:tmpl w:val="78C8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E68E8"/>
    <w:multiLevelType w:val="hybridMultilevel"/>
    <w:tmpl w:val="9EC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B216C"/>
    <w:multiLevelType w:val="hybridMultilevel"/>
    <w:tmpl w:val="CF76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5C77E6"/>
    <w:multiLevelType w:val="hybridMultilevel"/>
    <w:tmpl w:val="D058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chenko, Anna (NIH/NLM/NCBI) [E]">
    <w15:presenceInfo w15:providerId="AD" w15:userId="S-1-5-21-2137354491-1741569864-122644288-1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atabas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fa0xxa04prfpvex0v0v00xhxzppxf5ss0et&quot;&gt;histones&lt;record-ids&gt;&lt;item&gt;34&lt;/item&gt;&lt;item&gt;40&lt;/item&gt;&lt;item&gt;48&lt;/item&gt;&lt;item&gt;52&lt;/item&gt;&lt;item&gt;68&lt;/item&gt;&lt;item&gt;86&lt;/item&gt;&lt;item&gt;98&lt;/item&gt;&lt;item&gt;102&lt;/item&gt;&lt;item&gt;2208&lt;/item&gt;&lt;item&gt;2315&lt;/item&gt;&lt;item&gt;2325&lt;/item&gt;&lt;item&gt;2358&lt;/item&gt;&lt;item&gt;2440&lt;/item&gt;&lt;item&gt;2573&lt;/item&gt;&lt;item&gt;2613&lt;/item&gt;&lt;item&gt;2645&lt;/item&gt;&lt;item&gt;2665&lt;/item&gt;&lt;item&gt;2852&lt;/item&gt;&lt;item&gt;2883&lt;/item&gt;&lt;item&gt;2886&lt;/item&gt;&lt;item&gt;2887&lt;/item&gt;&lt;item&gt;2888&lt;/item&gt;&lt;item&gt;2889&lt;/item&gt;&lt;item&gt;2890&lt;/item&gt;&lt;item&gt;2891&lt;/item&gt;&lt;item&gt;2892&lt;/item&gt;&lt;item&gt;2893&lt;/item&gt;&lt;item&gt;2894&lt;/item&gt;&lt;/record-ids&gt;&lt;/item&gt;&lt;/Libraries&gt;"/>
  </w:docVars>
  <w:rsids>
    <w:rsidRoot w:val="00217356"/>
    <w:rsid w:val="00003CF5"/>
    <w:rsid w:val="00014363"/>
    <w:rsid w:val="0001536F"/>
    <w:rsid w:val="00037F7A"/>
    <w:rsid w:val="000671E8"/>
    <w:rsid w:val="00073F1E"/>
    <w:rsid w:val="000A073B"/>
    <w:rsid w:val="00143081"/>
    <w:rsid w:val="00177334"/>
    <w:rsid w:val="00182A2F"/>
    <w:rsid w:val="00192F3E"/>
    <w:rsid w:val="001A7F27"/>
    <w:rsid w:val="001B4786"/>
    <w:rsid w:val="001B4AF4"/>
    <w:rsid w:val="001D0013"/>
    <w:rsid w:val="001D02E7"/>
    <w:rsid w:val="001E5C03"/>
    <w:rsid w:val="00217356"/>
    <w:rsid w:val="00225A9D"/>
    <w:rsid w:val="00234AB8"/>
    <w:rsid w:val="00242D81"/>
    <w:rsid w:val="00277940"/>
    <w:rsid w:val="00286C6B"/>
    <w:rsid w:val="002F1ECD"/>
    <w:rsid w:val="00311B91"/>
    <w:rsid w:val="00330C6B"/>
    <w:rsid w:val="00343DD4"/>
    <w:rsid w:val="003B7C17"/>
    <w:rsid w:val="003E652B"/>
    <w:rsid w:val="003F3B36"/>
    <w:rsid w:val="00494604"/>
    <w:rsid w:val="004A071B"/>
    <w:rsid w:val="004B30F7"/>
    <w:rsid w:val="004E1066"/>
    <w:rsid w:val="00512A88"/>
    <w:rsid w:val="0052108A"/>
    <w:rsid w:val="00531BB1"/>
    <w:rsid w:val="00542F98"/>
    <w:rsid w:val="005868AB"/>
    <w:rsid w:val="005A21B3"/>
    <w:rsid w:val="005A5213"/>
    <w:rsid w:val="005B5087"/>
    <w:rsid w:val="005F6538"/>
    <w:rsid w:val="00604BBB"/>
    <w:rsid w:val="00655A8A"/>
    <w:rsid w:val="00681883"/>
    <w:rsid w:val="006940CE"/>
    <w:rsid w:val="006F00DF"/>
    <w:rsid w:val="00706B12"/>
    <w:rsid w:val="00712EA8"/>
    <w:rsid w:val="0073685E"/>
    <w:rsid w:val="00750EC4"/>
    <w:rsid w:val="007A37F9"/>
    <w:rsid w:val="007C697F"/>
    <w:rsid w:val="007D6662"/>
    <w:rsid w:val="008072D7"/>
    <w:rsid w:val="0082292E"/>
    <w:rsid w:val="00831F6E"/>
    <w:rsid w:val="00871739"/>
    <w:rsid w:val="008860FF"/>
    <w:rsid w:val="008A06FD"/>
    <w:rsid w:val="008D6573"/>
    <w:rsid w:val="008E653C"/>
    <w:rsid w:val="008F110A"/>
    <w:rsid w:val="008F7D58"/>
    <w:rsid w:val="009740A9"/>
    <w:rsid w:val="0099081A"/>
    <w:rsid w:val="009963C9"/>
    <w:rsid w:val="009B072E"/>
    <w:rsid w:val="009D3F51"/>
    <w:rsid w:val="009E1F4A"/>
    <w:rsid w:val="00A0598C"/>
    <w:rsid w:val="00A51A2F"/>
    <w:rsid w:val="00A7661F"/>
    <w:rsid w:val="00A81DF2"/>
    <w:rsid w:val="00AA6F12"/>
    <w:rsid w:val="00AD5CE3"/>
    <w:rsid w:val="00B26CC7"/>
    <w:rsid w:val="00B51426"/>
    <w:rsid w:val="00B57668"/>
    <w:rsid w:val="00B70BF4"/>
    <w:rsid w:val="00B970B7"/>
    <w:rsid w:val="00BD7068"/>
    <w:rsid w:val="00C352A0"/>
    <w:rsid w:val="00C40B58"/>
    <w:rsid w:val="00C55AE6"/>
    <w:rsid w:val="00C6481C"/>
    <w:rsid w:val="00C7527A"/>
    <w:rsid w:val="00CC0813"/>
    <w:rsid w:val="00CF2E3E"/>
    <w:rsid w:val="00D13F40"/>
    <w:rsid w:val="00D34968"/>
    <w:rsid w:val="00D61793"/>
    <w:rsid w:val="00DD0574"/>
    <w:rsid w:val="00DF0A7F"/>
    <w:rsid w:val="00DF4A18"/>
    <w:rsid w:val="00E00C66"/>
    <w:rsid w:val="00E21720"/>
    <w:rsid w:val="00E5597E"/>
    <w:rsid w:val="00E83344"/>
    <w:rsid w:val="00EA0E16"/>
    <w:rsid w:val="00EC6177"/>
    <w:rsid w:val="00ED2DD9"/>
    <w:rsid w:val="00F056AC"/>
    <w:rsid w:val="00F071B1"/>
    <w:rsid w:val="00F52210"/>
    <w:rsid w:val="00FC017C"/>
    <w:rsid w:val="00FD1EB1"/>
    <w:rsid w:val="00FF0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F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3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73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3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7356"/>
    <w:rPr>
      <w:rFonts w:ascii="Times New Roman" w:eastAsia="Times New Roman" w:hAnsi="Times New Roman" w:cs="Times New Roman"/>
      <w:b/>
      <w:bCs/>
      <w:sz w:val="24"/>
      <w:szCs w:val="24"/>
    </w:rPr>
  </w:style>
  <w:style w:type="paragraph" w:styleId="NormalWeb">
    <w:name w:val="Normal (Web)"/>
    <w:basedOn w:val="Normal"/>
    <w:uiPriority w:val="99"/>
    <w:unhideWhenUsed/>
    <w:rsid w:val="00217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356"/>
  </w:style>
  <w:style w:type="character" w:styleId="Hyperlink">
    <w:name w:val="Hyperlink"/>
    <w:basedOn w:val="DefaultParagraphFont"/>
    <w:uiPriority w:val="99"/>
    <w:unhideWhenUsed/>
    <w:rsid w:val="00217356"/>
    <w:rPr>
      <w:color w:val="0000FF"/>
      <w:u w:val="single"/>
    </w:rPr>
  </w:style>
  <w:style w:type="character" w:styleId="Strong">
    <w:name w:val="Strong"/>
    <w:basedOn w:val="DefaultParagraphFont"/>
    <w:uiPriority w:val="22"/>
    <w:qFormat/>
    <w:rsid w:val="00217356"/>
    <w:rPr>
      <w:b/>
      <w:bCs/>
    </w:rPr>
  </w:style>
  <w:style w:type="paragraph" w:styleId="ListParagraph">
    <w:name w:val="List Paragraph"/>
    <w:basedOn w:val="Normal"/>
    <w:uiPriority w:val="34"/>
    <w:qFormat/>
    <w:rsid w:val="00B970B7"/>
    <w:pPr>
      <w:ind w:left="720"/>
      <w:contextualSpacing/>
    </w:pPr>
  </w:style>
  <w:style w:type="character" w:styleId="CommentReference">
    <w:name w:val="annotation reference"/>
    <w:basedOn w:val="DefaultParagraphFont"/>
    <w:uiPriority w:val="99"/>
    <w:semiHidden/>
    <w:unhideWhenUsed/>
    <w:rsid w:val="009740A9"/>
    <w:rPr>
      <w:sz w:val="16"/>
      <w:szCs w:val="16"/>
    </w:rPr>
  </w:style>
  <w:style w:type="paragraph" w:styleId="CommentText">
    <w:name w:val="annotation text"/>
    <w:basedOn w:val="Normal"/>
    <w:link w:val="CommentTextChar"/>
    <w:uiPriority w:val="99"/>
    <w:semiHidden/>
    <w:unhideWhenUsed/>
    <w:rsid w:val="009740A9"/>
    <w:pPr>
      <w:spacing w:line="240" w:lineRule="auto"/>
    </w:pPr>
    <w:rPr>
      <w:sz w:val="20"/>
      <w:szCs w:val="20"/>
    </w:rPr>
  </w:style>
  <w:style w:type="character" w:customStyle="1" w:styleId="CommentTextChar">
    <w:name w:val="Comment Text Char"/>
    <w:basedOn w:val="DefaultParagraphFont"/>
    <w:link w:val="CommentText"/>
    <w:uiPriority w:val="99"/>
    <w:semiHidden/>
    <w:rsid w:val="009740A9"/>
    <w:rPr>
      <w:sz w:val="20"/>
      <w:szCs w:val="20"/>
    </w:rPr>
  </w:style>
  <w:style w:type="paragraph" w:styleId="CommentSubject">
    <w:name w:val="annotation subject"/>
    <w:basedOn w:val="CommentText"/>
    <w:next w:val="CommentText"/>
    <w:link w:val="CommentSubjectChar"/>
    <w:uiPriority w:val="99"/>
    <w:semiHidden/>
    <w:unhideWhenUsed/>
    <w:rsid w:val="009740A9"/>
    <w:rPr>
      <w:b/>
      <w:bCs/>
    </w:rPr>
  </w:style>
  <w:style w:type="character" w:customStyle="1" w:styleId="CommentSubjectChar">
    <w:name w:val="Comment Subject Char"/>
    <w:basedOn w:val="CommentTextChar"/>
    <w:link w:val="CommentSubject"/>
    <w:uiPriority w:val="99"/>
    <w:semiHidden/>
    <w:rsid w:val="009740A9"/>
    <w:rPr>
      <w:b/>
      <w:bCs/>
      <w:sz w:val="20"/>
      <w:szCs w:val="20"/>
    </w:rPr>
  </w:style>
  <w:style w:type="paragraph" w:styleId="BalloonText">
    <w:name w:val="Balloon Text"/>
    <w:basedOn w:val="Normal"/>
    <w:link w:val="BalloonTextChar"/>
    <w:uiPriority w:val="99"/>
    <w:semiHidden/>
    <w:unhideWhenUsed/>
    <w:rsid w:val="00974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A9"/>
    <w:rPr>
      <w:rFonts w:ascii="Segoe UI" w:hAnsi="Segoe UI" w:cs="Segoe UI"/>
      <w:sz w:val="18"/>
      <w:szCs w:val="18"/>
    </w:rPr>
  </w:style>
  <w:style w:type="paragraph" w:styleId="Header">
    <w:name w:val="header"/>
    <w:basedOn w:val="Normal"/>
    <w:link w:val="HeaderChar"/>
    <w:uiPriority w:val="99"/>
    <w:unhideWhenUsed/>
    <w:rsid w:val="00177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34"/>
  </w:style>
  <w:style w:type="paragraph" w:styleId="Footer">
    <w:name w:val="footer"/>
    <w:basedOn w:val="Normal"/>
    <w:link w:val="FooterChar"/>
    <w:uiPriority w:val="99"/>
    <w:unhideWhenUsed/>
    <w:rsid w:val="00177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34"/>
  </w:style>
  <w:style w:type="character" w:styleId="PlaceholderText">
    <w:name w:val="Placeholder Text"/>
    <w:basedOn w:val="DefaultParagraphFont"/>
    <w:uiPriority w:val="99"/>
    <w:semiHidden/>
    <w:rsid w:val="00D34968"/>
    <w:rPr>
      <w:color w:val="808080"/>
    </w:rPr>
  </w:style>
  <w:style w:type="character" w:customStyle="1" w:styleId="pl-s">
    <w:name w:val="pl-s"/>
    <w:basedOn w:val="DefaultParagraphFont"/>
    <w:rsid w:val="00D61793"/>
  </w:style>
  <w:style w:type="character" w:customStyle="1" w:styleId="pl-pds">
    <w:name w:val="pl-pds"/>
    <w:basedOn w:val="DefaultParagraphFont"/>
    <w:rsid w:val="00D61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8560">
      <w:bodyDiv w:val="1"/>
      <w:marLeft w:val="0"/>
      <w:marRight w:val="0"/>
      <w:marTop w:val="0"/>
      <w:marBottom w:val="0"/>
      <w:divBdr>
        <w:top w:val="none" w:sz="0" w:space="0" w:color="auto"/>
        <w:left w:val="none" w:sz="0" w:space="0" w:color="auto"/>
        <w:bottom w:val="none" w:sz="0" w:space="0" w:color="auto"/>
        <w:right w:val="none" w:sz="0" w:space="0" w:color="auto"/>
      </w:divBdr>
      <w:divsChild>
        <w:div w:id="1642730926">
          <w:marLeft w:val="0"/>
          <w:marRight w:val="0"/>
          <w:marTop w:val="0"/>
          <w:marBottom w:val="0"/>
          <w:divBdr>
            <w:top w:val="none" w:sz="0" w:space="0" w:color="auto"/>
            <w:left w:val="none" w:sz="0" w:space="0" w:color="auto"/>
            <w:bottom w:val="none" w:sz="0" w:space="0" w:color="auto"/>
            <w:right w:val="none" w:sz="0" w:space="0" w:color="auto"/>
          </w:divBdr>
        </w:div>
      </w:divsChild>
    </w:div>
    <w:div w:id="1090273611">
      <w:bodyDiv w:val="1"/>
      <w:marLeft w:val="0"/>
      <w:marRight w:val="0"/>
      <w:marTop w:val="0"/>
      <w:marBottom w:val="0"/>
      <w:divBdr>
        <w:top w:val="none" w:sz="0" w:space="0" w:color="auto"/>
        <w:left w:val="none" w:sz="0" w:space="0" w:color="auto"/>
        <w:bottom w:val="none" w:sz="0" w:space="0" w:color="auto"/>
        <w:right w:val="none" w:sz="0" w:space="0" w:color="auto"/>
      </w:divBdr>
    </w:div>
    <w:div w:id="1185286582">
      <w:bodyDiv w:val="1"/>
      <w:marLeft w:val="0"/>
      <w:marRight w:val="0"/>
      <w:marTop w:val="0"/>
      <w:marBottom w:val="0"/>
      <w:divBdr>
        <w:top w:val="none" w:sz="0" w:space="0" w:color="auto"/>
        <w:left w:val="none" w:sz="0" w:space="0" w:color="auto"/>
        <w:bottom w:val="none" w:sz="0" w:space="0" w:color="auto"/>
        <w:right w:val="none" w:sz="0" w:space="0" w:color="auto"/>
      </w:divBdr>
    </w:div>
    <w:div w:id="1383022490">
      <w:bodyDiv w:val="1"/>
      <w:marLeft w:val="0"/>
      <w:marRight w:val="0"/>
      <w:marTop w:val="0"/>
      <w:marBottom w:val="0"/>
      <w:divBdr>
        <w:top w:val="none" w:sz="0" w:space="0" w:color="auto"/>
        <w:left w:val="none" w:sz="0" w:space="0" w:color="auto"/>
        <w:bottom w:val="none" w:sz="0" w:space="0" w:color="auto"/>
        <w:right w:val="none" w:sz="0" w:space="0" w:color="auto"/>
      </w:divBdr>
    </w:div>
    <w:div w:id="1798060996">
      <w:bodyDiv w:val="1"/>
      <w:marLeft w:val="0"/>
      <w:marRight w:val="0"/>
      <w:marTop w:val="0"/>
      <w:marBottom w:val="0"/>
      <w:divBdr>
        <w:top w:val="none" w:sz="0" w:space="0" w:color="auto"/>
        <w:left w:val="none" w:sz="0" w:space="0" w:color="auto"/>
        <w:bottom w:val="none" w:sz="0" w:space="0" w:color="auto"/>
        <w:right w:val="none" w:sz="0" w:space="0" w:color="auto"/>
      </w:divBdr>
    </w:div>
    <w:div w:id="1812407928">
      <w:bodyDiv w:val="1"/>
      <w:marLeft w:val="0"/>
      <w:marRight w:val="0"/>
      <w:marTop w:val="0"/>
      <w:marBottom w:val="0"/>
      <w:divBdr>
        <w:top w:val="none" w:sz="0" w:space="0" w:color="auto"/>
        <w:left w:val="none" w:sz="0" w:space="0" w:color="auto"/>
        <w:bottom w:val="none" w:sz="0" w:space="0" w:color="auto"/>
        <w:right w:val="none" w:sz="0" w:space="0" w:color="auto"/>
      </w:divBdr>
    </w:div>
    <w:div w:id="1913007767">
      <w:bodyDiv w:val="1"/>
      <w:marLeft w:val="0"/>
      <w:marRight w:val="0"/>
      <w:marTop w:val="0"/>
      <w:marBottom w:val="0"/>
      <w:divBdr>
        <w:top w:val="none" w:sz="0" w:space="0" w:color="auto"/>
        <w:left w:val="none" w:sz="0" w:space="0" w:color="auto"/>
        <w:bottom w:val="none" w:sz="0" w:space="0" w:color="auto"/>
        <w:right w:val="none" w:sz="0" w:space="0" w:color="auto"/>
      </w:divBdr>
    </w:div>
    <w:div w:id="1946839221">
      <w:bodyDiv w:val="1"/>
      <w:marLeft w:val="0"/>
      <w:marRight w:val="0"/>
      <w:marTop w:val="0"/>
      <w:marBottom w:val="0"/>
      <w:divBdr>
        <w:top w:val="none" w:sz="0" w:space="0" w:color="auto"/>
        <w:left w:val="none" w:sz="0" w:space="0" w:color="auto"/>
        <w:bottom w:val="none" w:sz="0" w:space="0" w:color="auto"/>
        <w:right w:val="none" w:sz="0" w:space="0" w:color="auto"/>
      </w:divBdr>
    </w:div>
    <w:div w:id="20498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anch@ncbi.nlm.nih.gov" TargetMode="External"/><Relationship Id="rId12" Type="http://schemas.openxmlformats.org/officeDocument/2006/relationships/hyperlink" Target="http://www.ncbi.nlm.nih.gov/projects/HistoneDB"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landsman@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AF0DB-8227-8746-AAC0-2B7FF549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14</Pages>
  <Words>22396</Words>
  <Characters>127658</Characters>
  <Application>Microsoft Macintosh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149755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Panchenko, Anna (NIH/NLM/NCBI) [E]</dc:creator>
  <cp:keywords/>
  <dc:description/>
  <cp:lastModifiedBy>Alexey Shaytan</cp:lastModifiedBy>
  <cp:revision>13</cp:revision>
  <cp:lastPrinted>2015-08-24T23:24:00Z</cp:lastPrinted>
  <dcterms:created xsi:type="dcterms:W3CDTF">2015-08-25T04:40:00Z</dcterms:created>
  <dcterms:modified xsi:type="dcterms:W3CDTF">2015-08-31T21:49:00Z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edraizen@ucsc.edu@www.mendeley.com</vt:lpwstr>
  </property>
  <property fmtid="{D5CDD505-2E9C-101B-9397-08002B2CF9AE}" pid="4" name="Mendeley Citation Style_1">
    <vt:lpwstr>http://www.zotero.org/styles/nucleic-acids-research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http://www.zotero.org/styles/nucleic-acids-research</vt:lpwstr>
  </property>
  <property fmtid="{D5CDD505-2E9C-101B-9397-08002B2CF9AE}" pid="24" name="Mendeley Recent Style Name 9_1">
    <vt:lpwstr>Nucleic Acids Research</vt:lpwstr>
  </property>
</Properties>
</file>